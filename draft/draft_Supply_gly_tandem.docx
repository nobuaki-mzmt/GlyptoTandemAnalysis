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B16AF" w14:textId="2636BDA9" w:rsidR="00771B4B" w:rsidRPr="001B50E8" w:rsidRDefault="00074814" w:rsidP="001B50E8">
      <w:pPr>
        <w:snapToGrid w:val="0"/>
        <w:spacing w:after="0" w:line="240" w:lineRule="auto"/>
        <w:rPr>
          <w:rFonts w:ascii="PT Serif" w:hAnsi="PT Serif"/>
          <w:b/>
          <w:bCs/>
          <w:sz w:val="21"/>
          <w:szCs w:val="21"/>
        </w:rPr>
      </w:pPr>
      <w:r w:rsidRPr="001B50E8">
        <w:rPr>
          <w:rFonts w:ascii="PT Serif" w:hAnsi="PT Serif"/>
          <w:b/>
          <w:bCs/>
          <w:sz w:val="21"/>
          <w:szCs w:val="21"/>
        </w:rPr>
        <w:t>S</w:t>
      </w:r>
      <w:r w:rsidR="009412B3" w:rsidRPr="001B50E8">
        <w:rPr>
          <w:rFonts w:ascii="PT Serif" w:hAnsi="PT Serif"/>
          <w:b/>
          <w:bCs/>
          <w:sz w:val="21"/>
          <w:szCs w:val="21"/>
        </w:rPr>
        <w:t xml:space="preserve">upplementary materials of </w:t>
      </w:r>
    </w:p>
    <w:p w14:paraId="70A05D9C" w14:textId="77777777" w:rsidR="009412B3" w:rsidRPr="001B50E8" w:rsidRDefault="009412B3" w:rsidP="001B50E8">
      <w:pPr>
        <w:snapToGrid w:val="0"/>
        <w:spacing w:after="0" w:line="240" w:lineRule="auto"/>
        <w:jc w:val="both"/>
        <w:rPr>
          <w:rFonts w:ascii="PT Serif" w:hAnsi="PT Serif"/>
          <w:b/>
          <w:bCs/>
          <w:sz w:val="21"/>
          <w:szCs w:val="21"/>
        </w:rPr>
      </w:pPr>
      <w:r w:rsidRPr="001B50E8">
        <w:rPr>
          <w:rFonts w:ascii="PT Serif" w:hAnsi="PT Serif"/>
          <w:b/>
          <w:bCs/>
          <w:sz w:val="21"/>
          <w:szCs w:val="21"/>
        </w:rPr>
        <w:t xml:space="preserve">Loss of pair formation predates the evolution of male-less society in </w:t>
      </w:r>
      <w:r w:rsidRPr="001B50E8">
        <w:rPr>
          <w:rFonts w:ascii="PT Serif" w:hAnsi="PT Serif"/>
          <w:b/>
          <w:bCs/>
          <w:i/>
          <w:iCs/>
          <w:sz w:val="21"/>
          <w:szCs w:val="21"/>
        </w:rPr>
        <w:t>Glyptotermes</w:t>
      </w:r>
      <w:r w:rsidRPr="001B50E8">
        <w:rPr>
          <w:rFonts w:ascii="PT Serif" w:hAnsi="PT Serif"/>
          <w:b/>
          <w:bCs/>
          <w:sz w:val="21"/>
          <w:szCs w:val="21"/>
        </w:rPr>
        <w:t xml:space="preserve"> termites</w:t>
      </w:r>
    </w:p>
    <w:p w14:paraId="53342D3F" w14:textId="77777777" w:rsidR="009412B3" w:rsidRPr="001B50E8" w:rsidRDefault="009412B3" w:rsidP="001B50E8">
      <w:pPr>
        <w:snapToGrid w:val="0"/>
        <w:spacing w:after="0" w:line="240" w:lineRule="auto"/>
        <w:jc w:val="both"/>
        <w:rPr>
          <w:rFonts w:ascii="PT Serif" w:hAnsi="PT Serif"/>
          <w:b/>
          <w:bCs/>
          <w:sz w:val="21"/>
          <w:szCs w:val="21"/>
        </w:rPr>
      </w:pPr>
    </w:p>
    <w:p w14:paraId="4EA215A4" w14:textId="7EA758CE" w:rsidR="009412B3" w:rsidRPr="001B50E8" w:rsidRDefault="009412B3" w:rsidP="001B50E8">
      <w:pPr>
        <w:snapToGrid w:val="0"/>
        <w:spacing w:after="0" w:line="240" w:lineRule="auto"/>
        <w:rPr>
          <w:rFonts w:ascii="PT Serif" w:hAnsi="PT Serif"/>
          <w:b/>
          <w:bCs/>
          <w:sz w:val="21"/>
          <w:szCs w:val="21"/>
        </w:rPr>
      </w:pPr>
      <w:r w:rsidRPr="001B50E8">
        <w:rPr>
          <w:rFonts w:ascii="PT Serif" w:hAnsi="PT Serif"/>
          <w:b/>
          <w:bCs/>
          <w:sz w:val="21"/>
          <w:szCs w:val="21"/>
        </w:rPr>
        <w:t xml:space="preserve">Nobuaki Mizumoto, </w:t>
      </w:r>
      <w:proofErr w:type="spellStart"/>
      <w:r w:rsidRPr="001B50E8">
        <w:rPr>
          <w:rFonts w:ascii="PT Serif" w:hAnsi="PT Serif"/>
          <w:b/>
          <w:bCs/>
          <w:sz w:val="21"/>
          <w:szCs w:val="21"/>
        </w:rPr>
        <w:t>Toshihisa</w:t>
      </w:r>
      <w:proofErr w:type="spellEnd"/>
      <w:r w:rsidRPr="001B50E8">
        <w:rPr>
          <w:rFonts w:ascii="PT Serif" w:hAnsi="PT Serif"/>
          <w:b/>
          <w:bCs/>
          <w:sz w:val="21"/>
          <w:szCs w:val="21"/>
        </w:rPr>
        <w:t xml:space="preserve"> Yashiro, Simon Hellemans</w:t>
      </w:r>
    </w:p>
    <w:p w14:paraId="36E9E763" w14:textId="3160658C" w:rsidR="009412B3" w:rsidRDefault="009412B3" w:rsidP="001B50E8">
      <w:pPr>
        <w:snapToGrid w:val="0"/>
        <w:spacing w:after="0" w:line="240" w:lineRule="auto"/>
        <w:rPr>
          <w:rFonts w:ascii="PT Serif" w:hAnsi="PT Serif"/>
          <w:b/>
          <w:bCs/>
          <w:sz w:val="21"/>
          <w:szCs w:val="21"/>
        </w:rPr>
      </w:pPr>
    </w:p>
    <w:p w14:paraId="04859AEF" w14:textId="67D4C0F2" w:rsidR="0041335E" w:rsidRPr="0041335E" w:rsidRDefault="0041335E" w:rsidP="001B50E8">
      <w:pPr>
        <w:snapToGrid w:val="0"/>
        <w:spacing w:after="0" w:line="240" w:lineRule="auto"/>
        <w:rPr>
          <w:rFonts w:ascii="PT Serif" w:hAnsi="PT Serif"/>
          <w:sz w:val="21"/>
          <w:szCs w:val="21"/>
        </w:rPr>
      </w:pPr>
      <w:r w:rsidRPr="0041335E">
        <w:rPr>
          <w:rFonts w:ascii="PT Serif" w:hAnsi="PT Serif" w:hint="eastAsia"/>
          <w:sz w:val="21"/>
          <w:szCs w:val="21"/>
        </w:rPr>
        <w:t>Nobuaki Mizumoto</w:t>
      </w:r>
    </w:p>
    <w:p w14:paraId="696998EE" w14:textId="0F803220" w:rsidR="0041335E" w:rsidRPr="0041335E" w:rsidRDefault="0041335E" w:rsidP="001B50E8">
      <w:pPr>
        <w:snapToGrid w:val="0"/>
        <w:spacing w:after="0" w:line="240" w:lineRule="auto"/>
        <w:rPr>
          <w:rFonts w:ascii="PT Serif" w:hAnsi="PT Serif"/>
          <w:sz w:val="21"/>
          <w:szCs w:val="21"/>
        </w:rPr>
      </w:pPr>
      <w:r w:rsidRPr="0041335E">
        <w:rPr>
          <w:rFonts w:ascii="PT Serif" w:hAnsi="PT Serif" w:hint="eastAsia"/>
          <w:sz w:val="21"/>
          <w:szCs w:val="21"/>
        </w:rPr>
        <w:t xml:space="preserve">Email: </w:t>
      </w:r>
      <w:hyperlink r:id="rId7" w:history="1">
        <w:r w:rsidRPr="0041335E">
          <w:rPr>
            <w:rStyle w:val="Hyperlink"/>
            <w:rFonts w:ascii="PT Serif" w:hAnsi="PT Serif"/>
            <w:sz w:val="21"/>
            <w:szCs w:val="21"/>
          </w:rPr>
          <w:t>nzm0095@auburn.edu</w:t>
        </w:r>
      </w:hyperlink>
    </w:p>
    <w:p w14:paraId="63E1859D" w14:textId="77777777" w:rsidR="0041335E" w:rsidRDefault="0041335E" w:rsidP="001B50E8">
      <w:pPr>
        <w:snapToGrid w:val="0"/>
        <w:spacing w:after="0" w:line="240" w:lineRule="auto"/>
        <w:rPr>
          <w:rFonts w:ascii="PT Serif" w:hAnsi="PT Serif"/>
          <w:b/>
          <w:bCs/>
          <w:sz w:val="21"/>
          <w:szCs w:val="21"/>
        </w:rPr>
      </w:pPr>
    </w:p>
    <w:p w14:paraId="5F9E3D80" w14:textId="564219A7" w:rsidR="0041335E" w:rsidRDefault="0041335E" w:rsidP="001B50E8">
      <w:pPr>
        <w:snapToGrid w:val="0"/>
        <w:spacing w:after="0" w:line="240" w:lineRule="auto"/>
        <w:rPr>
          <w:rFonts w:ascii="PT Serif" w:hAnsi="PT Serif"/>
          <w:sz w:val="21"/>
          <w:szCs w:val="21"/>
        </w:rPr>
      </w:pPr>
      <w:r w:rsidRPr="0041335E">
        <w:rPr>
          <w:rFonts w:ascii="PT Serif" w:hAnsi="PT Serif" w:hint="eastAsia"/>
          <w:sz w:val="21"/>
          <w:szCs w:val="21"/>
        </w:rPr>
        <w:t xml:space="preserve">This </w:t>
      </w:r>
      <w:r>
        <w:rPr>
          <w:rFonts w:ascii="PT Serif" w:hAnsi="PT Serif" w:hint="eastAsia"/>
          <w:sz w:val="21"/>
          <w:szCs w:val="21"/>
        </w:rPr>
        <w:t>file includes</w:t>
      </w:r>
    </w:p>
    <w:p w14:paraId="2728076D" w14:textId="189AB433" w:rsidR="0041335E" w:rsidRDefault="0041335E" w:rsidP="0041335E">
      <w:pPr>
        <w:snapToGrid w:val="0"/>
        <w:spacing w:after="0" w:line="240" w:lineRule="auto"/>
        <w:ind w:firstLine="360"/>
        <w:rPr>
          <w:rFonts w:ascii="PT Serif" w:hAnsi="PT Serif"/>
          <w:sz w:val="21"/>
          <w:szCs w:val="21"/>
        </w:rPr>
      </w:pPr>
      <w:r>
        <w:rPr>
          <w:rFonts w:ascii="PT Serif" w:hAnsi="PT Serif" w:hint="eastAsia"/>
          <w:sz w:val="21"/>
          <w:szCs w:val="21"/>
        </w:rPr>
        <w:t>Figure S1</w:t>
      </w:r>
    </w:p>
    <w:p w14:paraId="2AF511BF" w14:textId="6339B1C3" w:rsidR="0041335E" w:rsidRDefault="0041335E" w:rsidP="0041335E">
      <w:pPr>
        <w:snapToGrid w:val="0"/>
        <w:spacing w:after="0" w:line="240" w:lineRule="auto"/>
        <w:ind w:firstLine="360"/>
        <w:rPr>
          <w:rFonts w:ascii="PT Serif" w:hAnsi="PT Serif"/>
          <w:sz w:val="21"/>
          <w:szCs w:val="21"/>
        </w:rPr>
      </w:pPr>
      <w:r>
        <w:rPr>
          <w:rFonts w:ascii="PT Serif" w:hAnsi="PT Serif" w:hint="eastAsia"/>
          <w:sz w:val="21"/>
          <w:szCs w:val="21"/>
        </w:rPr>
        <w:t>Table S1-S</w:t>
      </w:r>
      <w:r w:rsidR="00F7603B">
        <w:rPr>
          <w:rFonts w:ascii="PT Serif" w:hAnsi="PT Serif"/>
          <w:sz w:val="21"/>
          <w:szCs w:val="21"/>
        </w:rPr>
        <w:t>4</w:t>
      </w:r>
    </w:p>
    <w:p w14:paraId="74475093" w14:textId="69F32E64" w:rsidR="0041335E" w:rsidRPr="0041335E" w:rsidRDefault="0041335E" w:rsidP="0041335E">
      <w:pPr>
        <w:snapToGrid w:val="0"/>
        <w:spacing w:after="0" w:line="240" w:lineRule="auto"/>
        <w:ind w:firstLine="360"/>
        <w:rPr>
          <w:rFonts w:ascii="PT Serif" w:hAnsi="PT Serif"/>
          <w:sz w:val="21"/>
          <w:szCs w:val="21"/>
        </w:rPr>
      </w:pPr>
      <w:r w:rsidRPr="0041335E">
        <w:rPr>
          <w:rFonts w:ascii="PT Serif" w:hAnsi="PT Serif"/>
          <w:sz w:val="21"/>
          <w:szCs w:val="21"/>
        </w:rPr>
        <w:t>References for supplementary materials</w:t>
      </w:r>
    </w:p>
    <w:p w14:paraId="79452FEB" w14:textId="4DA04666" w:rsidR="003856E5" w:rsidRPr="001B50E8" w:rsidRDefault="003856E5" w:rsidP="001B50E8">
      <w:pPr>
        <w:spacing w:after="0" w:line="240" w:lineRule="auto"/>
        <w:rPr>
          <w:rFonts w:ascii="PT Serif" w:hAnsi="PT Serif"/>
          <w:b/>
          <w:bCs/>
          <w:sz w:val="21"/>
          <w:szCs w:val="21"/>
        </w:rPr>
      </w:pPr>
      <w:r w:rsidRPr="001B50E8">
        <w:rPr>
          <w:rFonts w:ascii="PT Serif" w:hAnsi="PT Serif"/>
          <w:b/>
          <w:bCs/>
          <w:sz w:val="21"/>
          <w:szCs w:val="21"/>
        </w:rPr>
        <w:br w:type="page"/>
      </w:r>
    </w:p>
    <w:p w14:paraId="258797A4" w14:textId="77777777" w:rsidR="003856E5" w:rsidRPr="001B50E8" w:rsidRDefault="003856E5" w:rsidP="001B50E8">
      <w:pPr>
        <w:spacing w:after="0" w:line="240" w:lineRule="auto"/>
        <w:rPr>
          <w:rFonts w:ascii="PT Serif" w:hAnsi="PT Serif"/>
          <w:b/>
          <w:bCs/>
          <w:sz w:val="21"/>
          <w:szCs w:val="21"/>
        </w:rPr>
      </w:pPr>
    </w:p>
    <w:p w14:paraId="472460CF" w14:textId="4EEAAA99" w:rsidR="00771B4B" w:rsidRPr="001B50E8" w:rsidRDefault="002E1C95" w:rsidP="001B50E8">
      <w:pPr>
        <w:snapToGrid w:val="0"/>
        <w:spacing w:after="0" w:line="240" w:lineRule="auto"/>
        <w:jc w:val="center"/>
        <w:rPr>
          <w:rFonts w:ascii="PT Serif" w:hAnsi="PT Serif"/>
          <w:b/>
          <w:bCs/>
          <w:sz w:val="21"/>
          <w:szCs w:val="21"/>
        </w:rPr>
      </w:pPr>
      <w:r w:rsidRPr="001B50E8">
        <w:rPr>
          <w:rFonts w:ascii="PT Serif" w:hAnsi="PT Serif"/>
          <w:b/>
          <w:bCs/>
          <w:noProof/>
          <w:sz w:val="21"/>
          <w:szCs w:val="21"/>
        </w:rPr>
        <w:drawing>
          <wp:inline distT="0" distB="0" distL="0" distR="0" wp14:anchorId="6B5B4EB3" wp14:editId="6313E2CB">
            <wp:extent cx="4429125" cy="5764530"/>
            <wp:effectExtent l="0" t="0" r="9525" b="7620"/>
            <wp:docPr id="207704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9125" cy="5764530"/>
                    </a:xfrm>
                    <a:prstGeom prst="rect">
                      <a:avLst/>
                    </a:prstGeom>
                    <a:noFill/>
                    <a:ln>
                      <a:noFill/>
                    </a:ln>
                  </pic:spPr>
                </pic:pic>
              </a:graphicData>
            </a:graphic>
          </wp:inline>
        </w:drawing>
      </w:r>
    </w:p>
    <w:p w14:paraId="0BD8A45C" w14:textId="2337D3E2" w:rsidR="00771B4B" w:rsidRPr="001B50E8" w:rsidRDefault="00771B4B" w:rsidP="001B50E8">
      <w:pPr>
        <w:snapToGrid w:val="0"/>
        <w:spacing w:after="0" w:line="240" w:lineRule="auto"/>
        <w:ind w:left="567" w:right="573"/>
        <w:jc w:val="both"/>
        <w:rPr>
          <w:rFonts w:ascii="PT Serif" w:hAnsi="PT Serif"/>
          <w:b/>
          <w:bCs/>
          <w:sz w:val="21"/>
          <w:szCs w:val="21"/>
        </w:rPr>
      </w:pPr>
      <w:r w:rsidRPr="001B50E8">
        <w:rPr>
          <w:rFonts w:ascii="PT Serif" w:hAnsi="PT Serif"/>
          <w:b/>
          <w:bCs/>
          <w:sz w:val="21"/>
          <w:szCs w:val="21"/>
        </w:rPr>
        <w:t xml:space="preserve">Figure S1. </w:t>
      </w:r>
      <w:r w:rsidRPr="001B50E8">
        <w:rPr>
          <w:rFonts w:ascii="PT Serif" w:hAnsi="PT Serif" w:cs="PT Serif"/>
          <w:sz w:val="21"/>
          <w:szCs w:val="21"/>
        </w:rPr>
        <w:t xml:space="preserve">The </w:t>
      </w:r>
      <w:r w:rsidR="009412B3" w:rsidRPr="001B50E8">
        <w:rPr>
          <w:rFonts w:ascii="PT Serif" w:hAnsi="PT Serif" w:cs="PT Serif"/>
          <w:sz w:val="21"/>
          <w:szCs w:val="21"/>
        </w:rPr>
        <w:t xml:space="preserve">full ancestral state reconstruction of tandem running behavior. </w:t>
      </w:r>
      <w:r w:rsidR="00B00C83" w:rsidRPr="001B50E8">
        <w:rPr>
          <w:rFonts w:ascii="PT Serif" w:hAnsi="PT Serif" w:cs="PT Serif"/>
          <w:sz w:val="21"/>
          <w:szCs w:val="21"/>
        </w:rPr>
        <w:t xml:space="preserve">We used the hidden rate model, where </w:t>
      </w:r>
      <w:r w:rsidR="00EC1B5F" w:rsidRPr="001B50E8">
        <w:rPr>
          <w:rFonts w:ascii="PT Serif" w:hAnsi="PT Serif" w:cs="PT Serif"/>
          <w:sz w:val="21"/>
          <w:szCs w:val="21"/>
        </w:rPr>
        <w:t xml:space="preserve">the female leader has two hidden states: a </w:t>
      </w:r>
      <w:commentRangeStart w:id="0"/>
      <w:commentRangeStart w:id="1"/>
      <w:r w:rsidR="00EC1B5F" w:rsidRPr="001B50E8">
        <w:rPr>
          <w:rFonts w:ascii="PT Serif" w:hAnsi="PT Serif" w:cs="PT Serif"/>
          <w:sz w:val="21"/>
          <w:szCs w:val="21"/>
        </w:rPr>
        <w:t xml:space="preserve">flexible state </w:t>
      </w:r>
      <w:ins w:id="2" w:author="Nobuaki Mizumoto" w:date="2025-04-15T10:21:00Z" w16du:dateUtc="2025-04-15T14:21:00Z">
        <w:r w:rsidR="009C6A3C">
          <w:rPr>
            <w:rFonts w:ascii="PT Serif" w:hAnsi="PT Serif" w:cs="PT Serif" w:hint="eastAsia"/>
            <w:sz w:val="21"/>
            <w:szCs w:val="21"/>
          </w:rPr>
          <w:t xml:space="preserve">(orange) </w:t>
        </w:r>
      </w:ins>
      <w:r w:rsidR="00EC1B5F" w:rsidRPr="001B50E8">
        <w:rPr>
          <w:rFonts w:ascii="PT Serif" w:hAnsi="PT Serif" w:cs="PT Serif"/>
          <w:sz w:val="21"/>
          <w:szCs w:val="21"/>
        </w:rPr>
        <w:t>that can change to another state</w:t>
      </w:r>
      <w:r w:rsidR="0006781C" w:rsidRPr="001B50E8">
        <w:rPr>
          <w:rFonts w:ascii="PT Serif" w:hAnsi="PT Serif" w:cs="PT Serif"/>
          <w:sz w:val="21"/>
          <w:szCs w:val="21"/>
        </w:rPr>
        <w:t xml:space="preserve"> and</w:t>
      </w:r>
      <w:r w:rsidR="00EC1B5F" w:rsidRPr="001B50E8">
        <w:rPr>
          <w:rFonts w:ascii="PT Serif" w:hAnsi="PT Serif" w:cs="PT Serif"/>
          <w:sz w:val="21"/>
          <w:szCs w:val="21"/>
        </w:rPr>
        <w:t xml:space="preserve"> a fixed state</w:t>
      </w:r>
      <w:ins w:id="3" w:author="Nobuaki Mizumoto" w:date="2025-04-15T10:21:00Z" w16du:dateUtc="2025-04-15T14:21:00Z">
        <w:r w:rsidR="009C6A3C">
          <w:rPr>
            <w:rFonts w:ascii="PT Serif" w:hAnsi="PT Serif" w:cs="PT Serif" w:hint="eastAsia"/>
            <w:sz w:val="21"/>
            <w:szCs w:val="21"/>
          </w:rPr>
          <w:t xml:space="preserve"> (red)</w:t>
        </w:r>
      </w:ins>
      <w:r w:rsidR="00EC1B5F" w:rsidRPr="001B50E8">
        <w:rPr>
          <w:rFonts w:ascii="PT Serif" w:hAnsi="PT Serif" w:cs="PT Serif"/>
          <w:sz w:val="21"/>
          <w:szCs w:val="21"/>
        </w:rPr>
        <w:t xml:space="preserve"> that cannot change to another state</w:t>
      </w:r>
      <w:commentRangeEnd w:id="0"/>
      <w:r w:rsidR="00E201FB">
        <w:rPr>
          <w:rStyle w:val="CommentReference"/>
        </w:rPr>
        <w:commentReference w:id="0"/>
      </w:r>
      <w:commentRangeEnd w:id="1"/>
      <w:r w:rsidR="009C6A3C">
        <w:rPr>
          <w:rStyle w:val="CommentReference"/>
        </w:rPr>
        <w:commentReference w:id="1"/>
      </w:r>
      <w:r w:rsidR="00EC1B5F" w:rsidRPr="001B50E8">
        <w:rPr>
          <w:rFonts w:ascii="PT Serif" w:hAnsi="PT Serif" w:cs="PT Serif"/>
          <w:sz w:val="21"/>
          <w:szCs w:val="21"/>
        </w:rPr>
        <w:t xml:space="preserve">. </w:t>
      </w:r>
      <w:r w:rsidR="00E201FB">
        <w:rPr>
          <w:rFonts w:ascii="PT Serif" w:hAnsi="PT Serif" w:cs="PT Serif"/>
          <w:sz w:val="21"/>
          <w:szCs w:val="21"/>
        </w:rPr>
        <w:t>T</w:t>
      </w:r>
      <w:r w:rsidR="00EC1B5F" w:rsidRPr="001B50E8">
        <w:rPr>
          <w:rFonts w:ascii="PT Serif" w:hAnsi="PT Serif" w:cs="PT Serif"/>
          <w:sz w:val="21"/>
          <w:szCs w:val="21"/>
        </w:rPr>
        <w:t xml:space="preserve">he </w:t>
      </w:r>
      <w:r w:rsidR="0006781C" w:rsidRPr="001B50E8">
        <w:rPr>
          <w:rFonts w:ascii="PT Serif" w:hAnsi="PT Serif" w:cs="PT Serif"/>
          <w:sz w:val="21"/>
          <w:szCs w:val="21"/>
        </w:rPr>
        <w:t>state of female leaders</w:t>
      </w:r>
      <w:r w:rsidR="00E201FB">
        <w:rPr>
          <w:rFonts w:ascii="PT Serif" w:hAnsi="PT Serif" w:cs="PT Serif"/>
          <w:sz w:val="21"/>
          <w:szCs w:val="21"/>
        </w:rPr>
        <w:t xml:space="preserve"> was also assessed in</w:t>
      </w:r>
      <w:r w:rsidR="00E201FB" w:rsidRPr="001B50E8">
        <w:rPr>
          <w:rFonts w:ascii="PT Serif" w:hAnsi="PT Serif" w:cs="PT Serif"/>
          <w:sz w:val="21"/>
          <w:szCs w:val="21"/>
        </w:rPr>
        <w:t xml:space="preserve"> </w:t>
      </w:r>
      <w:r w:rsidR="0006781C" w:rsidRPr="001B50E8">
        <w:rPr>
          <w:rFonts w:ascii="PT Serif" w:hAnsi="PT Serif" w:cs="PT Serif"/>
          <w:sz w:val="21"/>
          <w:szCs w:val="21"/>
        </w:rPr>
        <w:t>extant species</w:t>
      </w:r>
      <w:r w:rsidR="00E201FB">
        <w:rPr>
          <w:rFonts w:ascii="PT Serif" w:hAnsi="PT Serif" w:cs="PT Serif"/>
          <w:sz w:val="21"/>
          <w:szCs w:val="21"/>
        </w:rPr>
        <w:t xml:space="preserve"> (phylogenetic tips)</w:t>
      </w:r>
      <w:r w:rsidR="0006781C" w:rsidRPr="001B50E8">
        <w:rPr>
          <w:rFonts w:ascii="PT Serif" w:hAnsi="PT Serif" w:cs="PT Serif"/>
          <w:sz w:val="21"/>
          <w:szCs w:val="21"/>
        </w:rPr>
        <w:t>.</w:t>
      </w:r>
    </w:p>
    <w:p w14:paraId="7C84971C" w14:textId="211AFC5C" w:rsidR="00F9242C" w:rsidRPr="001B50E8" w:rsidRDefault="00F9242C" w:rsidP="001B50E8">
      <w:pPr>
        <w:spacing w:after="0" w:line="240" w:lineRule="auto"/>
        <w:rPr>
          <w:rFonts w:ascii="PT Serif" w:hAnsi="PT Serif"/>
          <w:b/>
          <w:bCs/>
          <w:sz w:val="21"/>
          <w:szCs w:val="21"/>
        </w:rPr>
      </w:pPr>
      <w:r w:rsidRPr="001B50E8">
        <w:rPr>
          <w:rFonts w:ascii="PT Serif" w:hAnsi="PT Serif"/>
          <w:b/>
          <w:bCs/>
          <w:sz w:val="21"/>
          <w:szCs w:val="21"/>
        </w:rPr>
        <w:br w:type="page"/>
      </w:r>
    </w:p>
    <w:p w14:paraId="3B9748F6" w14:textId="518B0ADC" w:rsidR="00114717" w:rsidRPr="008C26A6" w:rsidRDefault="00114717" w:rsidP="001B50E8">
      <w:pPr>
        <w:snapToGrid w:val="0"/>
        <w:spacing w:after="0" w:line="240" w:lineRule="auto"/>
        <w:rPr>
          <w:rFonts w:ascii="PT Serif" w:hAnsi="PT Serif"/>
          <w:b/>
          <w:bCs/>
          <w:sz w:val="21"/>
          <w:szCs w:val="21"/>
        </w:rPr>
      </w:pPr>
      <w:r w:rsidRPr="008C26A6">
        <w:rPr>
          <w:rFonts w:ascii="PT Serif" w:hAnsi="PT Serif"/>
          <w:b/>
          <w:bCs/>
          <w:sz w:val="21"/>
          <w:szCs w:val="21"/>
        </w:rPr>
        <w:lastRenderedPageBreak/>
        <w:t xml:space="preserve">Table </w:t>
      </w:r>
      <w:r w:rsidR="00080647" w:rsidRPr="008C26A6">
        <w:rPr>
          <w:rFonts w:ascii="PT Serif" w:hAnsi="PT Serif" w:hint="eastAsia"/>
          <w:b/>
          <w:bCs/>
          <w:sz w:val="21"/>
          <w:szCs w:val="21"/>
        </w:rPr>
        <w:t>S</w:t>
      </w:r>
      <w:r w:rsidRPr="008C26A6">
        <w:rPr>
          <w:rFonts w:ascii="PT Serif" w:hAnsi="PT Serif"/>
          <w:b/>
          <w:bCs/>
          <w:sz w:val="21"/>
          <w:szCs w:val="21"/>
        </w:rPr>
        <w:t xml:space="preserve">1. Composition of reproductives in </w:t>
      </w:r>
      <w:r w:rsidRPr="008C26A6">
        <w:rPr>
          <w:rFonts w:ascii="PT Serif" w:hAnsi="PT Serif"/>
          <w:b/>
          <w:bCs/>
          <w:i/>
          <w:iCs/>
          <w:sz w:val="21"/>
          <w:szCs w:val="21"/>
        </w:rPr>
        <w:t>G</w:t>
      </w:r>
      <w:r w:rsidR="00080647" w:rsidRPr="008C26A6">
        <w:rPr>
          <w:rFonts w:ascii="PT Serif" w:hAnsi="PT Serif" w:hint="eastAsia"/>
          <w:b/>
          <w:bCs/>
          <w:i/>
          <w:iCs/>
          <w:sz w:val="21"/>
          <w:szCs w:val="21"/>
        </w:rPr>
        <w:t>lyptotermes</w:t>
      </w:r>
      <w:r w:rsidRPr="008C26A6">
        <w:rPr>
          <w:rFonts w:ascii="PT Serif" w:hAnsi="PT Serif"/>
          <w:b/>
          <w:bCs/>
          <w:i/>
          <w:iCs/>
          <w:sz w:val="21"/>
          <w:szCs w:val="21"/>
        </w:rPr>
        <w:t xml:space="preserve"> fuscus</w:t>
      </w:r>
      <w:r w:rsidRPr="008C26A6">
        <w:rPr>
          <w:rFonts w:ascii="PT Serif" w:hAnsi="PT Serif"/>
          <w:b/>
          <w:bCs/>
          <w:sz w:val="21"/>
          <w:szCs w:val="21"/>
        </w:rPr>
        <w:t xml:space="preserve"> and </w:t>
      </w:r>
      <w:r w:rsidRPr="008C26A6">
        <w:rPr>
          <w:rFonts w:ascii="PT Serif" w:hAnsi="PT Serif"/>
          <w:b/>
          <w:bCs/>
          <w:i/>
          <w:iCs/>
          <w:sz w:val="21"/>
          <w:szCs w:val="21"/>
        </w:rPr>
        <w:t>G. satsumensis</w:t>
      </w:r>
      <w:r w:rsidRPr="008C26A6">
        <w:rPr>
          <w:rFonts w:ascii="PT Serif" w:hAnsi="PT Serif"/>
          <w:b/>
          <w:bCs/>
          <w:sz w:val="21"/>
          <w:szCs w:val="21"/>
        </w:rPr>
        <w:t>.</w:t>
      </w:r>
    </w:p>
    <w:tbl>
      <w:tblPr>
        <w:tblW w:w="9360" w:type="dxa"/>
        <w:tblLook w:val="04A0" w:firstRow="1" w:lastRow="0" w:firstColumn="1" w:lastColumn="0" w:noHBand="0" w:noVBand="1"/>
      </w:tblPr>
      <w:tblGrid>
        <w:gridCol w:w="1822"/>
        <w:gridCol w:w="1541"/>
        <w:gridCol w:w="3867"/>
        <w:gridCol w:w="567"/>
        <w:gridCol w:w="531"/>
        <w:gridCol w:w="516"/>
        <w:gridCol w:w="516"/>
      </w:tblGrid>
      <w:tr w:rsidR="00C54F02" w:rsidRPr="008C26A6" w14:paraId="28F8DE38" w14:textId="77777777" w:rsidTr="00E94043">
        <w:trPr>
          <w:trHeight w:val="300"/>
        </w:trPr>
        <w:tc>
          <w:tcPr>
            <w:tcW w:w="1822" w:type="dxa"/>
            <w:tcBorders>
              <w:top w:val="nil"/>
              <w:left w:val="nil"/>
              <w:bottom w:val="single" w:sz="4" w:space="0" w:color="auto"/>
              <w:right w:val="nil"/>
            </w:tcBorders>
            <w:shd w:val="clear" w:color="000000" w:fill="FFFFFF"/>
            <w:noWrap/>
            <w:vAlign w:val="center"/>
            <w:hideMark/>
          </w:tcPr>
          <w:p w14:paraId="4A53452C" w14:textId="77777777" w:rsidR="00114717" w:rsidRPr="008C26A6"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8C26A6">
              <w:rPr>
                <w:rFonts w:ascii="PT Serif" w:eastAsia="Times New Roman" w:hAnsi="PT Serif" w:cs="Times New Roman"/>
                <w:b/>
                <w:bCs/>
                <w:color w:val="000000"/>
                <w:kern w:val="0"/>
                <w:sz w:val="21"/>
                <w:szCs w:val="21"/>
                <w14:ligatures w14:val="none"/>
              </w:rPr>
              <w:t>Species</w:t>
            </w:r>
          </w:p>
        </w:tc>
        <w:tc>
          <w:tcPr>
            <w:tcW w:w="1541" w:type="dxa"/>
            <w:tcBorders>
              <w:top w:val="nil"/>
              <w:left w:val="nil"/>
              <w:bottom w:val="single" w:sz="4" w:space="0" w:color="auto"/>
              <w:right w:val="nil"/>
            </w:tcBorders>
            <w:shd w:val="clear" w:color="000000" w:fill="FFFFFF"/>
            <w:noWrap/>
            <w:vAlign w:val="center"/>
            <w:hideMark/>
          </w:tcPr>
          <w:p w14:paraId="77918AEA" w14:textId="17318418" w:rsidR="00114717" w:rsidRPr="008C26A6" w:rsidRDefault="00114717" w:rsidP="001B50E8">
            <w:pPr>
              <w:snapToGrid w:val="0"/>
              <w:spacing w:after="0" w:line="240" w:lineRule="auto"/>
              <w:rPr>
                <w:rFonts w:ascii="PT Serif" w:hAnsi="PT Serif" w:cs="Times New Roman"/>
                <w:b/>
                <w:bCs/>
                <w:color w:val="000000"/>
                <w:kern w:val="0"/>
                <w:sz w:val="21"/>
                <w:szCs w:val="21"/>
                <w14:ligatures w14:val="none"/>
              </w:rPr>
            </w:pPr>
            <w:r w:rsidRPr="008C26A6">
              <w:rPr>
                <w:rFonts w:ascii="PT Serif" w:eastAsia="Times New Roman" w:hAnsi="PT Serif" w:cs="Times New Roman"/>
                <w:b/>
                <w:bCs/>
                <w:color w:val="000000"/>
                <w:kern w:val="0"/>
                <w:sz w:val="21"/>
                <w:szCs w:val="21"/>
                <w14:ligatures w14:val="none"/>
              </w:rPr>
              <w:t>Colony</w:t>
            </w:r>
            <w:r w:rsidR="004868D1" w:rsidRPr="008C26A6">
              <w:rPr>
                <w:rFonts w:ascii="PT Serif" w:hAnsi="PT Serif" w:cs="Times New Roman" w:hint="eastAsia"/>
                <w:b/>
                <w:bCs/>
                <w:color w:val="000000"/>
                <w:kern w:val="0"/>
                <w:sz w:val="21"/>
                <w:szCs w:val="21"/>
                <w14:ligatures w14:val="none"/>
              </w:rPr>
              <w:t xml:space="preserve"> code</w:t>
            </w:r>
            <w:r w:rsidR="00732256">
              <w:rPr>
                <w:rFonts w:ascii="PT Serif" w:hAnsi="PT Serif" w:cs="Times New Roman" w:hint="eastAsia"/>
                <w:b/>
                <w:bCs/>
                <w:color w:val="000000"/>
                <w:kern w:val="0"/>
                <w:sz w:val="21"/>
                <w:szCs w:val="21"/>
                <w:vertAlign w:val="superscript"/>
                <w14:ligatures w14:val="none"/>
              </w:rPr>
              <w:t>1</w:t>
            </w:r>
          </w:p>
        </w:tc>
        <w:tc>
          <w:tcPr>
            <w:tcW w:w="3867" w:type="dxa"/>
            <w:tcBorders>
              <w:top w:val="nil"/>
              <w:left w:val="nil"/>
              <w:bottom w:val="single" w:sz="4" w:space="0" w:color="auto"/>
              <w:right w:val="nil"/>
            </w:tcBorders>
            <w:shd w:val="clear" w:color="000000" w:fill="FFFFFF"/>
            <w:noWrap/>
            <w:vAlign w:val="center"/>
            <w:hideMark/>
          </w:tcPr>
          <w:p w14:paraId="258B1C5C" w14:textId="77777777" w:rsidR="00114717" w:rsidRPr="008C26A6"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8C26A6">
              <w:rPr>
                <w:rFonts w:ascii="PT Serif" w:eastAsia="Times New Roman" w:hAnsi="PT Serif" w:cs="Times New Roman"/>
                <w:b/>
                <w:bCs/>
                <w:color w:val="000000"/>
                <w:kern w:val="0"/>
                <w:sz w:val="21"/>
                <w:szCs w:val="21"/>
                <w14:ligatures w14:val="none"/>
              </w:rPr>
              <w:t>Location</w:t>
            </w:r>
          </w:p>
        </w:tc>
        <w:tc>
          <w:tcPr>
            <w:tcW w:w="567" w:type="dxa"/>
            <w:tcBorders>
              <w:top w:val="nil"/>
              <w:left w:val="nil"/>
              <w:bottom w:val="single" w:sz="4" w:space="0" w:color="auto"/>
              <w:right w:val="nil"/>
            </w:tcBorders>
            <w:shd w:val="clear" w:color="000000" w:fill="FFFFFF"/>
            <w:noWrap/>
            <w:vAlign w:val="center"/>
            <w:hideMark/>
          </w:tcPr>
          <w:p w14:paraId="64CBB7E2" w14:textId="77777777" w:rsidR="00114717" w:rsidRPr="008C26A6"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8C26A6">
              <w:rPr>
                <w:rFonts w:ascii="PT Serif" w:eastAsia="Times New Roman" w:hAnsi="PT Serif" w:cs="Times New Roman"/>
                <w:b/>
                <w:bCs/>
                <w:color w:val="000000"/>
                <w:kern w:val="0"/>
                <w:sz w:val="21"/>
                <w:szCs w:val="21"/>
                <w14:ligatures w14:val="none"/>
              </w:rPr>
              <w:t>PQ</w:t>
            </w:r>
          </w:p>
        </w:tc>
        <w:tc>
          <w:tcPr>
            <w:tcW w:w="531" w:type="dxa"/>
            <w:tcBorders>
              <w:top w:val="nil"/>
              <w:left w:val="nil"/>
              <w:bottom w:val="single" w:sz="4" w:space="0" w:color="auto"/>
              <w:right w:val="nil"/>
            </w:tcBorders>
            <w:shd w:val="clear" w:color="000000" w:fill="FFFFFF"/>
            <w:noWrap/>
            <w:vAlign w:val="center"/>
            <w:hideMark/>
          </w:tcPr>
          <w:p w14:paraId="765A375C" w14:textId="77777777" w:rsidR="00114717" w:rsidRPr="008C26A6" w:rsidRDefault="00114717" w:rsidP="00E94043">
            <w:pPr>
              <w:snapToGrid w:val="0"/>
              <w:spacing w:after="0" w:line="240" w:lineRule="auto"/>
              <w:jc w:val="right"/>
              <w:rPr>
                <w:rFonts w:ascii="PT Serif" w:eastAsia="Times New Roman" w:hAnsi="PT Serif" w:cs="Times New Roman"/>
                <w:b/>
                <w:bCs/>
                <w:color w:val="000000"/>
                <w:kern w:val="0"/>
                <w:sz w:val="21"/>
                <w:szCs w:val="21"/>
                <w14:ligatures w14:val="none"/>
              </w:rPr>
            </w:pPr>
            <w:r w:rsidRPr="008C26A6">
              <w:rPr>
                <w:rFonts w:ascii="PT Serif" w:eastAsia="Times New Roman" w:hAnsi="PT Serif" w:cs="Times New Roman"/>
                <w:b/>
                <w:bCs/>
                <w:color w:val="000000"/>
                <w:kern w:val="0"/>
                <w:sz w:val="21"/>
                <w:szCs w:val="21"/>
                <w14:ligatures w14:val="none"/>
              </w:rPr>
              <w:t>PK</w:t>
            </w:r>
          </w:p>
        </w:tc>
        <w:tc>
          <w:tcPr>
            <w:tcW w:w="516" w:type="dxa"/>
            <w:tcBorders>
              <w:top w:val="nil"/>
              <w:left w:val="nil"/>
              <w:bottom w:val="single" w:sz="4" w:space="0" w:color="auto"/>
              <w:right w:val="nil"/>
            </w:tcBorders>
            <w:shd w:val="clear" w:color="000000" w:fill="FFFFFF"/>
            <w:noWrap/>
            <w:vAlign w:val="center"/>
            <w:hideMark/>
          </w:tcPr>
          <w:p w14:paraId="7E0AB197" w14:textId="77777777" w:rsidR="00114717" w:rsidRPr="008C26A6"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8C26A6">
              <w:rPr>
                <w:rFonts w:ascii="PT Serif" w:eastAsia="Times New Roman" w:hAnsi="PT Serif" w:cs="Times New Roman"/>
                <w:b/>
                <w:bCs/>
                <w:color w:val="000000"/>
                <w:kern w:val="0"/>
                <w:sz w:val="21"/>
                <w:szCs w:val="21"/>
                <w14:ligatures w14:val="none"/>
              </w:rPr>
              <w:t>SQ</w:t>
            </w:r>
          </w:p>
        </w:tc>
        <w:tc>
          <w:tcPr>
            <w:tcW w:w="516" w:type="dxa"/>
            <w:tcBorders>
              <w:top w:val="nil"/>
              <w:left w:val="nil"/>
              <w:bottom w:val="single" w:sz="4" w:space="0" w:color="auto"/>
              <w:right w:val="nil"/>
            </w:tcBorders>
            <w:shd w:val="clear" w:color="000000" w:fill="FFFFFF"/>
            <w:noWrap/>
            <w:vAlign w:val="center"/>
            <w:hideMark/>
          </w:tcPr>
          <w:p w14:paraId="7B4BE0B8" w14:textId="77777777" w:rsidR="00114717" w:rsidRPr="008C26A6" w:rsidRDefault="00114717" w:rsidP="001B50E8">
            <w:pPr>
              <w:snapToGrid w:val="0"/>
              <w:spacing w:after="0" w:line="240" w:lineRule="auto"/>
              <w:rPr>
                <w:rFonts w:ascii="PT Serif" w:eastAsia="Times New Roman" w:hAnsi="PT Serif" w:cs="Times New Roman"/>
                <w:b/>
                <w:bCs/>
                <w:color w:val="000000"/>
                <w:kern w:val="0"/>
                <w:sz w:val="21"/>
                <w:szCs w:val="21"/>
                <w14:ligatures w14:val="none"/>
              </w:rPr>
            </w:pPr>
            <w:r w:rsidRPr="008C26A6">
              <w:rPr>
                <w:rFonts w:ascii="PT Serif" w:eastAsia="Times New Roman" w:hAnsi="PT Serif" w:cs="Times New Roman"/>
                <w:b/>
                <w:bCs/>
                <w:color w:val="000000"/>
                <w:kern w:val="0"/>
                <w:sz w:val="21"/>
                <w:szCs w:val="21"/>
                <w14:ligatures w14:val="none"/>
              </w:rPr>
              <w:t>SK</w:t>
            </w:r>
          </w:p>
        </w:tc>
      </w:tr>
      <w:tr w:rsidR="00C54F02" w:rsidRPr="008C26A6" w14:paraId="0907E01A" w14:textId="77777777" w:rsidTr="00E94043">
        <w:trPr>
          <w:trHeight w:val="300"/>
        </w:trPr>
        <w:tc>
          <w:tcPr>
            <w:tcW w:w="1822" w:type="dxa"/>
            <w:tcBorders>
              <w:top w:val="nil"/>
              <w:left w:val="nil"/>
              <w:bottom w:val="nil"/>
              <w:right w:val="nil"/>
            </w:tcBorders>
            <w:shd w:val="clear" w:color="000000" w:fill="FFFFFF"/>
            <w:noWrap/>
            <w:vAlign w:val="center"/>
            <w:hideMark/>
          </w:tcPr>
          <w:p w14:paraId="6E71C90E" w14:textId="7A837D5D" w:rsidR="00114717" w:rsidRPr="008C26A6" w:rsidRDefault="00A240E2" w:rsidP="001B50E8">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Incipient colony</w:t>
            </w:r>
          </w:p>
        </w:tc>
        <w:tc>
          <w:tcPr>
            <w:tcW w:w="1541" w:type="dxa"/>
            <w:tcBorders>
              <w:top w:val="nil"/>
              <w:left w:val="nil"/>
              <w:bottom w:val="nil"/>
              <w:right w:val="nil"/>
            </w:tcBorders>
            <w:shd w:val="clear" w:color="000000" w:fill="FFFFFF"/>
            <w:noWrap/>
            <w:vAlign w:val="center"/>
            <w:hideMark/>
          </w:tcPr>
          <w:p w14:paraId="1E3B1F90" w14:textId="273B3E52" w:rsidR="00114717" w:rsidRPr="008C26A6" w:rsidRDefault="00114717" w:rsidP="001B50E8">
            <w:pPr>
              <w:snapToGrid w:val="0"/>
              <w:spacing w:after="0" w:line="240" w:lineRule="auto"/>
              <w:rPr>
                <w:rFonts w:ascii="PT Serif" w:hAnsi="PT Serif" w:cs="Times New Roman"/>
                <w:color w:val="000000"/>
                <w:kern w:val="0"/>
                <w:sz w:val="21"/>
                <w:szCs w:val="21"/>
                <w14:ligatures w14:val="none"/>
              </w:rPr>
            </w:pPr>
          </w:p>
        </w:tc>
        <w:tc>
          <w:tcPr>
            <w:tcW w:w="3867" w:type="dxa"/>
            <w:tcBorders>
              <w:top w:val="nil"/>
              <w:left w:val="nil"/>
              <w:bottom w:val="nil"/>
              <w:right w:val="nil"/>
            </w:tcBorders>
            <w:shd w:val="clear" w:color="000000" w:fill="FFFFFF"/>
            <w:noWrap/>
            <w:vAlign w:val="center"/>
            <w:hideMark/>
          </w:tcPr>
          <w:p w14:paraId="5D36AC5B" w14:textId="26D29C12" w:rsidR="00114717" w:rsidRPr="008C26A6" w:rsidRDefault="00114717" w:rsidP="001B50E8">
            <w:pPr>
              <w:snapToGrid w:val="0"/>
              <w:spacing w:after="0" w:line="240" w:lineRule="auto"/>
              <w:rPr>
                <w:rFonts w:ascii="PT Serif" w:hAnsi="PT Serif" w:cs="Times New Roman"/>
                <w:color w:val="000000"/>
                <w:kern w:val="0"/>
                <w:sz w:val="21"/>
                <w:szCs w:val="21"/>
                <w14:ligatures w14:val="none"/>
              </w:rPr>
            </w:pPr>
          </w:p>
        </w:tc>
        <w:tc>
          <w:tcPr>
            <w:tcW w:w="567" w:type="dxa"/>
            <w:tcBorders>
              <w:top w:val="nil"/>
              <w:left w:val="nil"/>
              <w:bottom w:val="nil"/>
              <w:right w:val="nil"/>
            </w:tcBorders>
            <w:shd w:val="clear" w:color="000000" w:fill="FFFFFF"/>
            <w:noWrap/>
            <w:vAlign w:val="center"/>
            <w:hideMark/>
          </w:tcPr>
          <w:p w14:paraId="157EFF1F" w14:textId="78BA2591" w:rsidR="00114717" w:rsidRPr="008C26A6" w:rsidRDefault="00114717" w:rsidP="001B50E8">
            <w:pPr>
              <w:snapToGrid w:val="0"/>
              <w:spacing w:after="0" w:line="240" w:lineRule="auto"/>
              <w:jc w:val="right"/>
              <w:rPr>
                <w:rFonts w:ascii="PT Serif" w:hAnsi="PT Serif" w:cs="Times New Roman"/>
                <w:color w:val="000000"/>
                <w:kern w:val="0"/>
                <w:sz w:val="21"/>
                <w:szCs w:val="21"/>
                <w14:ligatures w14:val="none"/>
              </w:rPr>
            </w:pPr>
          </w:p>
        </w:tc>
        <w:tc>
          <w:tcPr>
            <w:tcW w:w="531" w:type="dxa"/>
            <w:tcBorders>
              <w:top w:val="nil"/>
              <w:left w:val="nil"/>
              <w:bottom w:val="nil"/>
              <w:right w:val="nil"/>
            </w:tcBorders>
            <w:shd w:val="clear" w:color="000000" w:fill="FFFFFF"/>
            <w:noWrap/>
            <w:vAlign w:val="center"/>
            <w:hideMark/>
          </w:tcPr>
          <w:p w14:paraId="440DF67E" w14:textId="18403360" w:rsidR="00114717" w:rsidRPr="008C26A6" w:rsidRDefault="00114717" w:rsidP="001B50E8">
            <w:pPr>
              <w:snapToGrid w:val="0"/>
              <w:spacing w:after="0" w:line="240" w:lineRule="auto"/>
              <w:jc w:val="right"/>
              <w:rPr>
                <w:rFonts w:ascii="PT Serif" w:hAnsi="PT Serif" w:cs="Times New Roman"/>
                <w:color w:val="000000"/>
                <w:kern w:val="0"/>
                <w:sz w:val="21"/>
                <w:szCs w:val="21"/>
                <w14:ligatures w14:val="none"/>
              </w:rPr>
            </w:pPr>
          </w:p>
        </w:tc>
        <w:tc>
          <w:tcPr>
            <w:tcW w:w="516" w:type="dxa"/>
            <w:tcBorders>
              <w:top w:val="nil"/>
              <w:left w:val="nil"/>
              <w:bottom w:val="nil"/>
              <w:right w:val="nil"/>
            </w:tcBorders>
            <w:shd w:val="clear" w:color="000000" w:fill="FFFFFF"/>
            <w:noWrap/>
            <w:vAlign w:val="center"/>
            <w:hideMark/>
          </w:tcPr>
          <w:p w14:paraId="66B61C62" w14:textId="71FF9B8D" w:rsidR="00114717" w:rsidRPr="008C26A6" w:rsidRDefault="00114717" w:rsidP="001B50E8">
            <w:pPr>
              <w:snapToGrid w:val="0"/>
              <w:spacing w:after="0" w:line="240" w:lineRule="auto"/>
              <w:jc w:val="right"/>
              <w:rPr>
                <w:rFonts w:ascii="PT Serif" w:hAnsi="PT Serif" w:cs="Times New Roman"/>
                <w:color w:val="000000"/>
                <w:kern w:val="0"/>
                <w:sz w:val="21"/>
                <w:szCs w:val="21"/>
                <w14:ligatures w14:val="none"/>
              </w:rPr>
            </w:pPr>
          </w:p>
        </w:tc>
        <w:tc>
          <w:tcPr>
            <w:tcW w:w="516" w:type="dxa"/>
            <w:tcBorders>
              <w:top w:val="nil"/>
              <w:left w:val="nil"/>
              <w:bottom w:val="nil"/>
              <w:right w:val="nil"/>
            </w:tcBorders>
            <w:shd w:val="clear" w:color="000000" w:fill="FFFFFF"/>
            <w:noWrap/>
            <w:vAlign w:val="center"/>
            <w:hideMark/>
          </w:tcPr>
          <w:p w14:paraId="736BC8EB" w14:textId="75FF5A78" w:rsidR="00114717" w:rsidRPr="008C26A6" w:rsidRDefault="00114717" w:rsidP="001B50E8">
            <w:pPr>
              <w:snapToGrid w:val="0"/>
              <w:spacing w:after="0" w:line="240" w:lineRule="auto"/>
              <w:jc w:val="right"/>
              <w:rPr>
                <w:rFonts w:ascii="PT Serif" w:hAnsi="PT Serif" w:cs="Times New Roman"/>
                <w:color w:val="000000"/>
                <w:kern w:val="0"/>
                <w:sz w:val="21"/>
                <w:szCs w:val="21"/>
                <w14:ligatures w14:val="none"/>
              </w:rPr>
            </w:pPr>
          </w:p>
        </w:tc>
      </w:tr>
      <w:tr w:rsidR="00C54F02" w:rsidRPr="008C26A6" w14:paraId="0F07E1AD" w14:textId="77777777" w:rsidTr="00E94043">
        <w:trPr>
          <w:trHeight w:val="300"/>
        </w:trPr>
        <w:tc>
          <w:tcPr>
            <w:tcW w:w="1822" w:type="dxa"/>
            <w:tcBorders>
              <w:top w:val="nil"/>
              <w:left w:val="nil"/>
              <w:bottom w:val="nil"/>
              <w:right w:val="nil"/>
            </w:tcBorders>
            <w:shd w:val="clear" w:color="000000" w:fill="FFFFFF"/>
            <w:noWrap/>
            <w:vAlign w:val="center"/>
            <w:hideMark/>
          </w:tcPr>
          <w:p w14:paraId="0E2CFB52" w14:textId="28CC5972" w:rsidR="00114717" w:rsidRPr="008C26A6" w:rsidRDefault="00774AFD" w:rsidP="00774AFD">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 xml:space="preserve"> </w:t>
            </w:r>
            <w:r w:rsidRPr="008C26A6">
              <w:rPr>
                <w:rFonts w:ascii="PT Serif" w:eastAsia="Times New Roman" w:hAnsi="PT Serif" w:cs="Times New Roman"/>
                <w:i/>
                <w:iCs/>
                <w:color w:val="000000"/>
                <w:kern w:val="0"/>
                <w:sz w:val="21"/>
                <w:szCs w:val="21"/>
                <w14:ligatures w14:val="none"/>
              </w:rPr>
              <w:t>G</w:t>
            </w:r>
            <w:r w:rsidRPr="008C26A6">
              <w:rPr>
                <w:rFonts w:ascii="PT Serif" w:hAnsi="PT Serif" w:cs="Times New Roman" w:hint="eastAsia"/>
                <w:color w:val="000000"/>
                <w:kern w:val="0"/>
                <w:sz w:val="21"/>
                <w:szCs w:val="21"/>
                <w14:ligatures w14:val="none"/>
              </w:rPr>
              <w:t>.</w:t>
            </w:r>
            <w:r w:rsidRPr="008C26A6">
              <w:rPr>
                <w:rFonts w:ascii="PT Serif" w:eastAsia="Times New Roman" w:hAnsi="PT Serif" w:cs="Times New Roman"/>
                <w:color w:val="000000"/>
                <w:kern w:val="0"/>
                <w:sz w:val="21"/>
                <w:szCs w:val="21"/>
                <w14:ligatures w14:val="none"/>
              </w:rPr>
              <w:t xml:space="preserve"> </w:t>
            </w:r>
            <w:r w:rsidRPr="008C26A6">
              <w:rPr>
                <w:rFonts w:ascii="PT Serif" w:eastAsia="Times New Roman" w:hAnsi="PT Serif" w:cs="Times New Roman"/>
                <w:i/>
                <w:iCs/>
                <w:color w:val="000000"/>
                <w:kern w:val="0"/>
                <w:sz w:val="21"/>
                <w:szCs w:val="21"/>
                <w14:ligatures w14:val="none"/>
              </w:rPr>
              <w:t>fuscus</w:t>
            </w:r>
          </w:p>
        </w:tc>
        <w:tc>
          <w:tcPr>
            <w:tcW w:w="1541" w:type="dxa"/>
            <w:tcBorders>
              <w:top w:val="nil"/>
              <w:left w:val="nil"/>
              <w:bottom w:val="nil"/>
              <w:right w:val="nil"/>
            </w:tcBorders>
            <w:shd w:val="clear" w:color="000000" w:fill="FFFFFF"/>
            <w:noWrap/>
            <w:vAlign w:val="center"/>
            <w:hideMark/>
          </w:tcPr>
          <w:p w14:paraId="6EB24344" w14:textId="03ECB70D" w:rsidR="00114717" w:rsidRPr="008C26A6" w:rsidRDefault="009D6E16" w:rsidP="001B50E8">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KN150225FB</w:t>
            </w:r>
          </w:p>
        </w:tc>
        <w:tc>
          <w:tcPr>
            <w:tcW w:w="3867" w:type="dxa"/>
            <w:tcBorders>
              <w:top w:val="nil"/>
              <w:left w:val="nil"/>
              <w:bottom w:val="nil"/>
              <w:right w:val="nil"/>
            </w:tcBorders>
            <w:shd w:val="clear" w:color="000000" w:fill="FFFFFF"/>
            <w:noWrap/>
            <w:vAlign w:val="center"/>
            <w:hideMark/>
          </w:tcPr>
          <w:p w14:paraId="47CB76AC" w14:textId="6CC52481" w:rsidR="00114717" w:rsidRPr="008C26A6" w:rsidRDefault="009D6E16" w:rsidP="001B50E8">
            <w:pPr>
              <w:snapToGrid w:val="0"/>
              <w:spacing w:after="0" w:line="240" w:lineRule="auto"/>
              <w:rPr>
                <w:rFonts w:ascii="PT Serif"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Kunigami</w:t>
            </w:r>
            <w:proofErr w:type="spellEnd"/>
            <w:r w:rsidRPr="008C26A6">
              <w:rPr>
                <w:rFonts w:ascii="PT Serif" w:hAnsi="PT Serif" w:cs="Times New Roman" w:hint="eastAsia"/>
                <w:color w:val="000000"/>
                <w:kern w:val="0"/>
                <w:sz w:val="21"/>
                <w:szCs w:val="21"/>
                <w14:ligatures w14:val="none"/>
              </w:rPr>
              <w:t>, Okinawa Is.</w:t>
            </w:r>
            <w:r w:rsidR="00A240E2" w:rsidRPr="008C26A6">
              <w:rPr>
                <w:rFonts w:ascii="PT Serif" w:hAnsi="PT Serif" w:cs="Times New Roman" w:hint="eastAsia"/>
                <w:color w:val="000000"/>
                <w:kern w:val="0"/>
                <w:sz w:val="21"/>
                <w:szCs w:val="21"/>
                <w14:ligatures w14:val="none"/>
              </w:rPr>
              <w:t>, Japan</w:t>
            </w:r>
          </w:p>
        </w:tc>
        <w:tc>
          <w:tcPr>
            <w:tcW w:w="567" w:type="dxa"/>
            <w:tcBorders>
              <w:top w:val="nil"/>
              <w:left w:val="nil"/>
              <w:bottom w:val="nil"/>
              <w:right w:val="nil"/>
            </w:tcBorders>
            <w:shd w:val="clear" w:color="000000" w:fill="FFFFFF"/>
            <w:noWrap/>
            <w:vAlign w:val="center"/>
            <w:hideMark/>
          </w:tcPr>
          <w:p w14:paraId="63947EC5" w14:textId="0E3460AC" w:rsidR="00114717" w:rsidRPr="008C26A6" w:rsidRDefault="009D6E16" w:rsidP="001B50E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top w:val="nil"/>
              <w:left w:val="nil"/>
              <w:bottom w:val="nil"/>
              <w:right w:val="nil"/>
            </w:tcBorders>
            <w:shd w:val="clear" w:color="000000" w:fill="FFFFFF"/>
            <w:noWrap/>
            <w:vAlign w:val="center"/>
            <w:hideMark/>
          </w:tcPr>
          <w:p w14:paraId="52D0470C" w14:textId="58F0D81C" w:rsidR="00114717" w:rsidRPr="008C26A6" w:rsidRDefault="00A240E2" w:rsidP="001B50E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bottom w:val="nil"/>
              <w:right w:val="nil"/>
            </w:tcBorders>
            <w:shd w:val="clear" w:color="000000" w:fill="FFFFFF"/>
            <w:noWrap/>
            <w:vAlign w:val="center"/>
            <w:hideMark/>
          </w:tcPr>
          <w:p w14:paraId="1B427E63" w14:textId="1F6BEC30" w:rsidR="00114717" w:rsidRPr="008C26A6" w:rsidRDefault="009D6E16" w:rsidP="001B50E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top w:val="nil"/>
              <w:left w:val="nil"/>
              <w:bottom w:val="nil"/>
              <w:right w:val="nil"/>
            </w:tcBorders>
            <w:shd w:val="clear" w:color="000000" w:fill="FFFFFF"/>
            <w:noWrap/>
            <w:vAlign w:val="center"/>
            <w:hideMark/>
          </w:tcPr>
          <w:p w14:paraId="60F76C70" w14:textId="46DCDEA3" w:rsidR="00114717" w:rsidRPr="008C26A6" w:rsidRDefault="00A240E2" w:rsidP="001B50E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54F02" w:rsidRPr="008C26A6" w14:paraId="7BAA0225" w14:textId="77777777" w:rsidTr="00E94043">
        <w:trPr>
          <w:trHeight w:val="300"/>
        </w:trPr>
        <w:tc>
          <w:tcPr>
            <w:tcW w:w="1822" w:type="dxa"/>
            <w:tcBorders>
              <w:top w:val="nil"/>
              <w:left w:val="nil"/>
              <w:bottom w:val="nil"/>
              <w:right w:val="nil"/>
            </w:tcBorders>
            <w:shd w:val="clear" w:color="000000" w:fill="FFFFFF"/>
            <w:noWrap/>
            <w:vAlign w:val="center"/>
            <w:hideMark/>
          </w:tcPr>
          <w:p w14:paraId="05791A75" w14:textId="45120720" w:rsidR="00822A02" w:rsidRPr="008C26A6" w:rsidRDefault="00822A02" w:rsidP="00822A02">
            <w:pPr>
              <w:snapToGrid w:val="0"/>
              <w:spacing w:after="0" w:line="240" w:lineRule="auto"/>
              <w:rPr>
                <w:rFonts w:ascii="PT Serif" w:hAnsi="PT Serif" w:cs="Times New Roman"/>
                <w:color w:val="000000"/>
                <w:kern w:val="0"/>
                <w:sz w:val="21"/>
                <w:szCs w:val="21"/>
                <w14:ligatures w14:val="none"/>
              </w:rPr>
            </w:pPr>
          </w:p>
        </w:tc>
        <w:tc>
          <w:tcPr>
            <w:tcW w:w="1541" w:type="dxa"/>
            <w:tcBorders>
              <w:top w:val="nil"/>
              <w:left w:val="nil"/>
              <w:bottom w:val="nil"/>
              <w:right w:val="nil"/>
            </w:tcBorders>
            <w:shd w:val="clear" w:color="000000" w:fill="FFFFFF"/>
            <w:noWrap/>
            <w:vAlign w:val="center"/>
            <w:hideMark/>
          </w:tcPr>
          <w:p w14:paraId="11F89FAC" w14:textId="45F51DF3"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TN150224FB</w:t>
            </w:r>
          </w:p>
        </w:tc>
        <w:tc>
          <w:tcPr>
            <w:tcW w:w="3867" w:type="dxa"/>
            <w:tcBorders>
              <w:top w:val="nil"/>
              <w:left w:val="nil"/>
              <w:bottom w:val="nil"/>
              <w:right w:val="nil"/>
            </w:tcBorders>
            <w:shd w:val="clear" w:color="000000" w:fill="FFFFFF"/>
            <w:noWrap/>
            <w:vAlign w:val="center"/>
            <w:hideMark/>
          </w:tcPr>
          <w:p w14:paraId="0A12408F" w14:textId="678ADAAD"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Tanodake</w:t>
            </w:r>
            <w:proofErr w:type="spellEnd"/>
            <w:r w:rsidRPr="008C26A6">
              <w:rPr>
                <w:rFonts w:ascii="PT Serif" w:hAnsi="PT Serif" w:cs="Times New Roman" w:hint="eastAsia"/>
                <w:color w:val="000000"/>
                <w:kern w:val="0"/>
                <w:sz w:val="21"/>
                <w:szCs w:val="21"/>
                <w14:ligatures w14:val="none"/>
              </w:rPr>
              <w:t>, Okinawa Is., Japan</w:t>
            </w:r>
          </w:p>
        </w:tc>
        <w:tc>
          <w:tcPr>
            <w:tcW w:w="567" w:type="dxa"/>
            <w:tcBorders>
              <w:top w:val="nil"/>
              <w:left w:val="nil"/>
              <w:bottom w:val="nil"/>
              <w:right w:val="nil"/>
            </w:tcBorders>
            <w:shd w:val="clear" w:color="000000" w:fill="FFFFFF"/>
            <w:noWrap/>
            <w:vAlign w:val="center"/>
            <w:hideMark/>
          </w:tcPr>
          <w:p w14:paraId="794374D4" w14:textId="7CC50D75"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top w:val="nil"/>
              <w:left w:val="nil"/>
              <w:bottom w:val="nil"/>
              <w:right w:val="nil"/>
            </w:tcBorders>
            <w:shd w:val="clear" w:color="000000" w:fill="FFFFFF"/>
            <w:noWrap/>
            <w:vAlign w:val="center"/>
            <w:hideMark/>
          </w:tcPr>
          <w:p w14:paraId="2BE5E2C7" w14:textId="2EA24C0C"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bottom w:val="nil"/>
              <w:right w:val="nil"/>
            </w:tcBorders>
            <w:shd w:val="clear" w:color="000000" w:fill="FFFFFF"/>
            <w:noWrap/>
            <w:vAlign w:val="center"/>
            <w:hideMark/>
          </w:tcPr>
          <w:p w14:paraId="2D39A637" w14:textId="234C3CA8"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top w:val="nil"/>
              <w:left w:val="nil"/>
              <w:bottom w:val="nil"/>
              <w:right w:val="nil"/>
            </w:tcBorders>
            <w:shd w:val="clear" w:color="000000" w:fill="FFFFFF"/>
            <w:noWrap/>
            <w:vAlign w:val="center"/>
            <w:hideMark/>
          </w:tcPr>
          <w:p w14:paraId="17AA4F1E" w14:textId="3EBFB9C5"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54F02" w:rsidRPr="008C26A6" w14:paraId="709B88AD" w14:textId="77777777" w:rsidTr="00E94043">
        <w:trPr>
          <w:trHeight w:val="300"/>
        </w:trPr>
        <w:tc>
          <w:tcPr>
            <w:tcW w:w="1822" w:type="dxa"/>
            <w:tcBorders>
              <w:top w:val="nil"/>
              <w:left w:val="nil"/>
              <w:bottom w:val="nil"/>
              <w:right w:val="nil"/>
            </w:tcBorders>
            <w:shd w:val="clear" w:color="000000" w:fill="FFFFFF"/>
            <w:noWrap/>
            <w:vAlign w:val="center"/>
            <w:hideMark/>
          </w:tcPr>
          <w:p w14:paraId="442133E3" w14:textId="5FA81F9B" w:rsidR="00822A02" w:rsidRPr="008C26A6" w:rsidRDefault="00822A02" w:rsidP="00822A02">
            <w:pPr>
              <w:snapToGrid w:val="0"/>
              <w:spacing w:after="0" w:line="240" w:lineRule="auto"/>
              <w:rPr>
                <w:rFonts w:ascii="PT Serif" w:hAnsi="PT Serif" w:cs="Times New Roman"/>
                <w:color w:val="000000"/>
                <w:kern w:val="0"/>
                <w:sz w:val="21"/>
                <w:szCs w:val="21"/>
                <w14:ligatures w14:val="none"/>
              </w:rPr>
            </w:pPr>
          </w:p>
        </w:tc>
        <w:tc>
          <w:tcPr>
            <w:tcW w:w="1541" w:type="dxa"/>
            <w:tcBorders>
              <w:top w:val="nil"/>
              <w:left w:val="nil"/>
              <w:bottom w:val="nil"/>
              <w:right w:val="nil"/>
            </w:tcBorders>
            <w:shd w:val="clear" w:color="000000" w:fill="FFFFFF"/>
            <w:noWrap/>
            <w:vAlign w:val="center"/>
            <w:hideMark/>
          </w:tcPr>
          <w:p w14:paraId="48D05B6A" w14:textId="6D5D2738" w:rsidR="00822A02" w:rsidRPr="008C26A6" w:rsidRDefault="00AD088E"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OG151015FA</w:t>
            </w:r>
          </w:p>
        </w:tc>
        <w:tc>
          <w:tcPr>
            <w:tcW w:w="3867" w:type="dxa"/>
            <w:tcBorders>
              <w:top w:val="nil"/>
              <w:left w:val="nil"/>
              <w:bottom w:val="nil"/>
              <w:right w:val="nil"/>
            </w:tcBorders>
            <w:shd w:val="clear" w:color="000000" w:fill="FFFFFF"/>
            <w:noWrap/>
            <w:vAlign w:val="center"/>
            <w:hideMark/>
          </w:tcPr>
          <w:p w14:paraId="7C4FC413" w14:textId="2475EAFF" w:rsidR="00822A02" w:rsidRPr="008C26A6" w:rsidRDefault="00AD088E" w:rsidP="00822A02">
            <w:pPr>
              <w:snapToGrid w:val="0"/>
              <w:spacing w:after="0" w:line="240" w:lineRule="auto"/>
              <w:rPr>
                <w:rFonts w:ascii="PT Serif"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Chichijima</w:t>
            </w:r>
            <w:proofErr w:type="spellEnd"/>
            <w:r w:rsidRPr="008C26A6">
              <w:rPr>
                <w:rFonts w:ascii="PT Serif" w:hAnsi="PT Serif" w:cs="Times New Roman" w:hint="eastAsia"/>
                <w:color w:val="000000"/>
                <w:kern w:val="0"/>
                <w:sz w:val="21"/>
                <w:szCs w:val="21"/>
                <w14:ligatures w14:val="none"/>
              </w:rPr>
              <w:t>, Ogasawara Isis., Japan</w:t>
            </w:r>
          </w:p>
        </w:tc>
        <w:tc>
          <w:tcPr>
            <w:tcW w:w="567" w:type="dxa"/>
            <w:tcBorders>
              <w:top w:val="nil"/>
              <w:left w:val="nil"/>
              <w:bottom w:val="nil"/>
              <w:right w:val="nil"/>
            </w:tcBorders>
            <w:shd w:val="clear" w:color="000000" w:fill="FFFFFF"/>
            <w:noWrap/>
            <w:vAlign w:val="center"/>
            <w:hideMark/>
          </w:tcPr>
          <w:p w14:paraId="1B22138D" w14:textId="5AC5080F" w:rsidR="00822A02" w:rsidRPr="008C26A6" w:rsidRDefault="00AD088E"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top w:val="nil"/>
              <w:left w:val="nil"/>
              <w:bottom w:val="nil"/>
              <w:right w:val="nil"/>
            </w:tcBorders>
            <w:shd w:val="clear" w:color="000000" w:fill="FFFFFF"/>
            <w:noWrap/>
            <w:vAlign w:val="center"/>
            <w:hideMark/>
          </w:tcPr>
          <w:p w14:paraId="0554CB70" w14:textId="53D315F8" w:rsidR="00822A02" w:rsidRPr="008C26A6" w:rsidRDefault="00AD088E"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bottom w:val="nil"/>
              <w:right w:val="nil"/>
            </w:tcBorders>
            <w:shd w:val="clear" w:color="000000" w:fill="FFFFFF"/>
            <w:noWrap/>
            <w:vAlign w:val="center"/>
            <w:hideMark/>
          </w:tcPr>
          <w:p w14:paraId="210D388B" w14:textId="63FEA1DC" w:rsidR="00822A02" w:rsidRPr="008C26A6" w:rsidRDefault="00AD088E"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top w:val="nil"/>
              <w:left w:val="nil"/>
              <w:bottom w:val="nil"/>
              <w:right w:val="nil"/>
            </w:tcBorders>
            <w:shd w:val="clear" w:color="000000" w:fill="FFFFFF"/>
            <w:noWrap/>
            <w:vAlign w:val="center"/>
            <w:hideMark/>
          </w:tcPr>
          <w:p w14:paraId="133EF076" w14:textId="3A945BCD" w:rsidR="00822A02" w:rsidRPr="008C26A6" w:rsidRDefault="00AD088E"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54F02" w:rsidRPr="008C26A6" w14:paraId="1CC5D5C9" w14:textId="77777777" w:rsidTr="00E94043">
        <w:trPr>
          <w:trHeight w:val="300"/>
        </w:trPr>
        <w:tc>
          <w:tcPr>
            <w:tcW w:w="1822" w:type="dxa"/>
            <w:tcBorders>
              <w:top w:val="nil"/>
              <w:left w:val="nil"/>
              <w:bottom w:val="nil"/>
              <w:right w:val="nil"/>
            </w:tcBorders>
            <w:shd w:val="clear" w:color="000000" w:fill="FFFFFF"/>
            <w:noWrap/>
            <w:vAlign w:val="center"/>
            <w:hideMark/>
          </w:tcPr>
          <w:p w14:paraId="19D73C54" w14:textId="4FD15400" w:rsidR="00822A02" w:rsidRPr="008C26A6" w:rsidRDefault="00822A02" w:rsidP="00822A02">
            <w:pPr>
              <w:snapToGrid w:val="0"/>
              <w:spacing w:after="0" w:line="240" w:lineRule="auto"/>
              <w:rPr>
                <w:rFonts w:ascii="PT Serif" w:hAnsi="PT Serif" w:cs="Times New Roman"/>
                <w:color w:val="000000"/>
                <w:kern w:val="0"/>
                <w:sz w:val="21"/>
                <w:szCs w:val="21"/>
                <w14:ligatures w14:val="none"/>
              </w:rPr>
            </w:pPr>
          </w:p>
        </w:tc>
        <w:tc>
          <w:tcPr>
            <w:tcW w:w="1541" w:type="dxa"/>
            <w:tcBorders>
              <w:top w:val="nil"/>
              <w:left w:val="nil"/>
              <w:bottom w:val="nil"/>
              <w:right w:val="nil"/>
            </w:tcBorders>
            <w:shd w:val="clear" w:color="000000" w:fill="FFFFFF"/>
            <w:noWrap/>
            <w:vAlign w:val="center"/>
            <w:hideMark/>
          </w:tcPr>
          <w:p w14:paraId="71321025" w14:textId="7C008144"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
        </w:tc>
        <w:tc>
          <w:tcPr>
            <w:tcW w:w="3867" w:type="dxa"/>
            <w:tcBorders>
              <w:top w:val="nil"/>
              <w:left w:val="nil"/>
              <w:bottom w:val="nil"/>
              <w:right w:val="nil"/>
            </w:tcBorders>
            <w:shd w:val="clear" w:color="000000" w:fill="FFFFFF"/>
            <w:noWrap/>
            <w:vAlign w:val="center"/>
            <w:hideMark/>
          </w:tcPr>
          <w:p w14:paraId="28A24D09" w14:textId="2F1F90D8"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
        </w:tc>
        <w:tc>
          <w:tcPr>
            <w:tcW w:w="567" w:type="dxa"/>
            <w:tcBorders>
              <w:top w:val="nil"/>
              <w:left w:val="nil"/>
              <w:bottom w:val="nil"/>
              <w:right w:val="nil"/>
            </w:tcBorders>
            <w:shd w:val="clear" w:color="000000" w:fill="FFFFFF"/>
            <w:noWrap/>
            <w:vAlign w:val="center"/>
            <w:hideMark/>
          </w:tcPr>
          <w:p w14:paraId="757213D4" w14:textId="2C05C533"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c>
          <w:tcPr>
            <w:tcW w:w="531" w:type="dxa"/>
            <w:tcBorders>
              <w:top w:val="nil"/>
              <w:left w:val="nil"/>
              <w:bottom w:val="nil"/>
              <w:right w:val="nil"/>
            </w:tcBorders>
            <w:shd w:val="clear" w:color="000000" w:fill="FFFFFF"/>
            <w:noWrap/>
            <w:vAlign w:val="center"/>
            <w:hideMark/>
          </w:tcPr>
          <w:p w14:paraId="346FA9BF" w14:textId="746B0BFE"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c>
          <w:tcPr>
            <w:tcW w:w="516" w:type="dxa"/>
            <w:tcBorders>
              <w:top w:val="nil"/>
              <w:left w:val="nil"/>
              <w:bottom w:val="nil"/>
              <w:right w:val="nil"/>
            </w:tcBorders>
            <w:shd w:val="clear" w:color="000000" w:fill="FFFFFF"/>
            <w:noWrap/>
            <w:vAlign w:val="center"/>
            <w:hideMark/>
          </w:tcPr>
          <w:p w14:paraId="3ACFD66F" w14:textId="49B800A4"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c>
          <w:tcPr>
            <w:tcW w:w="516" w:type="dxa"/>
            <w:tcBorders>
              <w:top w:val="nil"/>
              <w:left w:val="nil"/>
              <w:bottom w:val="nil"/>
              <w:right w:val="nil"/>
            </w:tcBorders>
            <w:shd w:val="clear" w:color="000000" w:fill="FFFFFF"/>
            <w:noWrap/>
            <w:vAlign w:val="center"/>
            <w:hideMark/>
          </w:tcPr>
          <w:p w14:paraId="52623631" w14:textId="32FD66AD"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r>
      <w:tr w:rsidR="00C54F02" w:rsidRPr="008C26A6" w14:paraId="7E1702C8" w14:textId="77777777" w:rsidTr="00E94043">
        <w:trPr>
          <w:trHeight w:val="300"/>
        </w:trPr>
        <w:tc>
          <w:tcPr>
            <w:tcW w:w="1822" w:type="dxa"/>
            <w:tcBorders>
              <w:top w:val="nil"/>
              <w:left w:val="nil"/>
              <w:bottom w:val="nil"/>
              <w:right w:val="nil"/>
            </w:tcBorders>
            <w:shd w:val="clear" w:color="000000" w:fill="FFFFFF"/>
            <w:noWrap/>
            <w:vAlign w:val="center"/>
            <w:hideMark/>
          </w:tcPr>
          <w:p w14:paraId="6CA74DA5" w14:textId="5B9FFC6D" w:rsidR="008540AB" w:rsidRPr="008C26A6" w:rsidRDefault="00774AFD" w:rsidP="00774AFD">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 xml:space="preserve"> </w:t>
            </w:r>
            <w:r w:rsidRPr="008C26A6">
              <w:rPr>
                <w:rFonts w:ascii="PT Serif" w:eastAsia="Times New Roman" w:hAnsi="PT Serif" w:cs="Times New Roman"/>
                <w:i/>
                <w:iCs/>
                <w:color w:val="000000"/>
                <w:kern w:val="0"/>
                <w:sz w:val="21"/>
                <w:szCs w:val="21"/>
                <w14:ligatures w14:val="none"/>
              </w:rPr>
              <w:t>G</w:t>
            </w:r>
            <w:r w:rsidRPr="008C26A6">
              <w:rPr>
                <w:rFonts w:ascii="PT Serif" w:hAnsi="PT Serif" w:cs="Times New Roman" w:hint="eastAsia"/>
                <w:color w:val="000000"/>
                <w:kern w:val="0"/>
                <w:sz w:val="21"/>
                <w:szCs w:val="21"/>
                <w14:ligatures w14:val="none"/>
              </w:rPr>
              <w:t>.</w:t>
            </w:r>
            <w:r w:rsidRPr="008C26A6">
              <w:rPr>
                <w:rFonts w:ascii="PT Serif" w:eastAsia="Times New Roman" w:hAnsi="PT Serif" w:cs="Times New Roman"/>
                <w:color w:val="000000"/>
                <w:kern w:val="0"/>
                <w:sz w:val="21"/>
                <w:szCs w:val="21"/>
                <w14:ligatures w14:val="none"/>
              </w:rPr>
              <w:t xml:space="preserve"> </w:t>
            </w:r>
            <w:r w:rsidRPr="008C26A6">
              <w:rPr>
                <w:rFonts w:ascii="PT Serif" w:eastAsia="Times New Roman" w:hAnsi="PT Serif" w:cs="Times New Roman"/>
                <w:i/>
                <w:iCs/>
                <w:color w:val="000000"/>
                <w:kern w:val="0"/>
                <w:sz w:val="21"/>
                <w:szCs w:val="21"/>
                <w14:ligatures w14:val="none"/>
              </w:rPr>
              <w:t>satsumensis</w:t>
            </w:r>
          </w:p>
        </w:tc>
        <w:tc>
          <w:tcPr>
            <w:tcW w:w="1541" w:type="dxa"/>
            <w:tcBorders>
              <w:top w:val="nil"/>
              <w:left w:val="nil"/>
              <w:bottom w:val="nil"/>
              <w:right w:val="nil"/>
            </w:tcBorders>
            <w:shd w:val="clear" w:color="000000" w:fill="FFFFFF"/>
            <w:noWrap/>
            <w:vAlign w:val="center"/>
            <w:hideMark/>
          </w:tcPr>
          <w:p w14:paraId="695A93AC" w14:textId="1A7660A9" w:rsidR="008540AB" w:rsidRPr="008C26A6" w:rsidRDefault="008540AB" w:rsidP="008540AB">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TI160324SA</w:t>
            </w:r>
          </w:p>
        </w:tc>
        <w:tc>
          <w:tcPr>
            <w:tcW w:w="3867" w:type="dxa"/>
            <w:tcBorders>
              <w:top w:val="nil"/>
              <w:left w:val="nil"/>
              <w:bottom w:val="nil"/>
              <w:right w:val="nil"/>
            </w:tcBorders>
            <w:shd w:val="clear" w:color="000000" w:fill="FFFFFF"/>
            <w:noWrap/>
            <w:vAlign w:val="center"/>
            <w:hideMark/>
          </w:tcPr>
          <w:p w14:paraId="52E01A81" w14:textId="212532D1" w:rsidR="008540AB" w:rsidRPr="008C26A6" w:rsidRDefault="008540AB" w:rsidP="008540AB">
            <w:pPr>
              <w:snapToGrid w:val="0"/>
              <w:spacing w:after="0" w:line="240" w:lineRule="auto"/>
              <w:rPr>
                <w:rFonts w:ascii="PT Serif" w:hAnsi="PT Serif" w:cs="Times New Roman"/>
                <w:color w:val="000000"/>
                <w:kern w:val="0"/>
                <w:sz w:val="21"/>
                <w:szCs w:val="21"/>
                <w14:ligatures w14:val="none"/>
              </w:rPr>
            </w:pPr>
            <w:r w:rsidRPr="008C26A6">
              <w:rPr>
                <w:rFonts w:ascii="PT Serif" w:eastAsia="Times New Roman" w:hAnsi="PT Serif" w:cs="Times New Roman"/>
                <w:color w:val="000000"/>
                <w:kern w:val="0"/>
                <w:sz w:val="21"/>
                <w:szCs w:val="21"/>
                <w14:ligatures w14:val="none"/>
              </w:rPr>
              <w:t>Toi, Miyazaki</w:t>
            </w:r>
            <w:r w:rsidRPr="008C26A6">
              <w:rPr>
                <w:rFonts w:ascii="PT Serif" w:hAnsi="PT Serif" w:cs="Times New Roman" w:hint="eastAsia"/>
                <w:color w:val="000000"/>
                <w:kern w:val="0"/>
                <w:sz w:val="21"/>
                <w:szCs w:val="21"/>
                <w14:ligatures w14:val="none"/>
              </w:rPr>
              <w:t>, Kyushu, Japan</w:t>
            </w:r>
          </w:p>
        </w:tc>
        <w:tc>
          <w:tcPr>
            <w:tcW w:w="567" w:type="dxa"/>
            <w:tcBorders>
              <w:top w:val="nil"/>
              <w:left w:val="nil"/>
              <w:bottom w:val="nil"/>
              <w:right w:val="nil"/>
            </w:tcBorders>
            <w:shd w:val="clear" w:color="000000" w:fill="FFFFFF"/>
            <w:noWrap/>
            <w:vAlign w:val="center"/>
            <w:hideMark/>
          </w:tcPr>
          <w:p w14:paraId="7A65ABB7" w14:textId="3FA4DB30" w:rsidR="008540AB" w:rsidRPr="008C26A6" w:rsidRDefault="008540AB" w:rsidP="008540AB">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top w:val="nil"/>
              <w:left w:val="nil"/>
              <w:bottom w:val="nil"/>
              <w:right w:val="nil"/>
            </w:tcBorders>
            <w:shd w:val="clear" w:color="000000" w:fill="FFFFFF"/>
            <w:noWrap/>
            <w:vAlign w:val="center"/>
            <w:hideMark/>
          </w:tcPr>
          <w:p w14:paraId="2979780E" w14:textId="32798AFE" w:rsidR="008540AB" w:rsidRPr="008C26A6" w:rsidRDefault="008540AB" w:rsidP="008540AB">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bottom w:val="nil"/>
              <w:right w:val="nil"/>
            </w:tcBorders>
            <w:shd w:val="clear" w:color="000000" w:fill="FFFFFF"/>
            <w:noWrap/>
            <w:vAlign w:val="center"/>
            <w:hideMark/>
          </w:tcPr>
          <w:p w14:paraId="33FF6C35" w14:textId="7BD601D8" w:rsidR="008540AB" w:rsidRPr="008C26A6" w:rsidRDefault="008540AB" w:rsidP="008540AB">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top w:val="nil"/>
              <w:left w:val="nil"/>
              <w:bottom w:val="nil"/>
              <w:right w:val="nil"/>
            </w:tcBorders>
            <w:shd w:val="clear" w:color="000000" w:fill="FFFFFF"/>
            <w:noWrap/>
            <w:vAlign w:val="center"/>
            <w:hideMark/>
          </w:tcPr>
          <w:p w14:paraId="68E6ECCA" w14:textId="5C11B7EC" w:rsidR="008540AB" w:rsidRPr="008C26A6" w:rsidRDefault="008540AB" w:rsidP="008540AB">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54F02" w:rsidRPr="008C26A6" w14:paraId="56F730D5" w14:textId="77777777" w:rsidTr="00E94043">
        <w:trPr>
          <w:trHeight w:val="300"/>
        </w:trPr>
        <w:tc>
          <w:tcPr>
            <w:tcW w:w="1822" w:type="dxa"/>
            <w:tcBorders>
              <w:top w:val="nil"/>
              <w:left w:val="nil"/>
              <w:right w:val="nil"/>
            </w:tcBorders>
            <w:shd w:val="clear" w:color="000000" w:fill="FFFFFF"/>
            <w:noWrap/>
            <w:vAlign w:val="center"/>
            <w:hideMark/>
          </w:tcPr>
          <w:p w14:paraId="53D2A718" w14:textId="3A55A84D" w:rsidR="00B23D28" w:rsidRPr="008C26A6" w:rsidRDefault="00B23D28" w:rsidP="00B23D28">
            <w:pPr>
              <w:snapToGrid w:val="0"/>
              <w:spacing w:after="0" w:line="240" w:lineRule="auto"/>
              <w:rPr>
                <w:rFonts w:ascii="PT Serif" w:hAnsi="PT Serif" w:cs="Times New Roman"/>
                <w:color w:val="000000"/>
                <w:kern w:val="0"/>
                <w:sz w:val="21"/>
                <w:szCs w:val="21"/>
                <w14:ligatures w14:val="none"/>
              </w:rPr>
            </w:pPr>
          </w:p>
        </w:tc>
        <w:tc>
          <w:tcPr>
            <w:tcW w:w="1541" w:type="dxa"/>
            <w:tcBorders>
              <w:top w:val="nil"/>
              <w:left w:val="nil"/>
              <w:right w:val="nil"/>
            </w:tcBorders>
            <w:shd w:val="clear" w:color="000000" w:fill="FFFFFF"/>
            <w:noWrap/>
            <w:vAlign w:val="center"/>
            <w:hideMark/>
          </w:tcPr>
          <w:p w14:paraId="5361280C" w14:textId="55831284" w:rsidR="00B23D28" w:rsidRPr="008C26A6" w:rsidRDefault="00B23D28" w:rsidP="00B23D28">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ST160303SA</w:t>
            </w:r>
          </w:p>
        </w:tc>
        <w:tc>
          <w:tcPr>
            <w:tcW w:w="3867" w:type="dxa"/>
            <w:tcBorders>
              <w:top w:val="nil"/>
              <w:left w:val="nil"/>
              <w:right w:val="nil"/>
            </w:tcBorders>
            <w:shd w:val="clear" w:color="000000" w:fill="FFFFFF"/>
            <w:noWrap/>
            <w:vAlign w:val="center"/>
            <w:hideMark/>
          </w:tcPr>
          <w:p w14:paraId="514A3684" w14:textId="19D773CF" w:rsidR="00B23D28" w:rsidRPr="008C26A6" w:rsidRDefault="00B23D28" w:rsidP="00B23D28">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Sata, Kagoshima, Kyushu, Japan</w:t>
            </w:r>
          </w:p>
        </w:tc>
        <w:tc>
          <w:tcPr>
            <w:tcW w:w="567" w:type="dxa"/>
            <w:tcBorders>
              <w:top w:val="nil"/>
              <w:left w:val="nil"/>
              <w:right w:val="nil"/>
            </w:tcBorders>
            <w:shd w:val="clear" w:color="000000" w:fill="FFFFFF"/>
            <w:noWrap/>
            <w:vAlign w:val="center"/>
            <w:hideMark/>
          </w:tcPr>
          <w:p w14:paraId="271A3DD9" w14:textId="1F31570F" w:rsidR="00B23D28" w:rsidRPr="008C26A6" w:rsidRDefault="00B23D28" w:rsidP="00B23D2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top w:val="nil"/>
              <w:left w:val="nil"/>
              <w:right w:val="nil"/>
            </w:tcBorders>
            <w:shd w:val="clear" w:color="000000" w:fill="FFFFFF"/>
            <w:noWrap/>
            <w:vAlign w:val="center"/>
            <w:hideMark/>
          </w:tcPr>
          <w:p w14:paraId="34C363C8" w14:textId="42E591BF" w:rsidR="00B23D28" w:rsidRPr="008C26A6" w:rsidRDefault="00B23D28" w:rsidP="00B23D2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right w:val="nil"/>
            </w:tcBorders>
            <w:shd w:val="clear" w:color="000000" w:fill="FFFFFF"/>
            <w:noWrap/>
            <w:vAlign w:val="center"/>
            <w:hideMark/>
          </w:tcPr>
          <w:p w14:paraId="46D7C11A" w14:textId="7C15282C" w:rsidR="00B23D28" w:rsidRPr="008C26A6" w:rsidRDefault="00B23D28" w:rsidP="00B23D2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top w:val="nil"/>
              <w:left w:val="nil"/>
              <w:right w:val="nil"/>
            </w:tcBorders>
            <w:shd w:val="clear" w:color="000000" w:fill="FFFFFF"/>
            <w:noWrap/>
            <w:vAlign w:val="center"/>
            <w:hideMark/>
          </w:tcPr>
          <w:p w14:paraId="5E17ED4B" w14:textId="52B30D61" w:rsidR="00B23D28" w:rsidRPr="008C26A6" w:rsidRDefault="00B23D28" w:rsidP="00B23D2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54F02" w:rsidRPr="008C26A6" w14:paraId="76EC51CB" w14:textId="77777777" w:rsidTr="00E94043">
        <w:trPr>
          <w:trHeight w:val="300"/>
        </w:trPr>
        <w:tc>
          <w:tcPr>
            <w:tcW w:w="1822" w:type="dxa"/>
            <w:tcBorders>
              <w:top w:val="nil"/>
              <w:left w:val="nil"/>
              <w:right w:val="nil"/>
            </w:tcBorders>
            <w:shd w:val="clear" w:color="000000" w:fill="FFFFFF"/>
            <w:noWrap/>
            <w:vAlign w:val="center"/>
            <w:hideMark/>
          </w:tcPr>
          <w:p w14:paraId="64194C5E" w14:textId="032676D5" w:rsidR="00B23D28" w:rsidRPr="008C26A6" w:rsidRDefault="00B23D28" w:rsidP="00B23D28">
            <w:pPr>
              <w:snapToGrid w:val="0"/>
              <w:spacing w:after="0" w:line="240" w:lineRule="auto"/>
              <w:rPr>
                <w:rFonts w:ascii="PT Serif" w:hAnsi="PT Serif" w:cs="Times New Roman"/>
                <w:color w:val="000000"/>
                <w:kern w:val="0"/>
                <w:sz w:val="21"/>
                <w:szCs w:val="21"/>
                <w14:ligatures w14:val="none"/>
              </w:rPr>
            </w:pPr>
          </w:p>
        </w:tc>
        <w:tc>
          <w:tcPr>
            <w:tcW w:w="1541" w:type="dxa"/>
            <w:tcBorders>
              <w:top w:val="nil"/>
              <w:left w:val="nil"/>
              <w:right w:val="nil"/>
            </w:tcBorders>
            <w:shd w:val="clear" w:color="000000" w:fill="FFFFFF"/>
            <w:noWrap/>
            <w:vAlign w:val="center"/>
            <w:hideMark/>
          </w:tcPr>
          <w:p w14:paraId="3993AF0E" w14:textId="54D1BC44" w:rsidR="00B23D28" w:rsidRPr="008C26A6" w:rsidRDefault="00B23D28" w:rsidP="00B23D28">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ST160304SA</w:t>
            </w:r>
          </w:p>
        </w:tc>
        <w:tc>
          <w:tcPr>
            <w:tcW w:w="3867" w:type="dxa"/>
            <w:tcBorders>
              <w:top w:val="nil"/>
              <w:left w:val="nil"/>
              <w:right w:val="nil"/>
            </w:tcBorders>
            <w:shd w:val="clear" w:color="000000" w:fill="FFFFFF"/>
            <w:noWrap/>
            <w:vAlign w:val="center"/>
            <w:hideMark/>
          </w:tcPr>
          <w:p w14:paraId="71AF7E0E" w14:textId="193215A6" w:rsidR="00B23D28" w:rsidRPr="008C26A6" w:rsidRDefault="00B23D28" w:rsidP="00B23D28">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Sata, Kagoshima, Kyushu, Japan</w:t>
            </w:r>
          </w:p>
        </w:tc>
        <w:tc>
          <w:tcPr>
            <w:tcW w:w="567" w:type="dxa"/>
            <w:tcBorders>
              <w:top w:val="nil"/>
              <w:left w:val="nil"/>
              <w:right w:val="nil"/>
            </w:tcBorders>
            <w:shd w:val="clear" w:color="000000" w:fill="FFFFFF"/>
            <w:noWrap/>
            <w:vAlign w:val="center"/>
            <w:hideMark/>
          </w:tcPr>
          <w:p w14:paraId="7483D459" w14:textId="39FB78F3" w:rsidR="00B23D28" w:rsidRPr="008C26A6" w:rsidRDefault="00B23D28" w:rsidP="00B23D2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top w:val="nil"/>
              <w:left w:val="nil"/>
              <w:right w:val="nil"/>
            </w:tcBorders>
            <w:shd w:val="clear" w:color="000000" w:fill="FFFFFF"/>
            <w:noWrap/>
            <w:vAlign w:val="center"/>
            <w:hideMark/>
          </w:tcPr>
          <w:p w14:paraId="00763E84" w14:textId="7F5BD585" w:rsidR="00B23D28" w:rsidRPr="008C26A6" w:rsidRDefault="00B23D28" w:rsidP="00B23D2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right w:val="nil"/>
            </w:tcBorders>
            <w:shd w:val="clear" w:color="000000" w:fill="FFFFFF"/>
            <w:noWrap/>
            <w:vAlign w:val="center"/>
            <w:hideMark/>
          </w:tcPr>
          <w:p w14:paraId="5348FBE2" w14:textId="011B47F5" w:rsidR="00B23D28" w:rsidRPr="008C26A6" w:rsidRDefault="00B23D28" w:rsidP="00B23D2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top w:val="nil"/>
              <w:left w:val="nil"/>
              <w:right w:val="nil"/>
            </w:tcBorders>
            <w:shd w:val="clear" w:color="000000" w:fill="FFFFFF"/>
            <w:noWrap/>
            <w:vAlign w:val="center"/>
            <w:hideMark/>
          </w:tcPr>
          <w:p w14:paraId="31F3F435" w14:textId="0EA42034" w:rsidR="00B23D28" w:rsidRPr="008C26A6" w:rsidRDefault="00B23D28" w:rsidP="00B23D28">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774AFD" w:rsidRPr="008C26A6" w14:paraId="166FED75" w14:textId="77777777" w:rsidTr="00E94043">
        <w:trPr>
          <w:trHeight w:val="300"/>
        </w:trPr>
        <w:tc>
          <w:tcPr>
            <w:tcW w:w="1822" w:type="dxa"/>
            <w:tcBorders>
              <w:top w:val="nil"/>
              <w:left w:val="nil"/>
              <w:right w:val="nil"/>
            </w:tcBorders>
            <w:shd w:val="clear" w:color="000000" w:fill="FFFFFF"/>
            <w:noWrap/>
            <w:vAlign w:val="center"/>
          </w:tcPr>
          <w:p w14:paraId="2CB738B4" w14:textId="77777777" w:rsidR="00774AFD" w:rsidRPr="008C26A6" w:rsidRDefault="00774AFD" w:rsidP="00774AFD">
            <w:pPr>
              <w:snapToGrid w:val="0"/>
              <w:spacing w:after="0" w:line="240" w:lineRule="auto"/>
              <w:rPr>
                <w:rFonts w:ascii="PT Serif" w:hAnsi="PT Serif" w:cs="Times New Roman"/>
                <w:color w:val="000000"/>
                <w:kern w:val="0"/>
                <w:sz w:val="21"/>
                <w:szCs w:val="21"/>
                <w14:ligatures w14:val="none"/>
              </w:rPr>
            </w:pPr>
          </w:p>
        </w:tc>
        <w:tc>
          <w:tcPr>
            <w:tcW w:w="1541" w:type="dxa"/>
            <w:tcBorders>
              <w:top w:val="nil"/>
              <w:left w:val="nil"/>
              <w:right w:val="nil"/>
            </w:tcBorders>
            <w:shd w:val="clear" w:color="000000" w:fill="FFFFFF"/>
            <w:noWrap/>
            <w:vAlign w:val="center"/>
          </w:tcPr>
          <w:p w14:paraId="0C072983" w14:textId="34CB9BA7" w:rsidR="00774AFD" w:rsidRPr="008C26A6" w:rsidRDefault="00774AFD" w:rsidP="00774AFD">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ST160323SD</w:t>
            </w:r>
          </w:p>
        </w:tc>
        <w:tc>
          <w:tcPr>
            <w:tcW w:w="3867" w:type="dxa"/>
            <w:tcBorders>
              <w:top w:val="nil"/>
              <w:left w:val="nil"/>
              <w:right w:val="nil"/>
            </w:tcBorders>
            <w:shd w:val="clear" w:color="000000" w:fill="FFFFFF"/>
            <w:noWrap/>
            <w:vAlign w:val="center"/>
          </w:tcPr>
          <w:p w14:paraId="09D02B15" w14:textId="767C0722" w:rsidR="00774AFD" w:rsidRPr="008C26A6" w:rsidRDefault="00774AFD" w:rsidP="00774AFD">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Sata, Kagoshima, Kyushu, Japan</w:t>
            </w:r>
          </w:p>
        </w:tc>
        <w:tc>
          <w:tcPr>
            <w:tcW w:w="567" w:type="dxa"/>
            <w:tcBorders>
              <w:top w:val="nil"/>
              <w:left w:val="nil"/>
              <w:right w:val="nil"/>
            </w:tcBorders>
            <w:shd w:val="clear" w:color="000000" w:fill="FFFFFF"/>
            <w:noWrap/>
            <w:vAlign w:val="center"/>
          </w:tcPr>
          <w:p w14:paraId="121189B7" w14:textId="23A38B1E" w:rsidR="00774AFD" w:rsidRPr="008C26A6" w:rsidRDefault="00774AFD" w:rsidP="00774AFD">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top w:val="nil"/>
              <w:left w:val="nil"/>
              <w:right w:val="nil"/>
            </w:tcBorders>
            <w:shd w:val="clear" w:color="000000" w:fill="FFFFFF"/>
            <w:noWrap/>
            <w:vAlign w:val="center"/>
          </w:tcPr>
          <w:p w14:paraId="45DCF717" w14:textId="541CC022" w:rsidR="00774AFD" w:rsidRPr="008C26A6" w:rsidRDefault="00774AFD" w:rsidP="00774AFD">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right w:val="nil"/>
            </w:tcBorders>
            <w:shd w:val="clear" w:color="000000" w:fill="FFFFFF"/>
            <w:noWrap/>
            <w:vAlign w:val="center"/>
          </w:tcPr>
          <w:p w14:paraId="48FFFD61" w14:textId="6E03C811" w:rsidR="00774AFD" w:rsidRPr="008C26A6" w:rsidRDefault="00774AFD" w:rsidP="00774AFD">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top w:val="nil"/>
              <w:left w:val="nil"/>
              <w:right w:val="nil"/>
            </w:tcBorders>
            <w:shd w:val="clear" w:color="000000" w:fill="FFFFFF"/>
            <w:noWrap/>
            <w:vAlign w:val="center"/>
          </w:tcPr>
          <w:p w14:paraId="1FA84BC8" w14:textId="221F2DB6" w:rsidR="00774AFD" w:rsidRPr="008C26A6" w:rsidRDefault="00774AFD" w:rsidP="00774AFD">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822A02" w:rsidRPr="008C26A6" w14:paraId="0D8645BF" w14:textId="77777777" w:rsidTr="00E94043">
        <w:trPr>
          <w:trHeight w:val="300"/>
        </w:trPr>
        <w:tc>
          <w:tcPr>
            <w:tcW w:w="1822" w:type="dxa"/>
            <w:tcBorders>
              <w:top w:val="nil"/>
              <w:left w:val="nil"/>
              <w:right w:val="nil"/>
            </w:tcBorders>
            <w:shd w:val="clear" w:color="000000" w:fill="FFFFFF"/>
            <w:noWrap/>
            <w:vAlign w:val="center"/>
          </w:tcPr>
          <w:p w14:paraId="5EF56503" w14:textId="77777777" w:rsidR="00822A02" w:rsidRPr="008C26A6" w:rsidRDefault="00822A02" w:rsidP="00822A02">
            <w:pPr>
              <w:snapToGrid w:val="0"/>
              <w:spacing w:after="0" w:line="240" w:lineRule="auto"/>
              <w:rPr>
                <w:rFonts w:ascii="PT Serif" w:hAnsi="PT Serif" w:cs="Times New Roman"/>
                <w:color w:val="000000"/>
                <w:kern w:val="0"/>
                <w:sz w:val="21"/>
                <w:szCs w:val="21"/>
                <w14:ligatures w14:val="none"/>
              </w:rPr>
            </w:pPr>
          </w:p>
        </w:tc>
        <w:tc>
          <w:tcPr>
            <w:tcW w:w="1541" w:type="dxa"/>
            <w:tcBorders>
              <w:top w:val="nil"/>
              <w:left w:val="nil"/>
              <w:right w:val="nil"/>
            </w:tcBorders>
            <w:shd w:val="clear" w:color="000000" w:fill="FFFFFF"/>
            <w:noWrap/>
            <w:vAlign w:val="center"/>
          </w:tcPr>
          <w:p w14:paraId="0731172F" w14:textId="77777777"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
        </w:tc>
        <w:tc>
          <w:tcPr>
            <w:tcW w:w="3867" w:type="dxa"/>
            <w:tcBorders>
              <w:top w:val="nil"/>
              <w:left w:val="nil"/>
              <w:right w:val="nil"/>
            </w:tcBorders>
            <w:shd w:val="clear" w:color="000000" w:fill="FFFFFF"/>
            <w:noWrap/>
            <w:vAlign w:val="center"/>
          </w:tcPr>
          <w:p w14:paraId="0153198E" w14:textId="77777777"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
        </w:tc>
        <w:tc>
          <w:tcPr>
            <w:tcW w:w="567" w:type="dxa"/>
            <w:tcBorders>
              <w:top w:val="nil"/>
              <w:left w:val="nil"/>
              <w:right w:val="nil"/>
            </w:tcBorders>
            <w:shd w:val="clear" w:color="000000" w:fill="FFFFFF"/>
            <w:noWrap/>
            <w:vAlign w:val="center"/>
          </w:tcPr>
          <w:p w14:paraId="6C0807E4" w14:textId="77777777"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c>
          <w:tcPr>
            <w:tcW w:w="531" w:type="dxa"/>
            <w:tcBorders>
              <w:top w:val="nil"/>
              <w:left w:val="nil"/>
              <w:right w:val="nil"/>
            </w:tcBorders>
            <w:shd w:val="clear" w:color="000000" w:fill="FFFFFF"/>
            <w:noWrap/>
            <w:vAlign w:val="center"/>
          </w:tcPr>
          <w:p w14:paraId="0B23B596" w14:textId="77777777"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c>
          <w:tcPr>
            <w:tcW w:w="516" w:type="dxa"/>
            <w:tcBorders>
              <w:top w:val="nil"/>
              <w:left w:val="nil"/>
              <w:right w:val="nil"/>
            </w:tcBorders>
            <w:shd w:val="clear" w:color="000000" w:fill="FFFFFF"/>
            <w:noWrap/>
            <w:vAlign w:val="center"/>
          </w:tcPr>
          <w:p w14:paraId="73F9EEF7" w14:textId="77777777"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c>
          <w:tcPr>
            <w:tcW w:w="516" w:type="dxa"/>
            <w:tcBorders>
              <w:top w:val="nil"/>
              <w:left w:val="nil"/>
              <w:right w:val="nil"/>
            </w:tcBorders>
            <w:shd w:val="clear" w:color="000000" w:fill="FFFFFF"/>
            <w:noWrap/>
            <w:vAlign w:val="center"/>
          </w:tcPr>
          <w:p w14:paraId="565171C4" w14:textId="77777777"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r>
      <w:tr w:rsidR="00822A02" w:rsidRPr="008C26A6" w14:paraId="505BC50F" w14:textId="77777777" w:rsidTr="00E94043">
        <w:trPr>
          <w:trHeight w:val="300"/>
        </w:trPr>
        <w:tc>
          <w:tcPr>
            <w:tcW w:w="1822" w:type="dxa"/>
            <w:tcBorders>
              <w:top w:val="nil"/>
              <w:left w:val="nil"/>
              <w:right w:val="nil"/>
            </w:tcBorders>
            <w:shd w:val="clear" w:color="000000" w:fill="FFFFFF"/>
            <w:noWrap/>
            <w:vAlign w:val="center"/>
          </w:tcPr>
          <w:p w14:paraId="732E662F" w14:textId="79B5380C" w:rsidR="00822A02" w:rsidRPr="008C26A6" w:rsidRDefault="00774AFD"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Mature colony</w:t>
            </w:r>
          </w:p>
        </w:tc>
        <w:tc>
          <w:tcPr>
            <w:tcW w:w="1541" w:type="dxa"/>
            <w:tcBorders>
              <w:top w:val="nil"/>
              <w:left w:val="nil"/>
              <w:right w:val="nil"/>
            </w:tcBorders>
            <w:shd w:val="clear" w:color="000000" w:fill="FFFFFF"/>
            <w:noWrap/>
            <w:vAlign w:val="center"/>
          </w:tcPr>
          <w:p w14:paraId="561302F2" w14:textId="77777777"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
        </w:tc>
        <w:tc>
          <w:tcPr>
            <w:tcW w:w="3867" w:type="dxa"/>
            <w:tcBorders>
              <w:top w:val="nil"/>
              <w:left w:val="nil"/>
              <w:right w:val="nil"/>
            </w:tcBorders>
            <w:shd w:val="clear" w:color="000000" w:fill="FFFFFF"/>
            <w:noWrap/>
            <w:vAlign w:val="center"/>
          </w:tcPr>
          <w:p w14:paraId="3264F114" w14:textId="77777777"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
        </w:tc>
        <w:tc>
          <w:tcPr>
            <w:tcW w:w="567" w:type="dxa"/>
            <w:tcBorders>
              <w:top w:val="nil"/>
              <w:left w:val="nil"/>
              <w:right w:val="nil"/>
            </w:tcBorders>
            <w:shd w:val="clear" w:color="000000" w:fill="FFFFFF"/>
            <w:noWrap/>
            <w:vAlign w:val="center"/>
          </w:tcPr>
          <w:p w14:paraId="65816D12" w14:textId="77777777"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c>
          <w:tcPr>
            <w:tcW w:w="531" w:type="dxa"/>
            <w:tcBorders>
              <w:top w:val="nil"/>
              <w:left w:val="nil"/>
              <w:right w:val="nil"/>
            </w:tcBorders>
            <w:shd w:val="clear" w:color="000000" w:fill="FFFFFF"/>
            <w:noWrap/>
            <w:vAlign w:val="center"/>
          </w:tcPr>
          <w:p w14:paraId="31423F74" w14:textId="77777777"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c>
          <w:tcPr>
            <w:tcW w:w="516" w:type="dxa"/>
            <w:tcBorders>
              <w:top w:val="nil"/>
              <w:left w:val="nil"/>
              <w:right w:val="nil"/>
            </w:tcBorders>
            <w:shd w:val="clear" w:color="000000" w:fill="FFFFFF"/>
            <w:noWrap/>
            <w:vAlign w:val="center"/>
          </w:tcPr>
          <w:p w14:paraId="55891EE7" w14:textId="77777777"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c>
          <w:tcPr>
            <w:tcW w:w="516" w:type="dxa"/>
            <w:tcBorders>
              <w:top w:val="nil"/>
              <w:left w:val="nil"/>
              <w:right w:val="nil"/>
            </w:tcBorders>
            <w:shd w:val="clear" w:color="000000" w:fill="FFFFFF"/>
            <w:noWrap/>
            <w:vAlign w:val="center"/>
          </w:tcPr>
          <w:p w14:paraId="087374FD" w14:textId="77777777" w:rsidR="00822A02" w:rsidRPr="008C26A6" w:rsidRDefault="00822A02" w:rsidP="00822A02">
            <w:pPr>
              <w:snapToGrid w:val="0"/>
              <w:spacing w:after="0" w:line="240" w:lineRule="auto"/>
              <w:jc w:val="right"/>
              <w:rPr>
                <w:rFonts w:ascii="PT Serif" w:hAnsi="PT Serif" w:cs="Times New Roman"/>
                <w:color w:val="000000"/>
                <w:kern w:val="0"/>
                <w:sz w:val="21"/>
                <w:szCs w:val="21"/>
                <w14:ligatures w14:val="none"/>
              </w:rPr>
            </w:pPr>
          </w:p>
        </w:tc>
      </w:tr>
      <w:tr w:rsidR="00822A02" w:rsidRPr="008C26A6" w14:paraId="5C8E24E8" w14:textId="77777777" w:rsidTr="00E94043">
        <w:trPr>
          <w:trHeight w:val="300"/>
        </w:trPr>
        <w:tc>
          <w:tcPr>
            <w:tcW w:w="1822" w:type="dxa"/>
            <w:tcBorders>
              <w:top w:val="nil"/>
              <w:left w:val="nil"/>
              <w:right w:val="nil"/>
            </w:tcBorders>
            <w:shd w:val="clear" w:color="000000" w:fill="FFFFFF"/>
            <w:noWrap/>
            <w:vAlign w:val="center"/>
          </w:tcPr>
          <w:p w14:paraId="6BA39E4C" w14:textId="51092CF9" w:rsidR="00822A02" w:rsidRPr="008C26A6" w:rsidRDefault="00774AFD"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 xml:space="preserve"> </w:t>
            </w:r>
            <w:r w:rsidRPr="008C26A6">
              <w:rPr>
                <w:rFonts w:ascii="PT Serif" w:eastAsia="Times New Roman" w:hAnsi="PT Serif" w:cs="Times New Roman"/>
                <w:i/>
                <w:iCs/>
                <w:color w:val="000000"/>
                <w:kern w:val="0"/>
                <w:sz w:val="21"/>
                <w:szCs w:val="21"/>
                <w14:ligatures w14:val="none"/>
              </w:rPr>
              <w:t>G</w:t>
            </w:r>
            <w:r w:rsidRPr="008C26A6">
              <w:rPr>
                <w:rFonts w:ascii="PT Serif" w:hAnsi="PT Serif" w:cs="Times New Roman" w:hint="eastAsia"/>
                <w:color w:val="000000"/>
                <w:kern w:val="0"/>
                <w:sz w:val="21"/>
                <w:szCs w:val="21"/>
                <w14:ligatures w14:val="none"/>
              </w:rPr>
              <w:t>.</w:t>
            </w:r>
            <w:r w:rsidRPr="008C26A6">
              <w:rPr>
                <w:rFonts w:ascii="PT Serif" w:eastAsia="Times New Roman" w:hAnsi="PT Serif" w:cs="Times New Roman"/>
                <w:color w:val="000000"/>
                <w:kern w:val="0"/>
                <w:sz w:val="21"/>
                <w:szCs w:val="21"/>
                <w14:ligatures w14:val="none"/>
              </w:rPr>
              <w:t xml:space="preserve"> </w:t>
            </w:r>
            <w:r w:rsidRPr="008C26A6">
              <w:rPr>
                <w:rFonts w:ascii="PT Serif" w:eastAsia="Times New Roman" w:hAnsi="PT Serif" w:cs="Times New Roman"/>
                <w:i/>
                <w:iCs/>
                <w:color w:val="000000"/>
                <w:kern w:val="0"/>
                <w:sz w:val="21"/>
                <w:szCs w:val="21"/>
                <w14:ligatures w14:val="none"/>
              </w:rPr>
              <w:t>fuscus</w:t>
            </w:r>
          </w:p>
        </w:tc>
        <w:tc>
          <w:tcPr>
            <w:tcW w:w="1541" w:type="dxa"/>
            <w:tcBorders>
              <w:top w:val="nil"/>
              <w:left w:val="nil"/>
              <w:right w:val="nil"/>
            </w:tcBorders>
            <w:shd w:val="clear" w:color="000000" w:fill="FFFFFF"/>
            <w:noWrap/>
            <w:vAlign w:val="center"/>
          </w:tcPr>
          <w:p w14:paraId="7EFCBF3E" w14:textId="250E7A84" w:rsidR="00822A02" w:rsidRPr="008C26A6" w:rsidRDefault="00E94043"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AS141111FA</w:t>
            </w:r>
          </w:p>
        </w:tc>
        <w:tc>
          <w:tcPr>
            <w:tcW w:w="3867" w:type="dxa"/>
            <w:tcBorders>
              <w:top w:val="nil"/>
              <w:left w:val="nil"/>
              <w:right w:val="nil"/>
            </w:tcBorders>
            <w:shd w:val="clear" w:color="000000" w:fill="FFFFFF"/>
            <w:noWrap/>
            <w:vAlign w:val="center"/>
          </w:tcPr>
          <w:p w14:paraId="4141B49F" w14:textId="382D35D8" w:rsidR="00822A02" w:rsidRPr="008C26A6" w:rsidRDefault="00E94043" w:rsidP="00822A02">
            <w:pPr>
              <w:snapToGrid w:val="0"/>
              <w:spacing w:after="0" w:line="240" w:lineRule="auto"/>
              <w:rPr>
                <w:rFonts w:ascii="PT Serif"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Ashizuri</w:t>
            </w:r>
            <w:proofErr w:type="spellEnd"/>
            <w:r w:rsidRPr="008C26A6">
              <w:rPr>
                <w:rFonts w:ascii="PT Serif" w:hAnsi="PT Serif" w:cs="Times New Roman" w:hint="eastAsia"/>
                <w:color w:val="000000"/>
                <w:kern w:val="0"/>
                <w:sz w:val="21"/>
                <w:szCs w:val="21"/>
                <w14:ligatures w14:val="none"/>
              </w:rPr>
              <w:t>, Kochi, Shikoku, Japan</w:t>
            </w:r>
          </w:p>
        </w:tc>
        <w:tc>
          <w:tcPr>
            <w:tcW w:w="567" w:type="dxa"/>
            <w:tcBorders>
              <w:top w:val="nil"/>
              <w:left w:val="nil"/>
              <w:right w:val="nil"/>
            </w:tcBorders>
            <w:shd w:val="clear" w:color="000000" w:fill="FFFFFF"/>
            <w:noWrap/>
            <w:vAlign w:val="center"/>
          </w:tcPr>
          <w:p w14:paraId="10BAFE6C" w14:textId="39776CA5" w:rsidR="00822A02" w:rsidRPr="008C26A6" w:rsidRDefault="00E94043"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31" w:type="dxa"/>
            <w:tcBorders>
              <w:top w:val="nil"/>
              <w:left w:val="nil"/>
              <w:right w:val="nil"/>
            </w:tcBorders>
            <w:shd w:val="clear" w:color="000000" w:fill="FFFFFF"/>
            <w:noWrap/>
            <w:vAlign w:val="center"/>
          </w:tcPr>
          <w:p w14:paraId="70BF33B9" w14:textId="358FD33A" w:rsidR="00822A02" w:rsidRPr="008C26A6" w:rsidRDefault="00E94043"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right w:val="nil"/>
            </w:tcBorders>
            <w:shd w:val="clear" w:color="000000" w:fill="FFFFFF"/>
            <w:noWrap/>
            <w:vAlign w:val="center"/>
          </w:tcPr>
          <w:p w14:paraId="72302CC7" w14:textId="69A73760" w:rsidR="00822A02" w:rsidRPr="008C26A6" w:rsidRDefault="00E94043"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right w:val="nil"/>
            </w:tcBorders>
            <w:shd w:val="clear" w:color="000000" w:fill="FFFFFF"/>
            <w:noWrap/>
            <w:vAlign w:val="center"/>
          </w:tcPr>
          <w:p w14:paraId="3D32AFC6" w14:textId="4F045FE0" w:rsidR="00822A02" w:rsidRPr="008C26A6" w:rsidRDefault="00E94043"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822A02" w:rsidRPr="008C26A6" w14:paraId="6C4E37AD" w14:textId="77777777" w:rsidTr="00E94043">
        <w:trPr>
          <w:trHeight w:val="300"/>
        </w:trPr>
        <w:tc>
          <w:tcPr>
            <w:tcW w:w="1822" w:type="dxa"/>
            <w:tcBorders>
              <w:top w:val="nil"/>
              <w:left w:val="nil"/>
              <w:right w:val="nil"/>
            </w:tcBorders>
            <w:shd w:val="clear" w:color="000000" w:fill="FFFFFF"/>
            <w:noWrap/>
            <w:vAlign w:val="center"/>
          </w:tcPr>
          <w:p w14:paraId="542ABA49" w14:textId="77777777"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top w:val="nil"/>
              <w:left w:val="nil"/>
              <w:right w:val="nil"/>
            </w:tcBorders>
            <w:shd w:val="clear" w:color="000000" w:fill="FFFFFF"/>
            <w:noWrap/>
            <w:vAlign w:val="center"/>
          </w:tcPr>
          <w:p w14:paraId="063972D7" w14:textId="53AB0191" w:rsidR="00822A02" w:rsidRPr="008C26A6" w:rsidRDefault="00A2315C"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TI150728FA</w:t>
            </w:r>
          </w:p>
        </w:tc>
        <w:tc>
          <w:tcPr>
            <w:tcW w:w="3867" w:type="dxa"/>
            <w:tcBorders>
              <w:top w:val="nil"/>
              <w:left w:val="nil"/>
              <w:right w:val="nil"/>
            </w:tcBorders>
            <w:shd w:val="clear" w:color="000000" w:fill="FFFFFF"/>
            <w:noWrap/>
            <w:vAlign w:val="center"/>
          </w:tcPr>
          <w:p w14:paraId="64F7604B" w14:textId="3F709385" w:rsidR="00822A02" w:rsidRPr="008C26A6" w:rsidRDefault="00A2315C" w:rsidP="00822A02">
            <w:pPr>
              <w:snapToGrid w:val="0"/>
              <w:spacing w:after="0" w:line="240" w:lineRule="auto"/>
              <w:rPr>
                <w:rFonts w:ascii="PT Serif" w:hAnsi="PT Serif" w:cs="Times New Roman"/>
                <w:color w:val="000000"/>
                <w:kern w:val="0"/>
                <w:sz w:val="21"/>
                <w:szCs w:val="21"/>
                <w14:ligatures w14:val="none"/>
              </w:rPr>
            </w:pPr>
            <w:r w:rsidRPr="008C26A6">
              <w:rPr>
                <w:rFonts w:ascii="PT Serif" w:eastAsia="Times New Roman" w:hAnsi="PT Serif" w:cs="Times New Roman"/>
                <w:color w:val="000000"/>
                <w:kern w:val="0"/>
                <w:sz w:val="21"/>
                <w:szCs w:val="21"/>
                <w14:ligatures w14:val="none"/>
              </w:rPr>
              <w:t>Toi, Miyazaki</w:t>
            </w:r>
            <w:r w:rsidRPr="008C26A6">
              <w:rPr>
                <w:rFonts w:ascii="PT Serif" w:hAnsi="PT Serif" w:cs="Times New Roman" w:hint="eastAsia"/>
                <w:color w:val="000000"/>
                <w:kern w:val="0"/>
                <w:sz w:val="21"/>
                <w:szCs w:val="21"/>
                <w14:ligatures w14:val="none"/>
              </w:rPr>
              <w:t>, Kyushu, Japan</w:t>
            </w:r>
          </w:p>
        </w:tc>
        <w:tc>
          <w:tcPr>
            <w:tcW w:w="567" w:type="dxa"/>
            <w:tcBorders>
              <w:top w:val="nil"/>
              <w:left w:val="nil"/>
              <w:right w:val="nil"/>
            </w:tcBorders>
            <w:shd w:val="clear" w:color="000000" w:fill="FFFFFF"/>
            <w:noWrap/>
            <w:vAlign w:val="center"/>
          </w:tcPr>
          <w:p w14:paraId="01361450" w14:textId="5CD82D22" w:rsidR="00822A02" w:rsidRPr="008C26A6" w:rsidRDefault="00A2315C"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31" w:type="dxa"/>
            <w:tcBorders>
              <w:top w:val="nil"/>
              <w:left w:val="nil"/>
              <w:right w:val="nil"/>
            </w:tcBorders>
            <w:shd w:val="clear" w:color="000000" w:fill="FFFFFF"/>
            <w:noWrap/>
            <w:vAlign w:val="center"/>
          </w:tcPr>
          <w:p w14:paraId="12B5E63B" w14:textId="6C4846B1" w:rsidR="00822A02" w:rsidRPr="008C26A6" w:rsidRDefault="00A2315C"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16" w:type="dxa"/>
            <w:tcBorders>
              <w:top w:val="nil"/>
              <w:left w:val="nil"/>
              <w:right w:val="nil"/>
            </w:tcBorders>
            <w:shd w:val="clear" w:color="000000" w:fill="FFFFFF"/>
            <w:noWrap/>
            <w:vAlign w:val="center"/>
          </w:tcPr>
          <w:p w14:paraId="674E1C81" w14:textId="2BCCF03C" w:rsidR="00822A02" w:rsidRPr="008C26A6" w:rsidRDefault="00A2315C"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top w:val="nil"/>
              <w:left w:val="nil"/>
              <w:right w:val="nil"/>
            </w:tcBorders>
            <w:shd w:val="clear" w:color="000000" w:fill="FFFFFF"/>
            <w:noWrap/>
            <w:vAlign w:val="center"/>
          </w:tcPr>
          <w:p w14:paraId="3AA8799C" w14:textId="7028F20E" w:rsidR="00822A02" w:rsidRPr="008C26A6" w:rsidRDefault="00A2315C"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822A02" w:rsidRPr="008C26A6" w14:paraId="3F7DA5CD" w14:textId="77777777" w:rsidTr="00E94043">
        <w:trPr>
          <w:trHeight w:val="300"/>
        </w:trPr>
        <w:tc>
          <w:tcPr>
            <w:tcW w:w="1822" w:type="dxa"/>
            <w:tcBorders>
              <w:top w:val="nil"/>
              <w:left w:val="nil"/>
              <w:right w:val="nil"/>
            </w:tcBorders>
            <w:shd w:val="clear" w:color="000000" w:fill="FFFFFF"/>
            <w:noWrap/>
            <w:vAlign w:val="center"/>
          </w:tcPr>
          <w:p w14:paraId="0FBAD82B" w14:textId="77777777"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top w:val="nil"/>
              <w:left w:val="nil"/>
              <w:right w:val="nil"/>
            </w:tcBorders>
            <w:shd w:val="clear" w:color="000000" w:fill="FFFFFF"/>
            <w:noWrap/>
            <w:vAlign w:val="center"/>
          </w:tcPr>
          <w:p w14:paraId="0E03A7E4" w14:textId="6F9B3A25" w:rsidR="00822A02" w:rsidRPr="008C26A6" w:rsidRDefault="00C66EB2"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SB150729FA</w:t>
            </w:r>
          </w:p>
        </w:tc>
        <w:tc>
          <w:tcPr>
            <w:tcW w:w="3867" w:type="dxa"/>
            <w:tcBorders>
              <w:top w:val="nil"/>
              <w:left w:val="nil"/>
              <w:right w:val="nil"/>
            </w:tcBorders>
            <w:shd w:val="clear" w:color="000000" w:fill="FFFFFF"/>
            <w:noWrap/>
            <w:vAlign w:val="center"/>
          </w:tcPr>
          <w:p w14:paraId="3D4C8722" w14:textId="16EDB20D" w:rsidR="00822A02" w:rsidRPr="008C26A6" w:rsidRDefault="00C66EB2" w:rsidP="00822A02">
            <w:pPr>
              <w:snapToGrid w:val="0"/>
              <w:spacing w:after="0" w:line="240" w:lineRule="auto"/>
              <w:rPr>
                <w:rFonts w:ascii="PT Serif"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Shibushi</w:t>
            </w:r>
            <w:proofErr w:type="spellEnd"/>
            <w:r w:rsidRPr="008C26A6">
              <w:rPr>
                <w:rFonts w:ascii="PT Serif" w:hAnsi="PT Serif" w:cs="Times New Roman" w:hint="eastAsia"/>
                <w:color w:val="000000"/>
                <w:kern w:val="0"/>
                <w:sz w:val="21"/>
                <w:szCs w:val="21"/>
                <w14:ligatures w14:val="none"/>
              </w:rPr>
              <w:t>, Kagoshima, Kyushu, Japan</w:t>
            </w:r>
          </w:p>
        </w:tc>
        <w:tc>
          <w:tcPr>
            <w:tcW w:w="567" w:type="dxa"/>
            <w:tcBorders>
              <w:top w:val="nil"/>
              <w:left w:val="nil"/>
              <w:right w:val="nil"/>
            </w:tcBorders>
            <w:shd w:val="clear" w:color="000000" w:fill="FFFFFF"/>
            <w:noWrap/>
            <w:vAlign w:val="center"/>
          </w:tcPr>
          <w:p w14:paraId="3BE8EAC2" w14:textId="37D4479F" w:rsidR="00822A02"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31" w:type="dxa"/>
            <w:tcBorders>
              <w:top w:val="nil"/>
              <w:left w:val="nil"/>
              <w:right w:val="nil"/>
            </w:tcBorders>
            <w:shd w:val="clear" w:color="000000" w:fill="FFFFFF"/>
            <w:noWrap/>
            <w:vAlign w:val="center"/>
          </w:tcPr>
          <w:p w14:paraId="7182F249" w14:textId="65CC6501" w:rsidR="00822A02"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top w:val="nil"/>
              <w:left w:val="nil"/>
              <w:right w:val="nil"/>
            </w:tcBorders>
            <w:shd w:val="clear" w:color="000000" w:fill="FFFFFF"/>
            <w:noWrap/>
            <w:vAlign w:val="center"/>
          </w:tcPr>
          <w:p w14:paraId="4795C43E" w14:textId="6D4BCF65" w:rsidR="00822A02"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top w:val="nil"/>
              <w:left w:val="nil"/>
              <w:right w:val="nil"/>
            </w:tcBorders>
            <w:shd w:val="clear" w:color="000000" w:fill="FFFFFF"/>
            <w:noWrap/>
            <w:vAlign w:val="center"/>
          </w:tcPr>
          <w:p w14:paraId="579663C0" w14:textId="10605573" w:rsidR="00822A02"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822A02" w:rsidRPr="008C26A6" w14:paraId="609417E8" w14:textId="77777777" w:rsidTr="00E94043">
        <w:trPr>
          <w:trHeight w:val="300"/>
        </w:trPr>
        <w:tc>
          <w:tcPr>
            <w:tcW w:w="1822" w:type="dxa"/>
            <w:tcBorders>
              <w:left w:val="nil"/>
              <w:right w:val="nil"/>
            </w:tcBorders>
            <w:shd w:val="clear" w:color="000000" w:fill="FFFFFF"/>
            <w:noWrap/>
            <w:vAlign w:val="center"/>
          </w:tcPr>
          <w:p w14:paraId="524E7646" w14:textId="77777777" w:rsidR="00822A02" w:rsidRPr="008C26A6" w:rsidRDefault="00822A02" w:rsidP="00822A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271C3C3D" w14:textId="22D444F7" w:rsidR="00822A02" w:rsidRPr="008C26A6" w:rsidRDefault="00C66EB2"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YK150516FA</w:t>
            </w:r>
          </w:p>
        </w:tc>
        <w:tc>
          <w:tcPr>
            <w:tcW w:w="3867" w:type="dxa"/>
            <w:tcBorders>
              <w:left w:val="nil"/>
              <w:right w:val="nil"/>
            </w:tcBorders>
            <w:shd w:val="clear" w:color="000000" w:fill="FFFFFF"/>
            <w:noWrap/>
            <w:vAlign w:val="center"/>
          </w:tcPr>
          <w:p w14:paraId="013FBDB7" w14:textId="5F571B8B" w:rsidR="00822A02" w:rsidRPr="008C26A6" w:rsidRDefault="00C66EB2"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Yakushima, Kagoshima, Kyushu, Japan</w:t>
            </w:r>
          </w:p>
        </w:tc>
        <w:tc>
          <w:tcPr>
            <w:tcW w:w="567" w:type="dxa"/>
            <w:tcBorders>
              <w:left w:val="nil"/>
              <w:right w:val="nil"/>
            </w:tcBorders>
            <w:shd w:val="clear" w:color="000000" w:fill="FFFFFF"/>
            <w:noWrap/>
            <w:vAlign w:val="center"/>
          </w:tcPr>
          <w:p w14:paraId="055DC8E3" w14:textId="27BA5F74" w:rsidR="00822A02"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31" w:type="dxa"/>
            <w:tcBorders>
              <w:left w:val="nil"/>
              <w:right w:val="nil"/>
            </w:tcBorders>
            <w:shd w:val="clear" w:color="000000" w:fill="FFFFFF"/>
            <w:noWrap/>
            <w:vAlign w:val="center"/>
          </w:tcPr>
          <w:p w14:paraId="79F050CE" w14:textId="33ECA6EE" w:rsidR="00822A02"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16" w:type="dxa"/>
            <w:tcBorders>
              <w:left w:val="nil"/>
              <w:right w:val="nil"/>
            </w:tcBorders>
            <w:shd w:val="clear" w:color="000000" w:fill="FFFFFF"/>
            <w:noWrap/>
            <w:vAlign w:val="center"/>
          </w:tcPr>
          <w:p w14:paraId="1358D7D9" w14:textId="18CCBE5F" w:rsidR="00822A02"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525D4E5D" w14:textId="01B0080D" w:rsidR="00822A02"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FA2E06" w:rsidRPr="008C26A6" w14:paraId="3DB11EC4" w14:textId="77777777" w:rsidTr="00E94043">
        <w:trPr>
          <w:trHeight w:val="300"/>
        </w:trPr>
        <w:tc>
          <w:tcPr>
            <w:tcW w:w="1822" w:type="dxa"/>
            <w:tcBorders>
              <w:left w:val="nil"/>
              <w:right w:val="nil"/>
            </w:tcBorders>
            <w:shd w:val="clear" w:color="000000" w:fill="FFFFFF"/>
            <w:noWrap/>
            <w:vAlign w:val="center"/>
          </w:tcPr>
          <w:p w14:paraId="2D1AD960" w14:textId="77777777" w:rsidR="00FA2E06" w:rsidRPr="008C26A6" w:rsidRDefault="00FA2E06" w:rsidP="00822A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7A121036" w14:textId="5D4FE95F" w:rsidR="00FA2E06" w:rsidRPr="008C26A6" w:rsidRDefault="00C66EB2"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AM150527FA</w:t>
            </w:r>
          </w:p>
        </w:tc>
        <w:tc>
          <w:tcPr>
            <w:tcW w:w="3867" w:type="dxa"/>
            <w:tcBorders>
              <w:left w:val="nil"/>
              <w:right w:val="nil"/>
            </w:tcBorders>
            <w:shd w:val="clear" w:color="000000" w:fill="FFFFFF"/>
            <w:noWrap/>
            <w:vAlign w:val="center"/>
          </w:tcPr>
          <w:p w14:paraId="2204EDBE" w14:textId="25AAE25A" w:rsidR="00FA2E06" w:rsidRPr="008C26A6" w:rsidRDefault="00C66EB2" w:rsidP="00822A02">
            <w:pPr>
              <w:snapToGrid w:val="0"/>
              <w:spacing w:after="0" w:line="240" w:lineRule="auto"/>
              <w:rPr>
                <w:rFonts w:ascii="PT Serif"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Setouch</w:t>
            </w:r>
            <w:proofErr w:type="spellEnd"/>
            <w:r w:rsidRPr="008C26A6">
              <w:rPr>
                <w:rFonts w:ascii="PT Serif" w:hAnsi="PT Serif" w:cs="Times New Roman" w:hint="eastAsia"/>
                <w:color w:val="000000"/>
                <w:kern w:val="0"/>
                <w:sz w:val="21"/>
                <w:szCs w:val="21"/>
                <w14:ligatures w14:val="none"/>
              </w:rPr>
              <w:t>, Amami-Oshima Is., Japan</w:t>
            </w:r>
          </w:p>
        </w:tc>
        <w:tc>
          <w:tcPr>
            <w:tcW w:w="567" w:type="dxa"/>
            <w:tcBorders>
              <w:left w:val="nil"/>
              <w:right w:val="nil"/>
            </w:tcBorders>
            <w:shd w:val="clear" w:color="000000" w:fill="FFFFFF"/>
            <w:noWrap/>
            <w:vAlign w:val="center"/>
          </w:tcPr>
          <w:p w14:paraId="32214AE5" w14:textId="59317D6A" w:rsidR="00FA2E06"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31" w:type="dxa"/>
            <w:tcBorders>
              <w:left w:val="nil"/>
              <w:right w:val="nil"/>
            </w:tcBorders>
            <w:shd w:val="clear" w:color="000000" w:fill="FFFFFF"/>
            <w:noWrap/>
            <w:vAlign w:val="center"/>
          </w:tcPr>
          <w:p w14:paraId="424307DC" w14:textId="5AA5292B" w:rsidR="00FA2E06"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16" w:type="dxa"/>
            <w:tcBorders>
              <w:left w:val="nil"/>
              <w:right w:val="nil"/>
            </w:tcBorders>
            <w:shd w:val="clear" w:color="000000" w:fill="FFFFFF"/>
            <w:noWrap/>
            <w:vAlign w:val="center"/>
          </w:tcPr>
          <w:p w14:paraId="20916681" w14:textId="0D29496A" w:rsidR="00FA2E06"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051625B4" w14:textId="03F2257A" w:rsidR="00FA2E06"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FA2E06" w:rsidRPr="008C26A6" w14:paraId="142AA29E" w14:textId="77777777" w:rsidTr="00E94043">
        <w:trPr>
          <w:trHeight w:val="300"/>
        </w:trPr>
        <w:tc>
          <w:tcPr>
            <w:tcW w:w="1822" w:type="dxa"/>
            <w:tcBorders>
              <w:left w:val="nil"/>
              <w:right w:val="nil"/>
            </w:tcBorders>
            <w:shd w:val="clear" w:color="000000" w:fill="FFFFFF"/>
            <w:noWrap/>
            <w:vAlign w:val="center"/>
          </w:tcPr>
          <w:p w14:paraId="4EF61DC5" w14:textId="77777777" w:rsidR="00FA2E06" w:rsidRPr="008C26A6" w:rsidRDefault="00FA2E06" w:rsidP="00822A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52E0DCDE" w14:textId="29CB0118" w:rsidR="00FA2E06" w:rsidRPr="008C26A6" w:rsidRDefault="00C66EB2" w:rsidP="00822A02">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AM150527FB</w:t>
            </w:r>
          </w:p>
        </w:tc>
        <w:tc>
          <w:tcPr>
            <w:tcW w:w="3867" w:type="dxa"/>
            <w:tcBorders>
              <w:left w:val="nil"/>
              <w:right w:val="nil"/>
            </w:tcBorders>
            <w:shd w:val="clear" w:color="000000" w:fill="FFFFFF"/>
            <w:noWrap/>
            <w:vAlign w:val="center"/>
          </w:tcPr>
          <w:p w14:paraId="1786035F" w14:textId="30E24B96" w:rsidR="00FA2E06" w:rsidRPr="008C26A6" w:rsidRDefault="00C66EB2" w:rsidP="00822A02">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Setouch</w:t>
            </w:r>
            <w:proofErr w:type="spellEnd"/>
            <w:r w:rsidRPr="008C26A6">
              <w:rPr>
                <w:rFonts w:ascii="PT Serif" w:hAnsi="PT Serif" w:cs="Times New Roman" w:hint="eastAsia"/>
                <w:color w:val="000000"/>
                <w:kern w:val="0"/>
                <w:sz w:val="21"/>
                <w:szCs w:val="21"/>
                <w14:ligatures w14:val="none"/>
              </w:rPr>
              <w:t>, Amami-Oshima Is., Japan</w:t>
            </w:r>
          </w:p>
        </w:tc>
        <w:tc>
          <w:tcPr>
            <w:tcW w:w="567" w:type="dxa"/>
            <w:tcBorders>
              <w:left w:val="nil"/>
              <w:right w:val="nil"/>
            </w:tcBorders>
            <w:shd w:val="clear" w:color="000000" w:fill="FFFFFF"/>
            <w:noWrap/>
            <w:vAlign w:val="center"/>
          </w:tcPr>
          <w:p w14:paraId="0B3C1B5F" w14:textId="747A944D" w:rsidR="00FA2E06"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9</w:t>
            </w:r>
          </w:p>
        </w:tc>
        <w:tc>
          <w:tcPr>
            <w:tcW w:w="531" w:type="dxa"/>
            <w:tcBorders>
              <w:left w:val="nil"/>
              <w:right w:val="nil"/>
            </w:tcBorders>
            <w:shd w:val="clear" w:color="000000" w:fill="FFFFFF"/>
            <w:noWrap/>
            <w:vAlign w:val="center"/>
          </w:tcPr>
          <w:p w14:paraId="1BF2C668" w14:textId="1D9853DF" w:rsidR="00FA2E06"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8</w:t>
            </w:r>
          </w:p>
        </w:tc>
        <w:tc>
          <w:tcPr>
            <w:tcW w:w="516" w:type="dxa"/>
            <w:tcBorders>
              <w:left w:val="nil"/>
              <w:right w:val="nil"/>
            </w:tcBorders>
            <w:shd w:val="clear" w:color="000000" w:fill="FFFFFF"/>
            <w:noWrap/>
            <w:vAlign w:val="center"/>
          </w:tcPr>
          <w:p w14:paraId="4BB254C7" w14:textId="77D65C43" w:rsidR="00FA2E06"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136B3DB2" w14:textId="759E76C4" w:rsidR="00FA2E06" w:rsidRPr="008C26A6" w:rsidRDefault="00C66EB2"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FA2E06" w:rsidRPr="008C26A6" w14:paraId="65669753" w14:textId="77777777" w:rsidTr="00E94043">
        <w:trPr>
          <w:trHeight w:val="300"/>
        </w:trPr>
        <w:tc>
          <w:tcPr>
            <w:tcW w:w="1822" w:type="dxa"/>
            <w:tcBorders>
              <w:left w:val="nil"/>
              <w:right w:val="nil"/>
            </w:tcBorders>
            <w:shd w:val="clear" w:color="000000" w:fill="FFFFFF"/>
            <w:noWrap/>
            <w:vAlign w:val="center"/>
          </w:tcPr>
          <w:p w14:paraId="42AD4FC8" w14:textId="77777777" w:rsidR="00FA2E06" w:rsidRPr="008C26A6" w:rsidRDefault="00FA2E06" w:rsidP="00822A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0DDA70F8" w14:textId="671FA4A5" w:rsidR="00FA2E06" w:rsidRPr="008C26A6" w:rsidRDefault="00066757" w:rsidP="00822A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KN150225FA</w:t>
            </w:r>
          </w:p>
        </w:tc>
        <w:tc>
          <w:tcPr>
            <w:tcW w:w="3867" w:type="dxa"/>
            <w:tcBorders>
              <w:left w:val="nil"/>
              <w:right w:val="nil"/>
            </w:tcBorders>
            <w:shd w:val="clear" w:color="000000" w:fill="FFFFFF"/>
            <w:noWrap/>
            <w:vAlign w:val="center"/>
          </w:tcPr>
          <w:p w14:paraId="102C8E3F" w14:textId="01918F14" w:rsidR="00FA2E06" w:rsidRPr="008C26A6" w:rsidRDefault="00066757" w:rsidP="00822A02">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Kunigami</w:t>
            </w:r>
            <w:proofErr w:type="spellEnd"/>
            <w:r w:rsidRPr="008C26A6">
              <w:rPr>
                <w:rFonts w:ascii="PT Serif" w:hAnsi="PT Serif" w:cs="Times New Roman" w:hint="eastAsia"/>
                <w:color w:val="000000"/>
                <w:kern w:val="0"/>
                <w:sz w:val="21"/>
                <w:szCs w:val="21"/>
                <w14:ligatures w14:val="none"/>
              </w:rPr>
              <w:t>, Okinawa Is., Japan</w:t>
            </w:r>
          </w:p>
        </w:tc>
        <w:tc>
          <w:tcPr>
            <w:tcW w:w="567" w:type="dxa"/>
            <w:tcBorders>
              <w:left w:val="nil"/>
              <w:right w:val="nil"/>
            </w:tcBorders>
            <w:shd w:val="clear" w:color="000000" w:fill="FFFFFF"/>
            <w:noWrap/>
            <w:vAlign w:val="center"/>
          </w:tcPr>
          <w:p w14:paraId="1859CA8D" w14:textId="482AA8AA" w:rsidR="00FA2E06" w:rsidRPr="008C26A6" w:rsidRDefault="00066757"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31" w:type="dxa"/>
            <w:tcBorders>
              <w:left w:val="nil"/>
              <w:right w:val="nil"/>
            </w:tcBorders>
            <w:shd w:val="clear" w:color="000000" w:fill="FFFFFF"/>
            <w:noWrap/>
            <w:vAlign w:val="center"/>
          </w:tcPr>
          <w:p w14:paraId="47BC3786" w14:textId="279556A8" w:rsidR="00FA2E06" w:rsidRPr="008C26A6" w:rsidRDefault="00066757"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1AAAE147" w14:textId="272A2241" w:rsidR="00FA2E06" w:rsidRPr="008C26A6" w:rsidRDefault="00066757"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28913337" w14:textId="1670EC6F" w:rsidR="00FA2E06" w:rsidRPr="008C26A6" w:rsidRDefault="00066757"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FA2E06" w:rsidRPr="008C26A6" w14:paraId="07E69CFF" w14:textId="77777777" w:rsidTr="00E94043">
        <w:trPr>
          <w:trHeight w:val="300"/>
        </w:trPr>
        <w:tc>
          <w:tcPr>
            <w:tcW w:w="1822" w:type="dxa"/>
            <w:tcBorders>
              <w:left w:val="nil"/>
              <w:right w:val="nil"/>
            </w:tcBorders>
            <w:shd w:val="clear" w:color="000000" w:fill="FFFFFF"/>
            <w:noWrap/>
            <w:vAlign w:val="center"/>
          </w:tcPr>
          <w:p w14:paraId="6D9A62E9" w14:textId="77777777" w:rsidR="00FA2E06" w:rsidRPr="008C26A6" w:rsidRDefault="00FA2E06" w:rsidP="00822A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56D1890B" w14:textId="5337FB5F" w:rsidR="00FA2E06" w:rsidRPr="008C26A6" w:rsidRDefault="00153350" w:rsidP="00822A02">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KN150225FC</w:t>
            </w:r>
          </w:p>
        </w:tc>
        <w:tc>
          <w:tcPr>
            <w:tcW w:w="3867" w:type="dxa"/>
            <w:tcBorders>
              <w:left w:val="nil"/>
              <w:right w:val="nil"/>
            </w:tcBorders>
            <w:shd w:val="clear" w:color="000000" w:fill="FFFFFF"/>
            <w:noWrap/>
            <w:vAlign w:val="center"/>
          </w:tcPr>
          <w:p w14:paraId="3F834356" w14:textId="2A2AF157" w:rsidR="00FA2E06" w:rsidRPr="008C26A6" w:rsidRDefault="00153350" w:rsidP="00822A02">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Kunigami</w:t>
            </w:r>
            <w:proofErr w:type="spellEnd"/>
            <w:r w:rsidRPr="008C26A6">
              <w:rPr>
                <w:rFonts w:ascii="PT Serif" w:hAnsi="PT Serif" w:cs="Times New Roman" w:hint="eastAsia"/>
                <w:color w:val="000000"/>
                <w:kern w:val="0"/>
                <w:sz w:val="21"/>
                <w:szCs w:val="21"/>
                <w14:ligatures w14:val="none"/>
              </w:rPr>
              <w:t>, Okinawa Is., Japan</w:t>
            </w:r>
          </w:p>
        </w:tc>
        <w:tc>
          <w:tcPr>
            <w:tcW w:w="567" w:type="dxa"/>
            <w:tcBorders>
              <w:left w:val="nil"/>
              <w:right w:val="nil"/>
            </w:tcBorders>
            <w:shd w:val="clear" w:color="000000" w:fill="FFFFFF"/>
            <w:noWrap/>
            <w:vAlign w:val="center"/>
          </w:tcPr>
          <w:p w14:paraId="29BB1A01" w14:textId="4C79728B" w:rsidR="00FA2E06" w:rsidRPr="008C26A6" w:rsidRDefault="00153350"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tcPr>
          <w:p w14:paraId="09E15116" w14:textId="6A2C1376" w:rsidR="00FA2E06" w:rsidRPr="008C26A6" w:rsidRDefault="00153350"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23F07FBA" w14:textId="37F39552" w:rsidR="00FA2E06" w:rsidRPr="008C26A6" w:rsidRDefault="00153350"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5C60C807" w14:textId="16B44382" w:rsidR="00FA2E06" w:rsidRPr="008C26A6" w:rsidRDefault="00153350" w:rsidP="00822A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160943" w:rsidRPr="008C26A6" w14:paraId="5B020AA2" w14:textId="77777777" w:rsidTr="00E94043">
        <w:trPr>
          <w:trHeight w:val="300"/>
        </w:trPr>
        <w:tc>
          <w:tcPr>
            <w:tcW w:w="1822" w:type="dxa"/>
            <w:tcBorders>
              <w:left w:val="nil"/>
              <w:right w:val="nil"/>
            </w:tcBorders>
            <w:shd w:val="clear" w:color="000000" w:fill="FFFFFF"/>
            <w:noWrap/>
            <w:vAlign w:val="center"/>
          </w:tcPr>
          <w:p w14:paraId="35219E0E" w14:textId="77777777" w:rsidR="00160943" w:rsidRPr="008C26A6" w:rsidRDefault="00160943" w:rsidP="00160943">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65B95A7F" w14:textId="240B1933" w:rsidR="00160943" w:rsidRPr="008C26A6" w:rsidRDefault="00160943" w:rsidP="00160943">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KN150225FD</w:t>
            </w:r>
          </w:p>
        </w:tc>
        <w:tc>
          <w:tcPr>
            <w:tcW w:w="3867" w:type="dxa"/>
            <w:tcBorders>
              <w:left w:val="nil"/>
              <w:right w:val="nil"/>
            </w:tcBorders>
            <w:shd w:val="clear" w:color="000000" w:fill="FFFFFF"/>
            <w:noWrap/>
            <w:vAlign w:val="center"/>
          </w:tcPr>
          <w:p w14:paraId="12D1AB0F" w14:textId="66F75C10" w:rsidR="00160943" w:rsidRPr="008C26A6" w:rsidRDefault="00160943" w:rsidP="00160943">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Kunigami</w:t>
            </w:r>
            <w:proofErr w:type="spellEnd"/>
            <w:r w:rsidRPr="008C26A6">
              <w:rPr>
                <w:rFonts w:ascii="PT Serif" w:hAnsi="PT Serif" w:cs="Times New Roman" w:hint="eastAsia"/>
                <w:color w:val="000000"/>
                <w:kern w:val="0"/>
                <w:sz w:val="21"/>
                <w:szCs w:val="21"/>
                <w14:ligatures w14:val="none"/>
              </w:rPr>
              <w:t>, Okinawa Is., Japan</w:t>
            </w:r>
          </w:p>
        </w:tc>
        <w:tc>
          <w:tcPr>
            <w:tcW w:w="567" w:type="dxa"/>
            <w:tcBorders>
              <w:left w:val="nil"/>
              <w:right w:val="nil"/>
            </w:tcBorders>
            <w:shd w:val="clear" w:color="000000" w:fill="FFFFFF"/>
            <w:noWrap/>
            <w:vAlign w:val="center"/>
          </w:tcPr>
          <w:p w14:paraId="109C07AA" w14:textId="7E872332" w:rsidR="00160943" w:rsidRPr="008C26A6" w:rsidRDefault="00160943"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tcPr>
          <w:p w14:paraId="4CDEB47D" w14:textId="215E2842" w:rsidR="00160943" w:rsidRPr="008C26A6" w:rsidRDefault="00160943"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16BEEDF0" w14:textId="343B3688" w:rsidR="00160943" w:rsidRPr="008C26A6" w:rsidRDefault="00160943"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35BAD173" w14:textId="5EA7CEFB" w:rsidR="00160943" w:rsidRPr="008C26A6" w:rsidRDefault="00160943"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160943" w:rsidRPr="008C26A6" w14:paraId="048C300E" w14:textId="77777777" w:rsidTr="00E94043">
        <w:trPr>
          <w:trHeight w:val="300"/>
        </w:trPr>
        <w:tc>
          <w:tcPr>
            <w:tcW w:w="1822" w:type="dxa"/>
            <w:tcBorders>
              <w:left w:val="nil"/>
              <w:right w:val="nil"/>
            </w:tcBorders>
            <w:shd w:val="clear" w:color="000000" w:fill="FFFFFF"/>
            <w:noWrap/>
            <w:vAlign w:val="center"/>
          </w:tcPr>
          <w:p w14:paraId="785ECB3B" w14:textId="77777777" w:rsidR="00160943" w:rsidRPr="008C26A6" w:rsidRDefault="00160943" w:rsidP="00160943">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67A7833A" w14:textId="4CB72082" w:rsidR="00160943" w:rsidRPr="008C26A6" w:rsidRDefault="00677CE7" w:rsidP="00160943">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TN150224FA</w:t>
            </w:r>
          </w:p>
        </w:tc>
        <w:tc>
          <w:tcPr>
            <w:tcW w:w="3867" w:type="dxa"/>
            <w:tcBorders>
              <w:left w:val="nil"/>
              <w:right w:val="nil"/>
            </w:tcBorders>
            <w:shd w:val="clear" w:color="000000" w:fill="FFFFFF"/>
            <w:noWrap/>
            <w:vAlign w:val="center"/>
          </w:tcPr>
          <w:p w14:paraId="20623E62" w14:textId="0FF4A642" w:rsidR="00160943" w:rsidRPr="008C26A6" w:rsidRDefault="00677CE7" w:rsidP="00160943">
            <w:pPr>
              <w:snapToGrid w:val="0"/>
              <w:spacing w:after="0" w:line="240" w:lineRule="auto"/>
              <w:rPr>
                <w:rFonts w:ascii="PT Serif"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Tanodake</w:t>
            </w:r>
            <w:proofErr w:type="spellEnd"/>
            <w:r w:rsidRPr="008C26A6">
              <w:rPr>
                <w:rFonts w:ascii="PT Serif" w:hAnsi="PT Serif" w:cs="Times New Roman" w:hint="eastAsia"/>
                <w:color w:val="000000"/>
                <w:kern w:val="0"/>
                <w:sz w:val="21"/>
                <w:szCs w:val="21"/>
                <w14:ligatures w14:val="none"/>
              </w:rPr>
              <w:t>, Okinawa Is., Japan</w:t>
            </w:r>
          </w:p>
        </w:tc>
        <w:tc>
          <w:tcPr>
            <w:tcW w:w="567" w:type="dxa"/>
            <w:tcBorders>
              <w:left w:val="nil"/>
              <w:right w:val="nil"/>
            </w:tcBorders>
            <w:shd w:val="clear" w:color="000000" w:fill="FFFFFF"/>
            <w:noWrap/>
            <w:vAlign w:val="center"/>
          </w:tcPr>
          <w:p w14:paraId="7400082B" w14:textId="379AF796" w:rsidR="00160943" w:rsidRPr="008C26A6" w:rsidRDefault="00677CE7"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31" w:type="dxa"/>
            <w:tcBorders>
              <w:left w:val="nil"/>
              <w:right w:val="nil"/>
            </w:tcBorders>
            <w:shd w:val="clear" w:color="000000" w:fill="FFFFFF"/>
            <w:noWrap/>
            <w:vAlign w:val="center"/>
          </w:tcPr>
          <w:p w14:paraId="40466044" w14:textId="4F190584" w:rsidR="00160943" w:rsidRPr="008C26A6" w:rsidRDefault="00677CE7"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66E7FA46" w14:textId="0DF5727F" w:rsidR="00160943" w:rsidRPr="008C26A6" w:rsidRDefault="00677CE7"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6C794D02" w14:textId="1C3627F0" w:rsidR="00160943" w:rsidRPr="008C26A6" w:rsidRDefault="00677CE7"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160943" w:rsidRPr="008C26A6" w14:paraId="3FF15D54" w14:textId="77777777" w:rsidTr="00E94043">
        <w:trPr>
          <w:trHeight w:val="300"/>
        </w:trPr>
        <w:tc>
          <w:tcPr>
            <w:tcW w:w="1822" w:type="dxa"/>
            <w:tcBorders>
              <w:left w:val="nil"/>
              <w:right w:val="nil"/>
            </w:tcBorders>
            <w:shd w:val="clear" w:color="000000" w:fill="FFFFFF"/>
            <w:noWrap/>
            <w:vAlign w:val="center"/>
          </w:tcPr>
          <w:p w14:paraId="111C32F9" w14:textId="77777777" w:rsidR="00160943" w:rsidRPr="008C26A6" w:rsidRDefault="00160943" w:rsidP="00160943">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01DC428B" w14:textId="0D263A59" w:rsidR="00160943" w:rsidRPr="008C26A6" w:rsidRDefault="00447136" w:rsidP="00160943">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NG150224FA</w:t>
            </w:r>
          </w:p>
        </w:tc>
        <w:tc>
          <w:tcPr>
            <w:tcW w:w="3867" w:type="dxa"/>
            <w:tcBorders>
              <w:left w:val="nil"/>
              <w:right w:val="nil"/>
            </w:tcBorders>
            <w:shd w:val="clear" w:color="000000" w:fill="FFFFFF"/>
            <w:noWrap/>
            <w:vAlign w:val="center"/>
          </w:tcPr>
          <w:p w14:paraId="79F177EE" w14:textId="1F396405" w:rsidR="00160943" w:rsidRPr="008C26A6" w:rsidRDefault="00447136" w:rsidP="00160943">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Nagodake</w:t>
            </w:r>
            <w:proofErr w:type="spellEnd"/>
            <w:r w:rsidRPr="008C26A6">
              <w:rPr>
                <w:rFonts w:ascii="PT Serif" w:hAnsi="PT Serif" w:cs="Times New Roman" w:hint="eastAsia"/>
                <w:color w:val="000000"/>
                <w:kern w:val="0"/>
                <w:sz w:val="21"/>
                <w:szCs w:val="21"/>
                <w14:ligatures w14:val="none"/>
              </w:rPr>
              <w:t>, Okinawa Is., Japan</w:t>
            </w:r>
          </w:p>
        </w:tc>
        <w:tc>
          <w:tcPr>
            <w:tcW w:w="567" w:type="dxa"/>
            <w:tcBorders>
              <w:left w:val="nil"/>
              <w:right w:val="nil"/>
            </w:tcBorders>
            <w:shd w:val="clear" w:color="000000" w:fill="FFFFFF"/>
            <w:noWrap/>
            <w:vAlign w:val="center"/>
          </w:tcPr>
          <w:p w14:paraId="3F92D076" w14:textId="77BEDD2B" w:rsidR="00160943" w:rsidRPr="008C26A6" w:rsidRDefault="00447136"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3</w:t>
            </w:r>
          </w:p>
        </w:tc>
        <w:tc>
          <w:tcPr>
            <w:tcW w:w="531" w:type="dxa"/>
            <w:tcBorders>
              <w:left w:val="nil"/>
              <w:right w:val="nil"/>
            </w:tcBorders>
            <w:shd w:val="clear" w:color="000000" w:fill="FFFFFF"/>
            <w:noWrap/>
            <w:vAlign w:val="center"/>
          </w:tcPr>
          <w:p w14:paraId="7E54181A" w14:textId="7037B427" w:rsidR="00160943" w:rsidRPr="008C26A6" w:rsidRDefault="00447136"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3</w:t>
            </w:r>
          </w:p>
        </w:tc>
        <w:tc>
          <w:tcPr>
            <w:tcW w:w="516" w:type="dxa"/>
            <w:tcBorders>
              <w:left w:val="nil"/>
              <w:right w:val="nil"/>
            </w:tcBorders>
            <w:shd w:val="clear" w:color="000000" w:fill="FFFFFF"/>
            <w:noWrap/>
            <w:vAlign w:val="center"/>
          </w:tcPr>
          <w:p w14:paraId="7B2DAA75" w14:textId="24072DFC" w:rsidR="00160943" w:rsidRPr="008C26A6" w:rsidRDefault="00447136"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21F14504" w14:textId="427BF317" w:rsidR="00160943" w:rsidRPr="008C26A6" w:rsidRDefault="00447136" w:rsidP="00160943">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447136" w:rsidRPr="008C26A6" w14:paraId="02EE78BA" w14:textId="77777777" w:rsidTr="00AC544D">
        <w:trPr>
          <w:trHeight w:val="300"/>
        </w:trPr>
        <w:tc>
          <w:tcPr>
            <w:tcW w:w="1822" w:type="dxa"/>
            <w:tcBorders>
              <w:left w:val="nil"/>
              <w:right w:val="nil"/>
            </w:tcBorders>
            <w:shd w:val="clear" w:color="000000" w:fill="FFFFFF"/>
            <w:noWrap/>
            <w:vAlign w:val="center"/>
          </w:tcPr>
          <w:p w14:paraId="2996462B" w14:textId="77777777" w:rsidR="00447136" w:rsidRPr="008C26A6" w:rsidRDefault="00447136" w:rsidP="00447136">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050EB39F" w14:textId="33E46DFC" w:rsidR="00447136" w:rsidRPr="008C26A6" w:rsidRDefault="00447136" w:rsidP="00447136">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NG150224FB</w:t>
            </w:r>
          </w:p>
        </w:tc>
        <w:tc>
          <w:tcPr>
            <w:tcW w:w="3867" w:type="dxa"/>
            <w:tcBorders>
              <w:left w:val="nil"/>
              <w:right w:val="nil"/>
            </w:tcBorders>
            <w:shd w:val="clear" w:color="000000" w:fill="FFFFFF"/>
            <w:noWrap/>
            <w:vAlign w:val="center"/>
          </w:tcPr>
          <w:p w14:paraId="200D7FA1" w14:textId="781A20C3" w:rsidR="00447136" w:rsidRPr="008C26A6" w:rsidRDefault="00447136" w:rsidP="00447136">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Nagodake</w:t>
            </w:r>
            <w:proofErr w:type="spellEnd"/>
            <w:r w:rsidRPr="008C26A6">
              <w:rPr>
                <w:rFonts w:ascii="PT Serif" w:hAnsi="PT Serif" w:cs="Times New Roman" w:hint="eastAsia"/>
                <w:color w:val="000000"/>
                <w:kern w:val="0"/>
                <w:sz w:val="21"/>
                <w:szCs w:val="21"/>
                <w14:ligatures w14:val="none"/>
              </w:rPr>
              <w:t>, Okinawa Is., Japan</w:t>
            </w:r>
          </w:p>
        </w:tc>
        <w:tc>
          <w:tcPr>
            <w:tcW w:w="567" w:type="dxa"/>
            <w:tcBorders>
              <w:left w:val="nil"/>
              <w:right w:val="nil"/>
            </w:tcBorders>
            <w:shd w:val="clear" w:color="000000" w:fill="FFFFFF"/>
            <w:noWrap/>
            <w:vAlign w:val="center"/>
          </w:tcPr>
          <w:p w14:paraId="40E6050D" w14:textId="3B38BCEF" w:rsidR="00447136" w:rsidRPr="008C26A6" w:rsidRDefault="00447136" w:rsidP="00447136">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tcPr>
          <w:p w14:paraId="535C9B17" w14:textId="0AB4ED00" w:rsidR="00447136" w:rsidRPr="008C26A6" w:rsidRDefault="00447136" w:rsidP="00447136">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22B69341" w14:textId="59F4DA1D" w:rsidR="00447136" w:rsidRPr="008C26A6" w:rsidRDefault="00447136" w:rsidP="00447136">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513BEC8B" w14:textId="21605E75" w:rsidR="00447136" w:rsidRPr="008C26A6" w:rsidRDefault="00447136" w:rsidP="00447136">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447136" w:rsidRPr="008C26A6" w14:paraId="582F33DC" w14:textId="77777777" w:rsidTr="00AC544D">
        <w:trPr>
          <w:trHeight w:val="300"/>
        </w:trPr>
        <w:tc>
          <w:tcPr>
            <w:tcW w:w="1822" w:type="dxa"/>
            <w:tcBorders>
              <w:left w:val="nil"/>
              <w:right w:val="nil"/>
            </w:tcBorders>
            <w:shd w:val="clear" w:color="000000" w:fill="FFFFFF"/>
            <w:noWrap/>
            <w:vAlign w:val="center"/>
          </w:tcPr>
          <w:p w14:paraId="119A1E16" w14:textId="77777777" w:rsidR="00447136" w:rsidRPr="008C26A6" w:rsidRDefault="00447136" w:rsidP="00447136">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6080F368" w14:textId="6138401F" w:rsidR="00447136" w:rsidRPr="008C26A6" w:rsidRDefault="00C54F02" w:rsidP="00447136">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OG151015FB</w:t>
            </w:r>
          </w:p>
        </w:tc>
        <w:tc>
          <w:tcPr>
            <w:tcW w:w="3867" w:type="dxa"/>
            <w:tcBorders>
              <w:left w:val="nil"/>
              <w:right w:val="nil"/>
            </w:tcBorders>
            <w:shd w:val="clear" w:color="000000" w:fill="FFFFFF"/>
            <w:noWrap/>
            <w:vAlign w:val="center"/>
          </w:tcPr>
          <w:p w14:paraId="4E06BD37" w14:textId="73B4926A" w:rsidR="00447136" w:rsidRPr="008C26A6" w:rsidRDefault="00C54F02" w:rsidP="00447136">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Chichijima</w:t>
            </w:r>
            <w:proofErr w:type="spellEnd"/>
            <w:r w:rsidRPr="008C26A6">
              <w:rPr>
                <w:rFonts w:ascii="PT Serif" w:hAnsi="PT Serif" w:cs="Times New Roman" w:hint="eastAsia"/>
                <w:color w:val="000000"/>
                <w:kern w:val="0"/>
                <w:sz w:val="21"/>
                <w:szCs w:val="21"/>
                <w14:ligatures w14:val="none"/>
              </w:rPr>
              <w:t>, Ogasawara Isis., Japan</w:t>
            </w:r>
          </w:p>
        </w:tc>
        <w:tc>
          <w:tcPr>
            <w:tcW w:w="567" w:type="dxa"/>
            <w:tcBorders>
              <w:left w:val="nil"/>
              <w:right w:val="nil"/>
            </w:tcBorders>
            <w:shd w:val="clear" w:color="000000" w:fill="FFFFFF"/>
            <w:noWrap/>
            <w:vAlign w:val="center"/>
          </w:tcPr>
          <w:p w14:paraId="7395B80D" w14:textId="51505B7E" w:rsidR="00447136" w:rsidRPr="008C26A6" w:rsidRDefault="00C54F02" w:rsidP="00447136">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10</w:t>
            </w:r>
          </w:p>
        </w:tc>
        <w:tc>
          <w:tcPr>
            <w:tcW w:w="531" w:type="dxa"/>
            <w:tcBorders>
              <w:left w:val="nil"/>
              <w:right w:val="nil"/>
            </w:tcBorders>
            <w:shd w:val="clear" w:color="000000" w:fill="FFFFFF"/>
            <w:noWrap/>
            <w:vAlign w:val="center"/>
          </w:tcPr>
          <w:p w14:paraId="51C2B917" w14:textId="529B1125" w:rsidR="00447136" w:rsidRPr="008C26A6" w:rsidRDefault="00C54F02" w:rsidP="00447136">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10</w:t>
            </w:r>
          </w:p>
        </w:tc>
        <w:tc>
          <w:tcPr>
            <w:tcW w:w="516" w:type="dxa"/>
            <w:tcBorders>
              <w:left w:val="nil"/>
              <w:right w:val="nil"/>
            </w:tcBorders>
            <w:shd w:val="clear" w:color="000000" w:fill="FFFFFF"/>
            <w:noWrap/>
            <w:vAlign w:val="center"/>
          </w:tcPr>
          <w:p w14:paraId="364396A0" w14:textId="21ED9342" w:rsidR="00447136" w:rsidRPr="008C26A6" w:rsidRDefault="00C54F02" w:rsidP="00447136">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59F647D9" w14:textId="32370426" w:rsidR="00447136" w:rsidRPr="008C26A6" w:rsidRDefault="00C54F02" w:rsidP="00447136">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54F02" w:rsidRPr="008C26A6" w14:paraId="74312097" w14:textId="77777777" w:rsidTr="00AC544D">
        <w:trPr>
          <w:trHeight w:val="300"/>
        </w:trPr>
        <w:tc>
          <w:tcPr>
            <w:tcW w:w="1822" w:type="dxa"/>
            <w:tcBorders>
              <w:left w:val="nil"/>
              <w:right w:val="nil"/>
            </w:tcBorders>
            <w:shd w:val="clear" w:color="000000" w:fill="FFFFFF"/>
            <w:noWrap/>
            <w:vAlign w:val="center"/>
          </w:tcPr>
          <w:p w14:paraId="7461235D" w14:textId="77777777" w:rsidR="00C54F02" w:rsidRPr="008C26A6" w:rsidRDefault="00C54F02" w:rsidP="00C54F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4D96A27E" w14:textId="1312A52C" w:rsidR="00C54F02" w:rsidRPr="008C26A6" w:rsidRDefault="00C54F02" w:rsidP="00C54F0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OG151015FC</w:t>
            </w:r>
          </w:p>
        </w:tc>
        <w:tc>
          <w:tcPr>
            <w:tcW w:w="3867" w:type="dxa"/>
            <w:tcBorders>
              <w:left w:val="nil"/>
              <w:right w:val="nil"/>
            </w:tcBorders>
            <w:shd w:val="clear" w:color="000000" w:fill="FFFFFF"/>
            <w:noWrap/>
            <w:vAlign w:val="center"/>
          </w:tcPr>
          <w:p w14:paraId="26E4916B" w14:textId="0906C5D1" w:rsidR="00C54F02" w:rsidRPr="008C26A6" w:rsidRDefault="00C54F02" w:rsidP="00C54F02">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Chichijima</w:t>
            </w:r>
            <w:proofErr w:type="spellEnd"/>
            <w:r w:rsidRPr="008C26A6">
              <w:rPr>
                <w:rFonts w:ascii="PT Serif" w:hAnsi="PT Serif" w:cs="Times New Roman" w:hint="eastAsia"/>
                <w:color w:val="000000"/>
                <w:kern w:val="0"/>
                <w:sz w:val="21"/>
                <w:szCs w:val="21"/>
                <w14:ligatures w14:val="none"/>
              </w:rPr>
              <w:t>, Ogasawara Isis., Japan</w:t>
            </w:r>
          </w:p>
        </w:tc>
        <w:tc>
          <w:tcPr>
            <w:tcW w:w="567" w:type="dxa"/>
            <w:tcBorders>
              <w:left w:val="nil"/>
              <w:right w:val="nil"/>
            </w:tcBorders>
            <w:shd w:val="clear" w:color="000000" w:fill="FFFFFF"/>
            <w:noWrap/>
            <w:vAlign w:val="center"/>
          </w:tcPr>
          <w:p w14:paraId="29AB80F3" w14:textId="2549BB6F"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tcPr>
          <w:p w14:paraId="337EC444" w14:textId="18A869E4"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213C4450" w14:textId="0FF31E22"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20158236" w14:textId="7CD7AAB5"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54F02" w:rsidRPr="008C26A6" w14:paraId="7611B8AD" w14:textId="77777777" w:rsidTr="00AC544D">
        <w:trPr>
          <w:trHeight w:val="300"/>
        </w:trPr>
        <w:tc>
          <w:tcPr>
            <w:tcW w:w="1822" w:type="dxa"/>
            <w:tcBorders>
              <w:left w:val="nil"/>
              <w:right w:val="nil"/>
            </w:tcBorders>
            <w:shd w:val="clear" w:color="000000" w:fill="FFFFFF"/>
            <w:noWrap/>
            <w:vAlign w:val="center"/>
          </w:tcPr>
          <w:p w14:paraId="1BBC2BEE" w14:textId="77777777" w:rsidR="00C54F02" w:rsidRPr="008C26A6" w:rsidRDefault="00C54F02" w:rsidP="00C54F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1CEE12AB" w14:textId="5212268F" w:rsidR="00C54F02" w:rsidRPr="008C26A6" w:rsidRDefault="00C54F02" w:rsidP="00C54F02">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OG151015FD</w:t>
            </w:r>
          </w:p>
        </w:tc>
        <w:tc>
          <w:tcPr>
            <w:tcW w:w="3867" w:type="dxa"/>
            <w:tcBorders>
              <w:left w:val="nil"/>
              <w:right w:val="nil"/>
            </w:tcBorders>
            <w:shd w:val="clear" w:color="000000" w:fill="FFFFFF"/>
            <w:noWrap/>
            <w:vAlign w:val="center"/>
          </w:tcPr>
          <w:p w14:paraId="744EEF5A" w14:textId="6DC1689B" w:rsidR="00C54F02" w:rsidRPr="008C26A6" w:rsidRDefault="00C54F02" w:rsidP="00C54F02">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Chichijima</w:t>
            </w:r>
            <w:proofErr w:type="spellEnd"/>
            <w:r w:rsidRPr="008C26A6">
              <w:rPr>
                <w:rFonts w:ascii="PT Serif" w:hAnsi="PT Serif" w:cs="Times New Roman" w:hint="eastAsia"/>
                <w:color w:val="000000"/>
                <w:kern w:val="0"/>
                <w:sz w:val="21"/>
                <w:szCs w:val="21"/>
                <w14:ligatures w14:val="none"/>
              </w:rPr>
              <w:t>, Ogasawara Isis., Japan</w:t>
            </w:r>
          </w:p>
        </w:tc>
        <w:tc>
          <w:tcPr>
            <w:tcW w:w="567" w:type="dxa"/>
            <w:tcBorders>
              <w:left w:val="nil"/>
              <w:right w:val="nil"/>
            </w:tcBorders>
            <w:shd w:val="clear" w:color="000000" w:fill="FFFFFF"/>
            <w:noWrap/>
            <w:vAlign w:val="center"/>
          </w:tcPr>
          <w:p w14:paraId="1341499B" w14:textId="5E4F1609"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tcPr>
          <w:p w14:paraId="4AB1872A" w14:textId="1B0D3B9A"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179B3784" w14:textId="65B43EBC"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38AD93F4" w14:textId="4ED7B08D"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54F02" w:rsidRPr="008C26A6" w14:paraId="6D71B810" w14:textId="77777777" w:rsidTr="00AC544D">
        <w:trPr>
          <w:trHeight w:val="300"/>
        </w:trPr>
        <w:tc>
          <w:tcPr>
            <w:tcW w:w="1822" w:type="dxa"/>
            <w:tcBorders>
              <w:left w:val="nil"/>
              <w:right w:val="nil"/>
            </w:tcBorders>
            <w:shd w:val="clear" w:color="000000" w:fill="FFFFFF"/>
            <w:noWrap/>
            <w:vAlign w:val="center"/>
          </w:tcPr>
          <w:p w14:paraId="20E6B82A" w14:textId="77777777" w:rsidR="00C54F02" w:rsidRPr="008C26A6" w:rsidRDefault="00C54F02" w:rsidP="00C54F0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4E33EBB7" w14:textId="77777777" w:rsidR="00C54F02" w:rsidRPr="008C26A6" w:rsidRDefault="00C54F02" w:rsidP="00C54F02">
            <w:pPr>
              <w:snapToGrid w:val="0"/>
              <w:spacing w:after="0" w:line="240" w:lineRule="auto"/>
              <w:rPr>
                <w:rFonts w:ascii="PT Serif" w:eastAsia="Times New Roman" w:hAnsi="PT Serif" w:cs="Times New Roman"/>
                <w:color w:val="000000"/>
                <w:kern w:val="0"/>
                <w:sz w:val="21"/>
                <w:szCs w:val="21"/>
                <w14:ligatures w14:val="none"/>
              </w:rPr>
            </w:pPr>
          </w:p>
        </w:tc>
        <w:tc>
          <w:tcPr>
            <w:tcW w:w="3867" w:type="dxa"/>
            <w:tcBorders>
              <w:left w:val="nil"/>
              <w:right w:val="nil"/>
            </w:tcBorders>
            <w:shd w:val="clear" w:color="000000" w:fill="FFFFFF"/>
            <w:noWrap/>
            <w:vAlign w:val="center"/>
          </w:tcPr>
          <w:p w14:paraId="38E697C2" w14:textId="77777777" w:rsidR="00C54F02" w:rsidRPr="008C26A6" w:rsidRDefault="00C54F02" w:rsidP="00C54F02">
            <w:pPr>
              <w:snapToGrid w:val="0"/>
              <w:spacing w:after="0" w:line="240" w:lineRule="auto"/>
              <w:rPr>
                <w:rFonts w:ascii="PT Serif" w:eastAsia="Times New Roman" w:hAnsi="PT Serif" w:cs="Times New Roman"/>
                <w:color w:val="000000"/>
                <w:kern w:val="0"/>
                <w:sz w:val="21"/>
                <w:szCs w:val="21"/>
                <w14:ligatures w14:val="none"/>
              </w:rPr>
            </w:pPr>
          </w:p>
        </w:tc>
        <w:tc>
          <w:tcPr>
            <w:tcW w:w="567" w:type="dxa"/>
            <w:tcBorders>
              <w:left w:val="nil"/>
              <w:right w:val="nil"/>
            </w:tcBorders>
            <w:shd w:val="clear" w:color="000000" w:fill="FFFFFF"/>
            <w:noWrap/>
            <w:vAlign w:val="center"/>
          </w:tcPr>
          <w:p w14:paraId="0158C3DF" w14:textId="77777777"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p>
        </w:tc>
        <w:tc>
          <w:tcPr>
            <w:tcW w:w="531" w:type="dxa"/>
            <w:tcBorders>
              <w:left w:val="nil"/>
              <w:right w:val="nil"/>
            </w:tcBorders>
            <w:shd w:val="clear" w:color="000000" w:fill="FFFFFF"/>
            <w:noWrap/>
            <w:vAlign w:val="center"/>
          </w:tcPr>
          <w:p w14:paraId="455F060C" w14:textId="77777777"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p>
        </w:tc>
        <w:tc>
          <w:tcPr>
            <w:tcW w:w="516" w:type="dxa"/>
            <w:tcBorders>
              <w:left w:val="nil"/>
              <w:right w:val="nil"/>
            </w:tcBorders>
            <w:shd w:val="clear" w:color="000000" w:fill="FFFFFF"/>
            <w:noWrap/>
            <w:vAlign w:val="center"/>
          </w:tcPr>
          <w:p w14:paraId="6977D180" w14:textId="77777777"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p>
        </w:tc>
        <w:tc>
          <w:tcPr>
            <w:tcW w:w="516" w:type="dxa"/>
            <w:tcBorders>
              <w:left w:val="nil"/>
              <w:right w:val="nil"/>
            </w:tcBorders>
            <w:shd w:val="clear" w:color="000000" w:fill="FFFFFF"/>
            <w:noWrap/>
            <w:vAlign w:val="center"/>
          </w:tcPr>
          <w:p w14:paraId="34AD0A52" w14:textId="77777777" w:rsidR="00C54F02" w:rsidRPr="008C26A6" w:rsidRDefault="00C54F02" w:rsidP="00C54F02">
            <w:pPr>
              <w:snapToGrid w:val="0"/>
              <w:spacing w:after="0" w:line="240" w:lineRule="auto"/>
              <w:jc w:val="right"/>
              <w:rPr>
                <w:rFonts w:ascii="PT Serif" w:hAnsi="PT Serif" w:cs="Times New Roman"/>
                <w:color w:val="000000"/>
                <w:kern w:val="0"/>
                <w:sz w:val="21"/>
                <w:szCs w:val="21"/>
                <w14:ligatures w14:val="none"/>
              </w:rPr>
            </w:pPr>
          </w:p>
        </w:tc>
      </w:tr>
      <w:tr w:rsidR="00803E6C" w:rsidRPr="008C26A6" w14:paraId="3A037DA1" w14:textId="77777777" w:rsidTr="00C54F02">
        <w:trPr>
          <w:trHeight w:val="300"/>
        </w:trPr>
        <w:tc>
          <w:tcPr>
            <w:tcW w:w="1822" w:type="dxa"/>
            <w:tcBorders>
              <w:left w:val="nil"/>
              <w:right w:val="nil"/>
            </w:tcBorders>
            <w:shd w:val="clear" w:color="000000" w:fill="FFFFFF"/>
            <w:noWrap/>
            <w:vAlign w:val="center"/>
          </w:tcPr>
          <w:p w14:paraId="3EAF3A92" w14:textId="5C70AB9F" w:rsidR="00803E6C" w:rsidRPr="008C26A6" w:rsidRDefault="00803E6C" w:rsidP="00803E6C">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 xml:space="preserve"> </w:t>
            </w:r>
            <w:r w:rsidRPr="008C26A6">
              <w:rPr>
                <w:rFonts w:ascii="PT Serif" w:eastAsia="Times New Roman" w:hAnsi="PT Serif" w:cs="Times New Roman"/>
                <w:i/>
                <w:iCs/>
                <w:color w:val="000000"/>
                <w:kern w:val="0"/>
                <w:sz w:val="21"/>
                <w:szCs w:val="21"/>
                <w14:ligatures w14:val="none"/>
              </w:rPr>
              <w:t>G</w:t>
            </w:r>
            <w:r w:rsidRPr="008C26A6">
              <w:rPr>
                <w:rFonts w:ascii="PT Serif" w:hAnsi="PT Serif" w:cs="Times New Roman" w:hint="eastAsia"/>
                <w:color w:val="000000"/>
                <w:kern w:val="0"/>
                <w:sz w:val="21"/>
                <w:szCs w:val="21"/>
                <w14:ligatures w14:val="none"/>
              </w:rPr>
              <w:t>.</w:t>
            </w:r>
            <w:r w:rsidRPr="008C26A6">
              <w:rPr>
                <w:rFonts w:ascii="PT Serif" w:eastAsia="Times New Roman" w:hAnsi="PT Serif" w:cs="Times New Roman"/>
                <w:color w:val="000000"/>
                <w:kern w:val="0"/>
                <w:sz w:val="21"/>
                <w:szCs w:val="21"/>
                <w14:ligatures w14:val="none"/>
              </w:rPr>
              <w:t xml:space="preserve"> </w:t>
            </w:r>
            <w:r w:rsidRPr="008C26A6">
              <w:rPr>
                <w:rFonts w:ascii="PT Serif" w:eastAsia="Times New Roman" w:hAnsi="PT Serif" w:cs="Times New Roman"/>
                <w:i/>
                <w:iCs/>
                <w:color w:val="000000"/>
                <w:kern w:val="0"/>
                <w:sz w:val="21"/>
                <w:szCs w:val="21"/>
                <w14:ligatures w14:val="none"/>
              </w:rPr>
              <w:t>satsumensis</w:t>
            </w:r>
          </w:p>
        </w:tc>
        <w:tc>
          <w:tcPr>
            <w:tcW w:w="1541" w:type="dxa"/>
            <w:tcBorders>
              <w:left w:val="nil"/>
              <w:right w:val="nil"/>
            </w:tcBorders>
            <w:shd w:val="clear" w:color="000000" w:fill="FFFFFF"/>
            <w:noWrap/>
            <w:vAlign w:val="center"/>
          </w:tcPr>
          <w:p w14:paraId="6366B726" w14:textId="7A4A5A35" w:rsidR="00803E6C" w:rsidRPr="008C26A6" w:rsidRDefault="00803E6C" w:rsidP="00803E6C">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AS141111SA</w:t>
            </w:r>
          </w:p>
        </w:tc>
        <w:tc>
          <w:tcPr>
            <w:tcW w:w="3867" w:type="dxa"/>
            <w:tcBorders>
              <w:left w:val="nil"/>
              <w:right w:val="nil"/>
            </w:tcBorders>
            <w:shd w:val="clear" w:color="000000" w:fill="FFFFFF"/>
            <w:noWrap/>
            <w:vAlign w:val="center"/>
          </w:tcPr>
          <w:p w14:paraId="768D0AE9" w14:textId="33195E4A" w:rsidR="00803E6C" w:rsidRPr="008C26A6" w:rsidRDefault="00803E6C" w:rsidP="00803E6C">
            <w:pPr>
              <w:snapToGrid w:val="0"/>
              <w:spacing w:after="0" w:line="240" w:lineRule="auto"/>
              <w:rPr>
                <w:rFonts w:ascii="PT Serif" w:eastAsia="Times New Roman" w:hAnsi="PT Serif" w:cs="Times New Roman"/>
                <w:color w:val="000000"/>
                <w:kern w:val="0"/>
                <w:sz w:val="21"/>
                <w:szCs w:val="21"/>
                <w14:ligatures w14:val="none"/>
              </w:rPr>
            </w:pPr>
            <w:proofErr w:type="spellStart"/>
            <w:r w:rsidRPr="008C26A6">
              <w:rPr>
                <w:rFonts w:ascii="PT Serif" w:hAnsi="PT Serif" w:cs="Times New Roman" w:hint="eastAsia"/>
                <w:color w:val="000000"/>
                <w:kern w:val="0"/>
                <w:sz w:val="21"/>
                <w:szCs w:val="21"/>
                <w14:ligatures w14:val="none"/>
              </w:rPr>
              <w:t>Ashizuri</w:t>
            </w:r>
            <w:proofErr w:type="spellEnd"/>
            <w:r w:rsidRPr="008C26A6">
              <w:rPr>
                <w:rFonts w:ascii="PT Serif" w:hAnsi="PT Serif" w:cs="Times New Roman" w:hint="eastAsia"/>
                <w:color w:val="000000"/>
                <w:kern w:val="0"/>
                <w:sz w:val="21"/>
                <w:szCs w:val="21"/>
                <w14:ligatures w14:val="none"/>
              </w:rPr>
              <w:t>, Kochi, Shikoku, Japan</w:t>
            </w:r>
          </w:p>
        </w:tc>
        <w:tc>
          <w:tcPr>
            <w:tcW w:w="567" w:type="dxa"/>
            <w:tcBorders>
              <w:left w:val="nil"/>
              <w:right w:val="nil"/>
            </w:tcBorders>
            <w:shd w:val="clear" w:color="000000" w:fill="FFFFFF"/>
            <w:noWrap/>
            <w:vAlign w:val="center"/>
          </w:tcPr>
          <w:p w14:paraId="1BE8923F" w14:textId="11738BC8" w:rsidR="00803E6C" w:rsidRPr="008C26A6" w:rsidRDefault="00803E6C" w:rsidP="00803E6C">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31" w:type="dxa"/>
            <w:tcBorders>
              <w:left w:val="nil"/>
              <w:right w:val="nil"/>
            </w:tcBorders>
            <w:shd w:val="clear" w:color="000000" w:fill="FFFFFF"/>
            <w:noWrap/>
            <w:vAlign w:val="center"/>
          </w:tcPr>
          <w:p w14:paraId="443F2944" w14:textId="18C63A1F" w:rsidR="00803E6C" w:rsidRPr="008C26A6" w:rsidRDefault="00803E6C" w:rsidP="00803E6C">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3</w:t>
            </w:r>
          </w:p>
        </w:tc>
        <w:tc>
          <w:tcPr>
            <w:tcW w:w="516" w:type="dxa"/>
            <w:tcBorders>
              <w:left w:val="nil"/>
              <w:right w:val="nil"/>
            </w:tcBorders>
            <w:shd w:val="clear" w:color="000000" w:fill="FFFFFF"/>
            <w:noWrap/>
            <w:vAlign w:val="center"/>
          </w:tcPr>
          <w:p w14:paraId="461F0040" w14:textId="07B06F29" w:rsidR="00803E6C" w:rsidRPr="008C26A6" w:rsidRDefault="00803E6C" w:rsidP="00803E6C">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2E597C54" w14:textId="16A53EB4" w:rsidR="00803E6C" w:rsidRPr="008C26A6" w:rsidRDefault="00803E6C" w:rsidP="00803E6C">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1830BF" w:rsidRPr="008C26A6" w14:paraId="39F7044B" w14:textId="77777777" w:rsidTr="00C54F02">
        <w:trPr>
          <w:trHeight w:val="300"/>
        </w:trPr>
        <w:tc>
          <w:tcPr>
            <w:tcW w:w="1822" w:type="dxa"/>
            <w:tcBorders>
              <w:left w:val="nil"/>
              <w:right w:val="nil"/>
            </w:tcBorders>
            <w:shd w:val="clear" w:color="000000" w:fill="FFFFFF"/>
            <w:noWrap/>
            <w:vAlign w:val="center"/>
          </w:tcPr>
          <w:p w14:paraId="32F75E88" w14:textId="77777777" w:rsidR="001830BF" w:rsidRPr="008C26A6" w:rsidRDefault="001830BF" w:rsidP="001830BF">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56F26777" w14:textId="2A07F51E" w:rsidR="001830BF" w:rsidRPr="008C26A6" w:rsidRDefault="001830BF" w:rsidP="001830BF">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TI150728SA</w:t>
            </w:r>
          </w:p>
        </w:tc>
        <w:tc>
          <w:tcPr>
            <w:tcW w:w="3867" w:type="dxa"/>
            <w:tcBorders>
              <w:left w:val="nil"/>
              <w:right w:val="nil"/>
            </w:tcBorders>
            <w:shd w:val="clear" w:color="000000" w:fill="FFFFFF"/>
            <w:noWrap/>
            <w:vAlign w:val="center"/>
          </w:tcPr>
          <w:p w14:paraId="2C7814D3" w14:textId="004DBD73" w:rsidR="001830BF" w:rsidRPr="008C26A6" w:rsidRDefault="001830BF" w:rsidP="001830BF">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eastAsia="Times New Roman" w:hAnsi="PT Serif" w:cs="Times New Roman"/>
                <w:color w:val="000000"/>
                <w:kern w:val="0"/>
                <w:sz w:val="21"/>
                <w:szCs w:val="21"/>
                <w14:ligatures w14:val="none"/>
              </w:rPr>
              <w:t>Toi, Miyazaki</w:t>
            </w:r>
            <w:r w:rsidRPr="008C26A6">
              <w:rPr>
                <w:rFonts w:ascii="PT Serif" w:hAnsi="PT Serif" w:cs="Times New Roman" w:hint="eastAsia"/>
                <w:color w:val="000000"/>
                <w:kern w:val="0"/>
                <w:sz w:val="21"/>
                <w:szCs w:val="21"/>
                <w14:ligatures w14:val="none"/>
              </w:rPr>
              <w:t>, Kyushu, Japan</w:t>
            </w:r>
          </w:p>
        </w:tc>
        <w:tc>
          <w:tcPr>
            <w:tcW w:w="567" w:type="dxa"/>
            <w:tcBorders>
              <w:left w:val="nil"/>
              <w:right w:val="nil"/>
            </w:tcBorders>
            <w:shd w:val="clear" w:color="000000" w:fill="FFFFFF"/>
            <w:noWrap/>
            <w:vAlign w:val="center"/>
          </w:tcPr>
          <w:p w14:paraId="15C3BF44" w14:textId="0E5350FA" w:rsidR="001830BF" w:rsidRPr="008C26A6" w:rsidRDefault="001830BF" w:rsidP="001830BF">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tcPr>
          <w:p w14:paraId="118D5AAA" w14:textId="2D563F78" w:rsidR="001830BF" w:rsidRPr="008C26A6" w:rsidRDefault="001830BF" w:rsidP="001830BF">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76DBDFC1" w14:textId="60CD9E5B" w:rsidR="001830BF" w:rsidRPr="008C26A6" w:rsidRDefault="001830BF" w:rsidP="001830BF">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6C23F190" w14:textId="4B40F900" w:rsidR="001830BF" w:rsidRPr="008C26A6" w:rsidRDefault="001830BF" w:rsidP="001830BF">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1830BF" w:rsidRPr="008C26A6" w14:paraId="71BE9BCF" w14:textId="77777777" w:rsidTr="00C54F02">
        <w:trPr>
          <w:trHeight w:val="300"/>
        </w:trPr>
        <w:tc>
          <w:tcPr>
            <w:tcW w:w="1822" w:type="dxa"/>
            <w:tcBorders>
              <w:left w:val="nil"/>
              <w:right w:val="nil"/>
            </w:tcBorders>
            <w:shd w:val="clear" w:color="000000" w:fill="FFFFFF"/>
            <w:noWrap/>
            <w:vAlign w:val="center"/>
          </w:tcPr>
          <w:p w14:paraId="24A05EEC" w14:textId="77777777" w:rsidR="001830BF" w:rsidRPr="008C26A6" w:rsidRDefault="001830BF" w:rsidP="001830BF">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37663EA1" w14:textId="424BD515" w:rsidR="001830BF" w:rsidRPr="008C26A6" w:rsidRDefault="001830BF" w:rsidP="001830BF">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TI150728SB</w:t>
            </w:r>
          </w:p>
        </w:tc>
        <w:tc>
          <w:tcPr>
            <w:tcW w:w="3867" w:type="dxa"/>
            <w:tcBorders>
              <w:left w:val="nil"/>
              <w:right w:val="nil"/>
            </w:tcBorders>
            <w:shd w:val="clear" w:color="000000" w:fill="FFFFFF"/>
            <w:noWrap/>
            <w:vAlign w:val="center"/>
          </w:tcPr>
          <w:p w14:paraId="687D777C" w14:textId="3D1B25A9" w:rsidR="001830BF" w:rsidRPr="008C26A6" w:rsidRDefault="001830BF" w:rsidP="001830BF">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eastAsia="Times New Roman" w:hAnsi="PT Serif" w:cs="Times New Roman"/>
                <w:color w:val="000000"/>
                <w:kern w:val="0"/>
                <w:sz w:val="21"/>
                <w:szCs w:val="21"/>
                <w14:ligatures w14:val="none"/>
              </w:rPr>
              <w:t>Toi, Miyazaki</w:t>
            </w:r>
            <w:r w:rsidRPr="008C26A6">
              <w:rPr>
                <w:rFonts w:ascii="PT Serif" w:hAnsi="PT Serif" w:cs="Times New Roman" w:hint="eastAsia"/>
                <w:color w:val="000000"/>
                <w:kern w:val="0"/>
                <w:sz w:val="21"/>
                <w:szCs w:val="21"/>
                <w14:ligatures w14:val="none"/>
              </w:rPr>
              <w:t>, Kyushu, Japan</w:t>
            </w:r>
          </w:p>
        </w:tc>
        <w:tc>
          <w:tcPr>
            <w:tcW w:w="567" w:type="dxa"/>
            <w:tcBorders>
              <w:left w:val="nil"/>
              <w:right w:val="nil"/>
            </w:tcBorders>
            <w:shd w:val="clear" w:color="000000" w:fill="FFFFFF"/>
            <w:noWrap/>
            <w:vAlign w:val="center"/>
          </w:tcPr>
          <w:p w14:paraId="305DB773" w14:textId="3057E7EB" w:rsidR="001830BF" w:rsidRPr="008C26A6" w:rsidRDefault="001830BF" w:rsidP="001830BF">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tcPr>
          <w:p w14:paraId="165383BB" w14:textId="3768F22C" w:rsidR="001830BF" w:rsidRPr="008C26A6" w:rsidRDefault="001830BF" w:rsidP="001830BF">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1CF16551" w14:textId="501F469E" w:rsidR="001830BF" w:rsidRPr="008C26A6" w:rsidRDefault="001830BF" w:rsidP="001830BF">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73C899BB" w14:textId="5AE503EC" w:rsidR="001830BF" w:rsidRPr="008C26A6" w:rsidRDefault="001830BF" w:rsidP="001830BF">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E7C42" w:rsidRPr="008C26A6" w14:paraId="4C53B1EC" w14:textId="77777777" w:rsidTr="003B0741">
        <w:trPr>
          <w:trHeight w:val="300"/>
        </w:trPr>
        <w:tc>
          <w:tcPr>
            <w:tcW w:w="1822" w:type="dxa"/>
            <w:tcBorders>
              <w:left w:val="nil"/>
              <w:right w:val="nil"/>
            </w:tcBorders>
            <w:shd w:val="clear" w:color="000000" w:fill="FFFFFF"/>
            <w:noWrap/>
            <w:vAlign w:val="center"/>
          </w:tcPr>
          <w:p w14:paraId="386C3E39" w14:textId="77777777" w:rsidR="00CE7C42" w:rsidRPr="008C26A6" w:rsidRDefault="00CE7C42" w:rsidP="00CE7C4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2B9BEB72" w14:textId="600E0C76" w:rsidR="00CE7C42" w:rsidRPr="008C26A6" w:rsidRDefault="00CE7C42" w:rsidP="00CE7C4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ST160322SA</w:t>
            </w:r>
          </w:p>
        </w:tc>
        <w:tc>
          <w:tcPr>
            <w:tcW w:w="3867" w:type="dxa"/>
            <w:tcBorders>
              <w:left w:val="nil"/>
              <w:right w:val="nil"/>
            </w:tcBorders>
            <w:shd w:val="clear" w:color="000000" w:fill="FFFFFF"/>
            <w:noWrap/>
            <w:vAlign w:val="center"/>
          </w:tcPr>
          <w:p w14:paraId="17A44CFB" w14:textId="4085A98C" w:rsidR="00CE7C42" w:rsidRPr="008C26A6" w:rsidRDefault="00CE7C42" w:rsidP="00CE7C42">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Sata, Kagoshima, Kyushu, Japan</w:t>
            </w:r>
          </w:p>
        </w:tc>
        <w:tc>
          <w:tcPr>
            <w:tcW w:w="567" w:type="dxa"/>
            <w:tcBorders>
              <w:left w:val="nil"/>
              <w:right w:val="nil"/>
            </w:tcBorders>
            <w:shd w:val="clear" w:color="000000" w:fill="FFFFFF"/>
            <w:noWrap/>
            <w:vAlign w:val="center"/>
          </w:tcPr>
          <w:p w14:paraId="152A077D" w14:textId="0A8796F7" w:rsidR="00CE7C42" w:rsidRPr="008C26A6" w:rsidRDefault="00CE7C42"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tcPr>
          <w:p w14:paraId="086DF2C5" w14:textId="0EB73177" w:rsidR="00CE7C42" w:rsidRPr="008C26A6" w:rsidRDefault="00CE7C42"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7D07376B" w14:textId="24F14A65" w:rsidR="00CE7C42" w:rsidRPr="008C26A6" w:rsidRDefault="00CE7C42"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18E60B7E" w14:textId="57BFC5F4" w:rsidR="00CE7C42" w:rsidRPr="008C26A6" w:rsidRDefault="00CE7C42"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E7C42" w:rsidRPr="008C26A6" w14:paraId="4A314C8C" w14:textId="77777777" w:rsidTr="003B0741">
        <w:trPr>
          <w:trHeight w:val="300"/>
        </w:trPr>
        <w:tc>
          <w:tcPr>
            <w:tcW w:w="1822" w:type="dxa"/>
            <w:tcBorders>
              <w:left w:val="nil"/>
              <w:right w:val="nil"/>
            </w:tcBorders>
            <w:shd w:val="clear" w:color="000000" w:fill="FFFFFF"/>
            <w:noWrap/>
            <w:vAlign w:val="center"/>
          </w:tcPr>
          <w:p w14:paraId="41DD79B6" w14:textId="77777777" w:rsidR="00CE7C42" w:rsidRPr="008C26A6" w:rsidRDefault="00CE7C42" w:rsidP="00CE7C4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6892FFD3" w14:textId="1D0AF951" w:rsidR="00CE7C42" w:rsidRPr="008C26A6" w:rsidRDefault="00707518" w:rsidP="00CE7C42">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ST160322SB</w:t>
            </w:r>
          </w:p>
        </w:tc>
        <w:tc>
          <w:tcPr>
            <w:tcW w:w="3867" w:type="dxa"/>
            <w:tcBorders>
              <w:left w:val="nil"/>
              <w:right w:val="nil"/>
            </w:tcBorders>
            <w:shd w:val="clear" w:color="000000" w:fill="FFFFFF"/>
            <w:noWrap/>
            <w:vAlign w:val="center"/>
          </w:tcPr>
          <w:p w14:paraId="6A6D3125" w14:textId="2B15B03F" w:rsidR="00CE7C42" w:rsidRPr="008C26A6" w:rsidRDefault="00707518" w:rsidP="00CE7C42">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Sata, Kagoshima, Kyushu, Japan</w:t>
            </w:r>
          </w:p>
        </w:tc>
        <w:tc>
          <w:tcPr>
            <w:tcW w:w="567" w:type="dxa"/>
            <w:tcBorders>
              <w:left w:val="nil"/>
              <w:right w:val="nil"/>
            </w:tcBorders>
            <w:shd w:val="clear" w:color="000000" w:fill="FFFFFF"/>
            <w:noWrap/>
            <w:vAlign w:val="center"/>
          </w:tcPr>
          <w:p w14:paraId="7A033D11" w14:textId="7A172F1C" w:rsidR="00CE7C42" w:rsidRPr="008C26A6" w:rsidRDefault="00707518"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tcPr>
          <w:p w14:paraId="694AB334" w14:textId="66773749" w:rsidR="00CE7C42" w:rsidRPr="008C26A6" w:rsidRDefault="00707518"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tcPr>
          <w:p w14:paraId="71C9BFCF" w14:textId="0690DDF0" w:rsidR="00CE7C42" w:rsidRPr="008C26A6" w:rsidRDefault="00707518"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63D053F2" w14:textId="7E9F01AC" w:rsidR="00CE7C42" w:rsidRPr="008C26A6" w:rsidRDefault="00707518"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E7C42" w:rsidRPr="008C26A6" w14:paraId="14CA8D05" w14:textId="77777777" w:rsidTr="001830BF">
        <w:trPr>
          <w:trHeight w:val="300"/>
        </w:trPr>
        <w:tc>
          <w:tcPr>
            <w:tcW w:w="1822" w:type="dxa"/>
            <w:tcBorders>
              <w:left w:val="nil"/>
              <w:right w:val="nil"/>
            </w:tcBorders>
            <w:shd w:val="clear" w:color="000000" w:fill="FFFFFF"/>
            <w:noWrap/>
            <w:vAlign w:val="center"/>
            <w:hideMark/>
          </w:tcPr>
          <w:p w14:paraId="296895C6" w14:textId="77777777" w:rsidR="00CE7C42" w:rsidRPr="008C26A6" w:rsidRDefault="00CE7C42" w:rsidP="00CE7C42">
            <w:pPr>
              <w:snapToGrid w:val="0"/>
              <w:spacing w:after="0" w:line="240" w:lineRule="auto"/>
              <w:rPr>
                <w:rFonts w:ascii="PT Serif" w:eastAsia="Times New Roman" w:hAnsi="PT Serif" w:cs="Times New Roman"/>
                <w:color w:val="000000"/>
                <w:kern w:val="0"/>
                <w:sz w:val="21"/>
                <w:szCs w:val="21"/>
                <w14:ligatures w14:val="none"/>
              </w:rPr>
            </w:pPr>
            <w:r w:rsidRPr="008C26A6">
              <w:rPr>
                <w:rFonts w:ascii="PT Serif" w:eastAsia="Times New Roman" w:hAnsi="PT Serif" w:cs="Times New Roman"/>
                <w:color w:val="000000"/>
                <w:kern w:val="0"/>
                <w:sz w:val="21"/>
                <w:szCs w:val="21"/>
                <w14:ligatures w14:val="none"/>
              </w:rPr>
              <w:t> </w:t>
            </w:r>
          </w:p>
        </w:tc>
        <w:tc>
          <w:tcPr>
            <w:tcW w:w="1541" w:type="dxa"/>
            <w:tcBorders>
              <w:left w:val="nil"/>
              <w:right w:val="nil"/>
            </w:tcBorders>
            <w:shd w:val="clear" w:color="000000" w:fill="FFFFFF"/>
            <w:noWrap/>
            <w:vAlign w:val="center"/>
            <w:hideMark/>
          </w:tcPr>
          <w:p w14:paraId="2C469CCE" w14:textId="2B824231" w:rsidR="00CE7C42" w:rsidRPr="008C26A6" w:rsidRDefault="00257EFE" w:rsidP="00CE7C4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ST160323SA</w:t>
            </w:r>
          </w:p>
        </w:tc>
        <w:tc>
          <w:tcPr>
            <w:tcW w:w="3867" w:type="dxa"/>
            <w:tcBorders>
              <w:left w:val="nil"/>
              <w:right w:val="nil"/>
            </w:tcBorders>
            <w:shd w:val="clear" w:color="000000" w:fill="FFFFFF"/>
            <w:noWrap/>
            <w:vAlign w:val="center"/>
            <w:hideMark/>
          </w:tcPr>
          <w:p w14:paraId="2BFA5671" w14:textId="49A6AF1C" w:rsidR="00CE7C42" w:rsidRPr="008C26A6" w:rsidRDefault="00257EFE" w:rsidP="00CE7C4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Sata, Kagoshima, Kyushu, Japan</w:t>
            </w:r>
          </w:p>
        </w:tc>
        <w:tc>
          <w:tcPr>
            <w:tcW w:w="567" w:type="dxa"/>
            <w:tcBorders>
              <w:left w:val="nil"/>
              <w:right w:val="nil"/>
            </w:tcBorders>
            <w:shd w:val="clear" w:color="000000" w:fill="FFFFFF"/>
            <w:noWrap/>
            <w:vAlign w:val="center"/>
            <w:hideMark/>
          </w:tcPr>
          <w:p w14:paraId="3DD2EB18" w14:textId="1A9898A6" w:rsidR="00CE7C42" w:rsidRPr="008C26A6" w:rsidRDefault="00257EFE"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31" w:type="dxa"/>
            <w:tcBorders>
              <w:left w:val="nil"/>
              <w:right w:val="nil"/>
            </w:tcBorders>
            <w:shd w:val="clear" w:color="000000" w:fill="FFFFFF"/>
            <w:noWrap/>
            <w:vAlign w:val="center"/>
            <w:hideMark/>
          </w:tcPr>
          <w:p w14:paraId="5F91BA7A" w14:textId="6B24C9C1" w:rsidR="00CE7C42" w:rsidRPr="008C26A6" w:rsidRDefault="00257EFE"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right w:val="nil"/>
            </w:tcBorders>
            <w:shd w:val="clear" w:color="000000" w:fill="FFFFFF"/>
            <w:noWrap/>
            <w:vAlign w:val="center"/>
            <w:hideMark/>
          </w:tcPr>
          <w:p w14:paraId="74ABD473" w14:textId="7D5CECD1" w:rsidR="00CE7C42" w:rsidRPr="008C26A6" w:rsidRDefault="00257EFE"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hideMark/>
          </w:tcPr>
          <w:p w14:paraId="7F0242D3" w14:textId="70F609EE" w:rsidR="00CE7C42" w:rsidRPr="008C26A6" w:rsidRDefault="00257EFE"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E7C42" w:rsidRPr="008C26A6" w14:paraId="2703EE77" w14:textId="77777777" w:rsidTr="001830BF">
        <w:trPr>
          <w:trHeight w:val="300"/>
        </w:trPr>
        <w:tc>
          <w:tcPr>
            <w:tcW w:w="1822" w:type="dxa"/>
            <w:tcBorders>
              <w:left w:val="nil"/>
              <w:right w:val="nil"/>
            </w:tcBorders>
            <w:shd w:val="clear" w:color="000000" w:fill="FFFFFF"/>
            <w:noWrap/>
            <w:vAlign w:val="center"/>
          </w:tcPr>
          <w:p w14:paraId="18442428" w14:textId="77777777" w:rsidR="00CE7C42" w:rsidRPr="008C26A6" w:rsidRDefault="00CE7C42" w:rsidP="00CE7C4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092BD572" w14:textId="648DA34D" w:rsidR="00CE7C42" w:rsidRPr="008C26A6" w:rsidRDefault="00E85283" w:rsidP="00CE7C4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ST160323SB</w:t>
            </w:r>
          </w:p>
        </w:tc>
        <w:tc>
          <w:tcPr>
            <w:tcW w:w="3867" w:type="dxa"/>
            <w:tcBorders>
              <w:left w:val="nil"/>
              <w:right w:val="nil"/>
            </w:tcBorders>
            <w:shd w:val="clear" w:color="000000" w:fill="FFFFFF"/>
            <w:noWrap/>
            <w:vAlign w:val="center"/>
          </w:tcPr>
          <w:p w14:paraId="71A831C1" w14:textId="3E64D53C" w:rsidR="00CE7C42" w:rsidRPr="008C26A6" w:rsidRDefault="00E85283" w:rsidP="00CE7C42">
            <w:pPr>
              <w:snapToGrid w:val="0"/>
              <w:spacing w:after="0" w:line="240" w:lineRule="auto"/>
              <w:rPr>
                <w:rFonts w:ascii="PT Serif" w:hAnsi="PT Serif" w:cs="Times New Roman"/>
                <w:b/>
                <w:bCs/>
                <w:color w:val="000000"/>
                <w:kern w:val="0"/>
                <w:sz w:val="21"/>
                <w:szCs w:val="21"/>
                <w14:ligatures w14:val="none"/>
              </w:rPr>
            </w:pPr>
            <w:r w:rsidRPr="008C26A6">
              <w:rPr>
                <w:rFonts w:ascii="PT Serif" w:hAnsi="PT Serif" w:cs="Times New Roman" w:hint="eastAsia"/>
                <w:color w:val="000000"/>
                <w:kern w:val="0"/>
                <w:sz w:val="21"/>
                <w:szCs w:val="21"/>
                <w14:ligatures w14:val="none"/>
              </w:rPr>
              <w:t>Sata, Kagoshima, Kyushu, Japan</w:t>
            </w:r>
          </w:p>
        </w:tc>
        <w:tc>
          <w:tcPr>
            <w:tcW w:w="567" w:type="dxa"/>
            <w:tcBorders>
              <w:left w:val="nil"/>
              <w:right w:val="nil"/>
            </w:tcBorders>
            <w:shd w:val="clear" w:color="000000" w:fill="FFFFFF"/>
            <w:noWrap/>
            <w:vAlign w:val="center"/>
          </w:tcPr>
          <w:p w14:paraId="5C89B3EB" w14:textId="3D553723"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3</w:t>
            </w:r>
          </w:p>
        </w:tc>
        <w:tc>
          <w:tcPr>
            <w:tcW w:w="531" w:type="dxa"/>
            <w:tcBorders>
              <w:left w:val="nil"/>
              <w:right w:val="nil"/>
            </w:tcBorders>
            <w:shd w:val="clear" w:color="000000" w:fill="FFFFFF"/>
            <w:noWrap/>
            <w:vAlign w:val="center"/>
          </w:tcPr>
          <w:p w14:paraId="29C8337C" w14:textId="0931197A"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3</w:t>
            </w:r>
          </w:p>
        </w:tc>
        <w:tc>
          <w:tcPr>
            <w:tcW w:w="516" w:type="dxa"/>
            <w:tcBorders>
              <w:left w:val="nil"/>
              <w:right w:val="nil"/>
            </w:tcBorders>
            <w:shd w:val="clear" w:color="000000" w:fill="FFFFFF"/>
            <w:noWrap/>
            <w:vAlign w:val="center"/>
          </w:tcPr>
          <w:p w14:paraId="006BF238" w14:textId="3BAB160B"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4837FD79" w14:textId="2D796ABB"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E7C42" w:rsidRPr="008C26A6" w14:paraId="22A3EDE1" w14:textId="77777777" w:rsidTr="001830BF">
        <w:trPr>
          <w:trHeight w:val="300"/>
        </w:trPr>
        <w:tc>
          <w:tcPr>
            <w:tcW w:w="1822" w:type="dxa"/>
            <w:tcBorders>
              <w:left w:val="nil"/>
              <w:right w:val="nil"/>
            </w:tcBorders>
            <w:shd w:val="clear" w:color="000000" w:fill="FFFFFF"/>
            <w:noWrap/>
            <w:vAlign w:val="center"/>
          </w:tcPr>
          <w:p w14:paraId="5CE01290" w14:textId="77777777" w:rsidR="00CE7C42" w:rsidRPr="008C26A6" w:rsidRDefault="00CE7C42" w:rsidP="00CE7C4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right w:val="nil"/>
            </w:tcBorders>
            <w:shd w:val="clear" w:color="000000" w:fill="FFFFFF"/>
            <w:noWrap/>
            <w:vAlign w:val="center"/>
          </w:tcPr>
          <w:p w14:paraId="1B34F528" w14:textId="6ED8D6D9" w:rsidR="00CE7C42" w:rsidRPr="008C26A6" w:rsidRDefault="00E85283" w:rsidP="00CE7C4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ST160323SC</w:t>
            </w:r>
          </w:p>
        </w:tc>
        <w:tc>
          <w:tcPr>
            <w:tcW w:w="3867" w:type="dxa"/>
            <w:tcBorders>
              <w:left w:val="nil"/>
              <w:right w:val="nil"/>
            </w:tcBorders>
            <w:shd w:val="clear" w:color="000000" w:fill="FFFFFF"/>
            <w:noWrap/>
            <w:vAlign w:val="center"/>
          </w:tcPr>
          <w:p w14:paraId="59ADC703" w14:textId="752048CD" w:rsidR="00CE7C42" w:rsidRPr="008C26A6" w:rsidRDefault="00E85283" w:rsidP="00CE7C4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Sata, Kagoshima, Kyushu, Japan</w:t>
            </w:r>
          </w:p>
        </w:tc>
        <w:tc>
          <w:tcPr>
            <w:tcW w:w="567" w:type="dxa"/>
            <w:tcBorders>
              <w:left w:val="nil"/>
              <w:right w:val="nil"/>
            </w:tcBorders>
            <w:shd w:val="clear" w:color="000000" w:fill="FFFFFF"/>
            <w:noWrap/>
            <w:vAlign w:val="center"/>
          </w:tcPr>
          <w:p w14:paraId="7AB8A2DD" w14:textId="7295D5BC"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31" w:type="dxa"/>
            <w:tcBorders>
              <w:left w:val="nil"/>
              <w:right w:val="nil"/>
            </w:tcBorders>
            <w:shd w:val="clear" w:color="000000" w:fill="FFFFFF"/>
            <w:noWrap/>
            <w:vAlign w:val="center"/>
          </w:tcPr>
          <w:p w14:paraId="184D0441" w14:textId="79358867"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2</w:t>
            </w:r>
          </w:p>
        </w:tc>
        <w:tc>
          <w:tcPr>
            <w:tcW w:w="516" w:type="dxa"/>
            <w:tcBorders>
              <w:left w:val="nil"/>
              <w:right w:val="nil"/>
            </w:tcBorders>
            <w:shd w:val="clear" w:color="000000" w:fill="FFFFFF"/>
            <w:noWrap/>
            <w:vAlign w:val="center"/>
          </w:tcPr>
          <w:p w14:paraId="5DA8F0C7" w14:textId="15BEC20B"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right w:val="nil"/>
            </w:tcBorders>
            <w:shd w:val="clear" w:color="000000" w:fill="FFFFFF"/>
            <w:noWrap/>
            <w:vAlign w:val="center"/>
          </w:tcPr>
          <w:p w14:paraId="3529E0DA" w14:textId="5226E5C1"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r>
      <w:tr w:rsidR="00CE7C42" w:rsidRPr="008C26A6" w14:paraId="15FCA49F" w14:textId="77777777" w:rsidTr="003B0741">
        <w:trPr>
          <w:trHeight w:val="300"/>
        </w:trPr>
        <w:tc>
          <w:tcPr>
            <w:tcW w:w="1822" w:type="dxa"/>
            <w:tcBorders>
              <w:left w:val="nil"/>
              <w:bottom w:val="single" w:sz="4" w:space="0" w:color="auto"/>
              <w:right w:val="nil"/>
            </w:tcBorders>
            <w:shd w:val="clear" w:color="000000" w:fill="FFFFFF"/>
            <w:noWrap/>
            <w:vAlign w:val="center"/>
          </w:tcPr>
          <w:p w14:paraId="504E556E" w14:textId="77777777" w:rsidR="00CE7C42" w:rsidRPr="008C26A6" w:rsidRDefault="00CE7C42" w:rsidP="00CE7C42">
            <w:pPr>
              <w:snapToGrid w:val="0"/>
              <w:spacing w:after="0" w:line="240" w:lineRule="auto"/>
              <w:rPr>
                <w:rFonts w:ascii="PT Serif" w:eastAsia="Times New Roman" w:hAnsi="PT Serif" w:cs="Times New Roman"/>
                <w:color w:val="000000"/>
                <w:kern w:val="0"/>
                <w:sz w:val="21"/>
                <w:szCs w:val="21"/>
                <w14:ligatures w14:val="none"/>
              </w:rPr>
            </w:pPr>
          </w:p>
        </w:tc>
        <w:tc>
          <w:tcPr>
            <w:tcW w:w="1541" w:type="dxa"/>
            <w:tcBorders>
              <w:left w:val="nil"/>
              <w:bottom w:val="single" w:sz="4" w:space="0" w:color="auto"/>
              <w:right w:val="nil"/>
            </w:tcBorders>
            <w:shd w:val="clear" w:color="000000" w:fill="FFFFFF"/>
            <w:noWrap/>
            <w:vAlign w:val="center"/>
          </w:tcPr>
          <w:p w14:paraId="68304F39" w14:textId="15A0119A" w:rsidR="00CE7C42" w:rsidRPr="008C26A6" w:rsidRDefault="00E85283" w:rsidP="00CE7C4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ST160323S</w:t>
            </w:r>
            <w:r w:rsidR="00B87AA0">
              <w:rPr>
                <w:rFonts w:ascii="PT Serif" w:hAnsi="PT Serif" w:cs="Times New Roman" w:hint="eastAsia"/>
                <w:color w:val="000000"/>
                <w:kern w:val="0"/>
                <w:sz w:val="21"/>
                <w:szCs w:val="21"/>
                <w14:ligatures w14:val="none"/>
              </w:rPr>
              <w:t>E</w:t>
            </w:r>
          </w:p>
        </w:tc>
        <w:tc>
          <w:tcPr>
            <w:tcW w:w="3867" w:type="dxa"/>
            <w:tcBorders>
              <w:left w:val="nil"/>
              <w:bottom w:val="single" w:sz="4" w:space="0" w:color="auto"/>
              <w:right w:val="nil"/>
            </w:tcBorders>
            <w:shd w:val="clear" w:color="000000" w:fill="FFFFFF"/>
            <w:noWrap/>
            <w:vAlign w:val="center"/>
          </w:tcPr>
          <w:p w14:paraId="205C3DFD" w14:textId="54C953CE" w:rsidR="00CE7C42" w:rsidRPr="008C26A6" w:rsidRDefault="00E85283" w:rsidP="00CE7C42">
            <w:pPr>
              <w:snapToGrid w:val="0"/>
              <w:spacing w:after="0" w:line="240" w:lineRule="auto"/>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Sata, Kagoshima, Kyushu, Japan</w:t>
            </w:r>
          </w:p>
        </w:tc>
        <w:tc>
          <w:tcPr>
            <w:tcW w:w="567" w:type="dxa"/>
            <w:tcBorders>
              <w:left w:val="nil"/>
              <w:bottom w:val="single" w:sz="4" w:space="0" w:color="auto"/>
              <w:right w:val="nil"/>
            </w:tcBorders>
            <w:shd w:val="clear" w:color="000000" w:fill="FFFFFF"/>
            <w:noWrap/>
            <w:vAlign w:val="center"/>
          </w:tcPr>
          <w:p w14:paraId="0DC2C531" w14:textId="227AF1BA"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31" w:type="dxa"/>
            <w:tcBorders>
              <w:left w:val="nil"/>
              <w:bottom w:val="single" w:sz="4" w:space="0" w:color="auto"/>
              <w:right w:val="nil"/>
            </w:tcBorders>
            <w:shd w:val="clear" w:color="000000" w:fill="FFFFFF"/>
            <w:noWrap/>
            <w:vAlign w:val="center"/>
          </w:tcPr>
          <w:p w14:paraId="041397B6" w14:textId="6198388C"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0</w:t>
            </w:r>
          </w:p>
        </w:tc>
        <w:tc>
          <w:tcPr>
            <w:tcW w:w="516" w:type="dxa"/>
            <w:tcBorders>
              <w:left w:val="nil"/>
              <w:bottom w:val="single" w:sz="4" w:space="0" w:color="auto"/>
              <w:right w:val="nil"/>
            </w:tcBorders>
            <w:shd w:val="clear" w:color="000000" w:fill="FFFFFF"/>
            <w:noWrap/>
            <w:vAlign w:val="center"/>
          </w:tcPr>
          <w:p w14:paraId="7EAFC95A" w14:textId="18C3AABC"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c>
          <w:tcPr>
            <w:tcW w:w="516" w:type="dxa"/>
            <w:tcBorders>
              <w:left w:val="nil"/>
              <w:bottom w:val="single" w:sz="4" w:space="0" w:color="auto"/>
              <w:right w:val="nil"/>
            </w:tcBorders>
            <w:shd w:val="clear" w:color="000000" w:fill="FFFFFF"/>
            <w:noWrap/>
            <w:vAlign w:val="center"/>
          </w:tcPr>
          <w:p w14:paraId="38CC704A" w14:textId="2579BDB9" w:rsidR="00CE7C42" w:rsidRPr="008C26A6" w:rsidRDefault="00E85283" w:rsidP="00CE7C42">
            <w:pPr>
              <w:snapToGrid w:val="0"/>
              <w:spacing w:after="0" w:line="240" w:lineRule="auto"/>
              <w:jc w:val="right"/>
              <w:rPr>
                <w:rFonts w:ascii="PT Serif" w:hAnsi="PT Serif" w:cs="Times New Roman"/>
                <w:color w:val="000000"/>
                <w:kern w:val="0"/>
                <w:sz w:val="21"/>
                <w:szCs w:val="21"/>
                <w14:ligatures w14:val="none"/>
              </w:rPr>
            </w:pPr>
            <w:r w:rsidRPr="008C26A6">
              <w:rPr>
                <w:rFonts w:ascii="PT Serif" w:hAnsi="PT Serif" w:cs="Times New Roman" w:hint="eastAsia"/>
                <w:color w:val="000000"/>
                <w:kern w:val="0"/>
                <w:sz w:val="21"/>
                <w:szCs w:val="21"/>
                <w14:ligatures w14:val="none"/>
              </w:rPr>
              <w:t>1</w:t>
            </w:r>
          </w:p>
        </w:tc>
      </w:tr>
    </w:tbl>
    <w:p w14:paraId="426C8BB5" w14:textId="7E1A91B9" w:rsidR="00FF3E79" w:rsidRPr="008C26A6" w:rsidRDefault="00114717" w:rsidP="001B50E8">
      <w:pPr>
        <w:snapToGrid w:val="0"/>
        <w:spacing w:after="0" w:line="240" w:lineRule="auto"/>
        <w:jc w:val="both"/>
        <w:rPr>
          <w:rFonts w:ascii="PT Serif" w:hAnsi="PT Serif"/>
          <w:sz w:val="21"/>
          <w:szCs w:val="21"/>
        </w:rPr>
      </w:pPr>
      <w:r w:rsidRPr="008C26A6">
        <w:rPr>
          <w:rFonts w:ascii="PT Serif" w:hAnsi="PT Serif"/>
          <w:sz w:val="21"/>
          <w:szCs w:val="21"/>
        </w:rPr>
        <w:t>PQ: primary queen, PK: primary king, SQ: secondary queen, SK: secondary king. Primary indicates alate derived. Secondary indicates neotenic.</w:t>
      </w:r>
    </w:p>
    <w:p w14:paraId="6CB060D5" w14:textId="4372782F" w:rsidR="00D01957" w:rsidRPr="001B50E8" w:rsidRDefault="00732256" w:rsidP="001B50E8">
      <w:pPr>
        <w:snapToGrid w:val="0"/>
        <w:spacing w:after="0" w:line="240" w:lineRule="auto"/>
        <w:jc w:val="both"/>
        <w:rPr>
          <w:rFonts w:ascii="PT Serif" w:hAnsi="PT Serif"/>
          <w:sz w:val="21"/>
          <w:szCs w:val="21"/>
        </w:rPr>
      </w:pPr>
      <w:r>
        <w:rPr>
          <w:rFonts w:ascii="PT Serif" w:hAnsi="PT Serif" w:hint="eastAsia"/>
          <w:sz w:val="21"/>
          <w:szCs w:val="21"/>
          <w:vertAlign w:val="superscript"/>
        </w:rPr>
        <w:t>1</w:t>
      </w:r>
      <w:r w:rsidR="00672181">
        <w:rPr>
          <w:rFonts w:ascii="PT Serif" w:hAnsi="PT Serif"/>
          <w:sz w:val="21"/>
          <w:szCs w:val="21"/>
        </w:rPr>
        <w:t>C</w:t>
      </w:r>
      <w:r w:rsidR="00D01957" w:rsidRPr="008C26A6">
        <w:rPr>
          <w:rFonts w:ascii="PT Serif" w:hAnsi="PT Serif"/>
          <w:sz w:val="21"/>
          <w:szCs w:val="21"/>
        </w:rPr>
        <w:t xml:space="preserve">olony codes </w:t>
      </w:r>
      <w:r w:rsidR="00672181">
        <w:rPr>
          <w:rFonts w:ascii="PT Serif" w:hAnsi="PT Serif"/>
          <w:sz w:val="21"/>
          <w:szCs w:val="21"/>
        </w:rPr>
        <w:t>reflect both</w:t>
      </w:r>
      <w:r w:rsidR="00D01957" w:rsidRPr="008C26A6">
        <w:rPr>
          <w:rFonts w:ascii="PT Serif" w:hAnsi="PT Serif"/>
          <w:sz w:val="21"/>
          <w:szCs w:val="21"/>
        </w:rPr>
        <w:t xml:space="preserve"> the </w:t>
      </w:r>
      <w:r w:rsidR="00672181">
        <w:rPr>
          <w:rFonts w:ascii="PT Serif" w:hAnsi="PT Serif"/>
          <w:sz w:val="21"/>
          <w:szCs w:val="21"/>
        </w:rPr>
        <w:t xml:space="preserve">location and </w:t>
      </w:r>
      <w:r w:rsidR="00D01957" w:rsidRPr="008C26A6">
        <w:rPr>
          <w:rFonts w:ascii="PT Serif" w:hAnsi="PT Serif"/>
          <w:sz w:val="21"/>
          <w:szCs w:val="21"/>
        </w:rPr>
        <w:t xml:space="preserve">date </w:t>
      </w:r>
      <w:r w:rsidR="00672181">
        <w:rPr>
          <w:rFonts w:ascii="PT Serif" w:hAnsi="PT Serif"/>
          <w:sz w:val="21"/>
          <w:szCs w:val="21"/>
        </w:rPr>
        <w:t>at which</w:t>
      </w:r>
      <w:r w:rsidR="00672181" w:rsidRPr="008C26A6">
        <w:rPr>
          <w:rFonts w:ascii="PT Serif" w:hAnsi="PT Serif"/>
          <w:sz w:val="21"/>
          <w:szCs w:val="21"/>
        </w:rPr>
        <w:t xml:space="preserve"> </w:t>
      </w:r>
      <w:r w:rsidR="00D01957" w:rsidRPr="008C26A6">
        <w:rPr>
          <w:rFonts w:ascii="PT Serif" w:hAnsi="PT Serif"/>
          <w:sz w:val="21"/>
          <w:szCs w:val="21"/>
        </w:rPr>
        <w:t xml:space="preserve">colonies were collected. For example, colony KN150225FB was collected </w:t>
      </w:r>
      <w:r w:rsidR="00672181">
        <w:rPr>
          <w:rFonts w:ascii="PT Serif" w:hAnsi="PT Serif"/>
          <w:sz w:val="21"/>
          <w:szCs w:val="21"/>
        </w:rPr>
        <w:t xml:space="preserve">in </w:t>
      </w:r>
      <w:proofErr w:type="spellStart"/>
      <w:r w:rsidR="00672181">
        <w:rPr>
          <w:rFonts w:ascii="PT Serif" w:hAnsi="PT Serif"/>
          <w:sz w:val="21"/>
          <w:szCs w:val="21"/>
        </w:rPr>
        <w:t>Kunigami</w:t>
      </w:r>
      <w:proofErr w:type="spellEnd"/>
      <w:r w:rsidR="00672181">
        <w:rPr>
          <w:rFonts w:ascii="PT Serif" w:hAnsi="PT Serif"/>
          <w:sz w:val="21"/>
          <w:szCs w:val="21"/>
        </w:rPr>
        <w:t xml:space="preserve"> </w:t>
      </w:r>
      <w:r w:rsidR="00D01957" w:rsidRPr="008C26A6">
        <w:rPr>
          <w:rFonts w:ascii="PT Serif" w:hAnsi="PT Serif"/>
          <w:sz w:val="21"/>
          <w:szCs w:val="21"/>
        </w:rPr>
        <w:t xml:space="preserve">on </w:t>
      </w:r>
      <w:r w:rsidR="00D01957" w:rsidRPr="008C26A6">
        <w:rPr>
          <w:rFonts w:ascii="PT Serif" w:hAnsi="PT Serif" w:hint="eastAsia"/>
          <w:sz w:val="21"/>
          <w:szCs w:val="21"/>
        </w:rPr>
        <w:t>25</w:t>
      </w:r>
      <w:r w:rsidR="00D01957" w:rsidRPr="008C26A6">
        <w:rPr>
          <w:rFonts w:ascii="PT Serif" w:hAnsi="PT Serif"/>
          <w:sz w:val="21"/>
          <w:szCs w:val="21"/>
        </w:rPr>
        <w:t xml:space="preserve"> February 2015</w:t>
      </w:r>
      <w:r w:rsidR="00D01957" w:rsidRPr="008C26A6">
        <w:rPr>
          <w:rFonts w:ascii="PT Serif" w:hAnsi="PT Serif" w:hint="eastAsia"/>
          <w:sz w:val="21"/>
          <w:szCs w:val="21"/>
        </w:rPr>
        <w:t>.</w:t>
      </w:r>
    </w:p>
    <w:p w14:paraId="00129711" w14:textId="77777777" w:rsidR="000151F7" w:rsidRPr="001B50E8" w:rsidRDefault="000151F7" w:rsidP="001B50E8">
      <w:pPr>
        <w:spacing w:after="0" w:line="240" w:lineRule="auto"/>
        <w:rPr>
          <w:rFonts w:ascii="PT Serif" w:hAnsi="PT Serif"/>
          <w:sz w:val="21"/>
          <w:szCs w:val="21"/>
        </w:rPr>
      </w:pPr>
      <w:r w:rsidRPr="001B50E8">
        <w:rPr>
          <w:rFonts w:ascii="PT Serif" w:hAnsi="PT Serif"/>
          <w:sz w:val="21"/>
          <w:szCs w:val="21"/>
        </w:rPr>
        <w:br w:type="page"/>
      </w:r>
    </w:p>
    <w:p w14:paraId="37409AC0" w14:textId="77777777" w:rsidR="00F72CE6" w:rsidRPr="001B50E8" w:rsidRDefault="00F72CE6" w:rsidP="001B50E8">
      <w:pPr>
        <w:spacing w:after="0" w:line="240" w:lineRule="auto"/>
        <w:rPr>
          <w:rFonts w:ascii="PT Serif" w:hAnsi="PT Serif"/>
          <w:sz w:val="21"/>
          <w:szCs w:val="21"/>
        </w:rPr>
        <w:sectPr w:rsidR="00F72CE6" w:rsidRPr="001B50E8" w:rsidSect="003425E3">
          <w:pgSz w:w="12240" w:h="15840"/>
          <w:pgMar w:top="1440" w:right="1440" w:bottom="1440" w:left="1440" w:header="720" w:footer="720" w:gutter="0"/>
          <w:cols w:space="720"/>
          <w:docGrid w:linePitch="360"/>
        </w:sectPr>
      </w:pPr>
    </w:p>
    <w:p w14:paraId="2B102267" w14:textId="4458AD06" w:rsidR="00F72CE6" w:rsidRPr="001B50E8" w:rsidRDefault="00F72CE6" w:rsidP="001B50E8">
      <w:pPr>
        <w:snapToGrid w:val="0"/>
        <w:spacing w:after="0" w:line="240" w:lineRule="auto"/>
        <w:rPr>
          <w:rFonts w:ascii="PT Serif" w:hAnsi="PT Serif"/>
          <w:b/>
          <w:bCs/>
          <w:sz w:val="21"/>
          <w:szCs w:val="21"/>
        </w:rPr>
      </w:pPr>
      <w:r w:rsidRPr="001B50E8">
        <w:rPr>
          <w:rFonts w:ascii="PT Serif" w:hAnsi="PT Serif"/>
          <w:b/>
          <w:bCs/>
          <w:sz w:val="21"/>
          <w:szCs w:val="21"/>
        </w:rPr>
        <w:lastRenderedPageBreak/>
        <w:t>Table S2. Information on mating types in termites with available tandem running data.</w:t>
      </w:r>
    </w:p>
    <w:tbl>
      <w:tblPr>
        <w:tblW w:w="11074" w:type="dxa"/>
        <w:tblLook w:val="04A0" w:firstRow="1" w:lastRow="0" w:firstColumn="1" w:lastColumn="0" w:noHBand="0" w:noVBand="1"/>
      </w:tblPr>
      <w:tblGrid>
        <w:gridCol w:w="2107"/>
        <w:gridCol w:w="1862"/>
        <w:gridCol w:w="2245"/>
        <w:gridCol w:w="2245"/>
        <w:gridCol w:w="1481"/>
        <w:gridCol w:w="1152"/>
      </w:tblGrid>
      <w:tr w:rsidR="00AA1B5D" w:rsidRPr="001B50E8" w14:paraId="22319E5F" w14:textId="77777777" w:rsidTr="00F72CE6">
        <w:trPr>
          <w:trHeight w:val="216"/>
        </w:trPr>
        <w:tc>
          <w:tcPr>
            <w:tcW w:w="2107" w:type="dxa"/>
            <w:tcBorders>
              <w:top w:val="nil"/>
              <w:left w:val="nil"/>
              <w:bottom w:val="single" w:sz="4" w:space="0" w:color="auto"/>
              <w:right w:val="nil"/>
            </w:tcBorders>
            <w:shd w:val="clear" w:color="000000" w:fill="FFFFFF"/>
            <w:noWrap/>
            <w:vAlign w:val="bottom"/>
            <w:hideMark/>
          </w:tcPr>
          <w:p w14:paraId="733B6F3A" w14:textId="437F61B2"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Genus</w:t>
            </w:r>
          </w:p>
        </w:tc>
        <w:tc>
          <w:tcPr>
            <w:tcW w:w="1862" w:type="dxa"/>
            <w:tcBorders>
              <w:top w:val="nil"/>
              <w:left w:val="nil"/>
              <w:bottom w:val="single" w:sz="4" w:space="0" w:color="auto"/>
              <w:right w:val="nil"/>
            </w:tcBorders>
            <w:shd w:val="clear" w:color="000000" w:fill="FFFFFF"/>
            <w:noWrap/>
            <w:vAlign w:val="bottom"/>
            <w:hideMark/>
          </w:tcPr>
          <w:p w14:paraId="4A26ECE5" w14:textId="77777777"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Species</w:t>
            </w:r>
          </w:p>
        </w:tc>
        <w:tc>
          <w:tcPr>
            <w:tcW w:w="2245" w:type="dxa"/>
            <w:tcBorders>
              <w:top w:val="nil"/>
              <w:left w:val="nil"/>
              <w:bottom w:val="single" w:sz="4" w:space="0" w:color="auto"/>
              <w:right w:val="nil"/>
            </w:tcBorders>
            <w:shd w:val="clear" w:color="000000" w:fill="FFFFFF"/>
            <w:noWrap/>
            <w:vAlign w:val="bottom"/>
            <w:hideMark/>
          </w:tcPr>
          <w:p w14:paraId="525AEB86" w14:textId="77777777"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Incipient</w:t>
            </w:r>
          </w:p>
        </w:tc>
        <w:tc>
          <w:tcPr>
            <w:tcW w:w="2245" w:type="dxa"/>
            <w:tcBorders>
              <w:top w:val="nil"/>
              <w:left w:val="nil"/>
              <w:bottom w:val="single" w:sz="4" w:space="0" w:color="auto"/>
              <w:right w:val="nil"/>
            </w:tcBorders>
            <w:shd w:val="clear" w:color="000000" w:fill="FFFFFF"/>
            <w:noWrap/>
            <w:vAlign w:val="bottom"/>
            <w:hideMark/>
          </w:tcPr>
          <w:p w14:paraId="050A67D3" w14:textId="77777777"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Mature</w:t>
            </w:r>
          </w:p>
        </w:tc>
        <w:tc>
          <w:tcPr>
            <w:tcW w:w="1463" w:type="dxa"/>
            <w:tcBorders>
              <w:top w:val="nil"/>
              <w:left w:val="nil"/>
              <w:bottom w:val="single" w:sz="4" w:space="0" w:color="auto"/>
              <w:right w:val="nil"/>
            </w:tcBorders>
            <w:shd w:val="clear" w:color="000000" w:fill="FFFFFF"/>
            <w:noWrap/>
            <w:vAlign w:val="bottom"/>
            <w:hideMark/>
          </w:tcPr>
          <w:p w14:paraId="7B3DAB97" w14:textId="1E1DA7A3" w:rsidR="000151F7" w:rsidRPr="009C6A3C" w:rsidRDefault="000151F7" w:rsidP="001B50E8">
            <w:pPr>
              <w:snapToGrid w:val="0"/>
              <w:spacing w:after="0" w:line="200" w:lineRule="exact"/>
              <w:rPr>
                <w:rFonts w:ascii="PT Serif" w:hAnsi="PT Serif" w:cs="Arial"/>
                <w:color w:val="000000"/>
                <w:kern w:val="0"/>
                <w:sz w:val="18"/>
                <w:szCs w:val="18"/>
                <w14:ligatures w14:val="none"/>
                <w:rPrChange w:id="4" w:author="Nobuaki Mizumoto" w:date="2025-04-15T10:24:00Z" w16du:dateUtc="2025-04-15T14:24:00Z">
                  <w:rPr>
                    <w:rFonts w:ascii="PT Serif" w:eastAsia="Times New Roman" w:hAnsi="PT Serif" w:cs="Arial"/>
                    <w:color w:val="000000"/>
                    <w:kern w:val="0"/>
                    <w:sz w:val="18"/>
                    <w:szCs w:val="18"/>
                    <w14:ligatures w14:val="none"/>
                  </w:rPr>
                </w:rPrChange>
              </w:rPr>
            </w:pPr>
            <w:commentRangeStart w:id="5"/>
            <w:del w:id="6" w:author="Nobuaki Mizumoto" w:date="2025-04-15T10:24:00Z" w16du:dateUtc="2025-04-15T14:24:00Z">
              <w:r w:rsidRPr="001B50E8" w:rsidDel="009C6A3C">
                <w:rPr>
                  <w:rFonts w:ascii="PT Serif" w:eastAsia="Times New Roman" w:hAnsi="PT Serif" w:cs="Arial"/>
                  <w:color w:val="000000"/>
                  <w:kern w:val="0"/>
                  <w:sz w:val="18"/>
                  <w:szCs w:val="18"/>
                  <w14:ligatures w14:val="none"/>
                </w:rPr>
                <w:delText>Source</w:delText>
              </w:r>
              <w:commentRangeEnd w:id="5"/>
              <w:r w:rsidR="009A49B2" w:rsidDel="009C6A3C">
                <w:rPr>
                  <w:rStyle w:val="CommentReference"/>
                </w:rPr>
                <w:commentReference w:id="5"/>
              </w:r>
            </w:del>
            <w:ins w:id="7" w:author="Nobuaki Mizumoto" w:date="2025-04-15T10:24:00Z" w16du:dateUtc="2025-04-15T14:24:00Z">
              <w:r w:rsidR="009C6A3C">
                <w:rPr>
                  <w:rFonts w:ascii="PT Serif" w:hAnsi="PT Serif" w:cs="Arial" w:hint="eastAsia"/>
                  <w:color w:val="000000"/>
                  <w:kern w:val="0"/>
                  <w:sz w:val="18"/>
                  <w:szCs w:val="18"/>
                  <w14:ligatures w14:val="none"/>
                </w:rPr>
                <w:t>Evidence type</w:t>
              </w:r>
            </w:ins>
          </w:p>
        </w:tc>
        <w:tc>
          <w:tcPr>
            <w:tcW w:w="1152" w:type="dxa"/>
            <w:tcBorders>
              <w:top w:val="nil"/>
              <w:left w:val="nil"/>
              <w:bottom w:val="single" w:sz="4" w:space="0" w:color="auto"/>
              <w:right w:val="nil"/>
            </w:tcBorders>
            <w:shd w:val="clear" w:color="000000" w:fill="FFFFFF"/>
            <w:noWrap/>
            <w:vAlign w:val="bottom"/>
            <w:hideMark/>
          </w:tcPr>
          <w:p w14:paraId="07ECCAED" w14:textId="77777777" w:rsidR="000151F7" w:rsidRPr="001B50E8" w:rsidRDefault="000151F7" w:rsidP="001B50E8">
            <w:pPr>
              <w:snapToGrid w:val="0"/>
              <w:spacing w:after="0" w:line="200" w:lineRule="exac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Ref</w:t>
            </w:r>
          </w:p>
        </w:tc>
      </w:tr>
      <w:tr w:rsidR="00AA1B5D" w:rsidRPr="001B50E8" w14:paraId="0ED71E4A" w14:textId="77777777" w:rsidTr="00F72CE6">
        <w:trPr>
          <w:trHeight w:val="216"/>
        </w:trPr>
        <w:tc>
          <w:tcPr>
            <w:tcW w:w="2107" w:type="dxa"/>
            <w:tcBorders>
              <w:top w:val="nil"/>
              <w:left w:val="nil"/>
              <w:bottom w:val="nil"/>
              <w:right w:val="nil"/>
            </w:tcBorders>
            <w:shd w:val="clear" w:color="000000" w:fill="FFFFFF"/>
            <w:noWrap/>
            <w:vAlign w:val="bottom"/>
            <w:hideMark/>
          </w:tcPr>
          <w:p w14:paraId="649565C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Zootermopsis</w:t>
            </w:r>
          </w:p>
        </w:tc>
        <w:tc>
          <w:tcPr>
            <w:tcW w:w="1862" w:type="dxa"/>
            <w:tcBorders>
              <w:top w:val="nil"/>
              <w:left w:val="nil"/>
              <w:bottom w:val="nil"/>
              <w:right w:val="nil"/>
            </w:tcBorders>
            <w:shd w:val="clear" w:color="000000" w:fill="FFFFFF"/>
            <w:noWrap/>
            <w:vAlign w:val="bottom"/>
            <w:hideMark/>
          </w:tcPr>
          <w:p w14:paraId="526F214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angusticollis</w:t>
            </w:r>
            <w:proofErr w:type="spellEnd"/>
          </w:p>
        </w:tc>
        <w:tc>
          <w:tcPr>
            <w:tcW w:w="2245" w:type="dxa"/>
            <w:tcBorders>
              <w:top w:val="nil"/>
              <w:left w:val="nil"/>
              <w:bottom w:val="nil"/>
              <w:right w:val="nil"/>
            </w:tcBorders>
            <w:shd w:val="clear" w:color="000000" w:fill="FFFFFF"/>
            <w:noWrap/>
            <w:vAlign w:val="bottom"/>
            <w:hideMark/>
          </w:tcPr>
          <w:p w14:paraId="0C5D207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6BB2AC5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089D01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hideMark/>
          </w:tcPr>
          <w:p w14:paraId="020181A4" w14:textId="4A172898"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{"citationID":"hHMMCi3t","properties":{"formattedCitation":"[1]","plainCitation":"[1]","noteIndex":0},"citationItems":[{"id":3029,"uris":["http://zotero.org/users/9949769/items/3XL4EV34"],"itemData":{"id":3029,"type":"article-journal","abstract":"Studies describing the population genetic structure and breeding system of basal lineages of termite species remain rare. Such species, however, may reveal ancestral life history attributes potentially influential in the evolution of social life within the Isoptera. Through the development and application of microsatellite DNA loci, we investigated patterns of genetic diversity and differentiation within the dampwood termite Zootermopsis angusticollis collected from three geographically distinct locations in California, USA. Significant genetic differentiation was identified among all sites, which were located 40-150 km apart, and each site was found to represent unique populations with limited levels of gene flow. While Z. angusticollis alates have previously been described as being strong fliers, genetic evidence suggests limited dispersal, possibly due to habitat characteristics restricting long-range flights. Additionally, we characterize patterns of colony genetic structure and breeding system within both Z. angusticollis and its congener Z. nevadensis nuttingi. In Z. angusticollis, simple, extended, and mixed family colonies were observed. The frequency of simple families ranged from 16 to 64%, whereas mixed families were found in only two locations and at low frequencies. In contrast, Z. n. nuttingi, formed primarily extended family colonies. Estimates of relatedness suggest that monogamous pairs heading simple families consist of reproductives showing variable degrees of relatedness from unrelated to close relatives. Additionally, the effective number of neotenic reproductives appears to be low within extended families of both species. © 2011 International Union for the Study of Social Insects (IUSSI).","container-title":"Insectes Sociaux","DOI":"10.1007/s00040-011-0198-2","ISSN":"00201812","issue":"1","page":"127-137","title":"Population genetic structure and colony breeding system in dampwood termites (&lt;i&gt;Zootermopsis angusticollis&lt;/i&gt; and &lt;i&gt;Z. nevadensis nuttingi&lt;/i&gt;)","volume":"59","author":[{"family":"Booth","given":"W."},{"family":"Brent","given":"C. S."},{"family":"Calleri","given":"D. V."},{"family":"Rosengaus","given":"R. B."},{"family":"Traniello","given":"J. F.A."},{"family":"Vargo","given":"E. L."}],"issued":{"date-parts":[["2012"]]},"citation-key":"boothPopulationGeneticStructure2012"}}],"schema":"https://github.com/citation-style-language/schema/raw/master/csl-citation.json"}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w:t>
            </w:r>
            <w:r w:rsidRPr="001B50E8">
              <w:rPr>
                <w:rFonts w:ascii="PT Serif" w:eastAsia="Times New Roman" w:hAnsi="PT Serif" w:cs="Arial"/>
                <w:color w:val="000000"/>
                <w:kern w:val="0"/>
                <w:sz w:val="18"/>
                <w:szCs w:val="18"/>
                <w14:ligatures w14:val="none"/>
              </w:rPr>
              <w:fldChar w:fldCharType="end"/>
            </w:r>
          </w:p>
        </w:tc>
      </w:tr>
      <w:tr w:rsidR="00AA1B5D" w:rsidRPr="001B50E8" w14:paraId="00428520" w14:textId="77777777" w:rsidTr="00F72CE6">
        <w:trPr>
          <w:trHeight w:val="216"/>
        </w:trPr>
        <w:tc>
          <w:tcPr>
            <w:tcW w:w="2107" w:type="dxa"/>
            <w:tcBorders>
              <w:top w:val="nil"/>
              <w:left w:val="nil"/>
              <w:bottom w:val="nil"/>
              <w:right w:val="nil"/>
            </w:tcBorders>
            <w:shd w:val="clear" w:color="000000" w:fill="FFFFFF"/>
            <w:noWrap/>
            <w:vAlign w:val="bottom"/>
            <w:hideMark/>
          </w:tcPr>
          <w:p w14:paraId="6DB1A8B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Anacanthotermes</w:t>
            </w:r>
            <w:proofErr w:type="spellEnd"/>
          </w:p>
        </w:tc>
        <w:tc>
          <w:tcPr>
            <w:tcW w:w="1862" w:type="dxa"/>
            <w:tcBorders>
              <w:top w:val="nil"/>
              <w:left w:val="nil"/>
              <w:bottom w:val="nil"/>
              <w:right w:val="nil"/>
            </w:tcBorders>
            <w:shd w:val="clear" w:color="000000" w:fill="FFFFFF"/>
            <w:noWrap/>
            <w:vAlign w:val="bottom"/>
            <w:hideMark/>
          </w:tcPr>
          <w:p w14:paraId="53A26F4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ochraceus</w:t>
            </w:r>
          </w:p>
        </w:tc>
        <w:tc>
          <w:tcPr>
            <w:tcW w:w="2245" w:type="dxa"/>
            <w:tcBorders>
              <w:top w:val="nil"/>
              <w:left w:val="nil"/>
              <w:bottom w:val="nil"/>
              <w:right w:val="nil"/>
            </w:tcBorders>
            <w:shd w:val="clear" w:color="000000" w:fill="FFFFFF"/>
            <w:noWrap/>
            <w:vAlign w:val="bottom"/>
            <w:hideMark/>
          </w:tcPr>
          <w:p w14:paraId="199438A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664D750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448F164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4057B83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DC8B0AF" w14:textId="77777777" w:rsidTr="00F72CE6">
        <w:trPr>
          <w:trHeight w:val="216"/>
        </w:trPr>
        <w:tc>
          <w:tcPr>
            <w:tcW w:w="2107" w:type="dxa"/>
            <w:tcBorders>
              <w:top w:val="nil"/>
              <w:left w:val="nil"/>
              <w:bottom w:val="nil"/>
              <w:right w:val="nil"/>
            </w:tcBorders>
            <w:shd w:val="clear" w:color="000000" w:fill="FFFFFF"/>
            <w:noWrap/>
            <w:vAlign w:val="bottom"/>
            <w:hideMark/>
          </w:tcPr>
          <w:p w14:paraId="12F9D52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Anacanthotermes</w:t>
            </w:r>
            <w:proofErr w:type="spellEnd"/>
          </w:p>
        </w:tc>
        <w:tc>
          <w:tcPr>
            <w:tcW w:w="1862" w:type="dxa"/>
            <w:tcBorders>
              <w:top w:val="nil"/>
              <w:left w:val="nil"/>
              <w:bottom w:val="nil"/>
              <w:right w:val="nil"/>
            </w:tcBorders>
            <w:shd w:val="clear" w:color="000000" w:fill="FFFFFF"/>
            <w:noWrap/>
            <w:vAlign w:val="bottom"/>
            <w:hideMark/>
          </w:tcPr>
          <w:p w14:paraId="1571DE7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macrocephalus</w:t>
            </w:r>
          </w:p>
        </w:tc>
        <w:tc>
          <w:tcPr>
            <w:tcW w:w="2245" w:type="dxa"/>
            <w:tcBorders>
              <w:top w:val="nil"/>
              <w:left w:val="nil"/>
              <w:bottom w:val="nil"/>
              <w:right w:val="nil"/>
            </w:tcBorders>
            <w:shd w:val="clear" w:color="000000" w:fill="FFFFFF"/>
            <w:noWrap/>
            <w:vAlign w:val="bottom"/>
            <w:hideMark/>
          </w:tcPr>
          <w:p w14:paraId="4C6FE85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2245" w:type="dxa"/>
            <w:tcBorders>
              <w:top w:val="nil"/>
              <w:left w:val="nil"/>
              <w:bottom w:val="nil"/>
              <w:right w:val="nil"/>
            </w:tcBorders>
            <w:shd w:val="clear" w:color="000000" w:fill="FFFFFF"/>
            <w:noWrap/>
            <w:vAlign w:val="bottom"/>
            <w:hideMark/>
          </w:tcPr>
          <w:p w14:paraId="7C30C8E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697D83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3A4E02A8" w14:textId="35681B38"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{"citationID":"09GsQSBd","properties":{"formattedCitation":"[2]","plainCitation":"[2]","noteIndex":0},"citationItems":[{"id":2118,"uris":["http://zotero.org/users/9949769/items/WX85H5C9"],"itemData":{"id":2118,"type":"article-journal","abstract":"Swarming occurs at night (8,30 to J1 PM) in the Indian Desert in the first three weeks of August; alates are strongly attracted to light. After a short flight the alates descend to the. ground and immediately undergo dealation. The dealates form groups which g!&gt; underground and hide in crevices or under stones; there is no separation into pairs and no tandem coupling behaviour. The first oviposition occurs 10-16 days after swarmins and a small number of eggs (5-18) laid. This is often quickly followed, within 2-7 days, by a second oviposition (also with few eggs, about 13). Then follows a long rest period of atleast 25-32 days during which no eggs are laid. Eggs are gathered together in large masses, and brood-care is communal. Eggs increase in size during development. presumably by the imbibition of external water. The incubation period is 17-26 days. Hatching occurs during the second half of September and is achieved by body peristalsis aided by long hatching spines on the head and thorax. The first instar larva is whitish, ca 2. 5-3 mm. long and has 13-segmented antennae.","container-title":"Annals of Arid Zone","issue":"4","note":"Citation Key: roonwal_rathore_1975_AnnAridZone","page":"37-55","title":"Swarming, egg-laying and hatching in the Indian desert harvester termite, &lt;i&gt;Anacanthotermes macrocephalus&lt;/i&gt; (Hodotermitidae)","volume":"14","author":[{"family":"Roonwal","given":"M. L."},{"family":"Rathore","given":"N. S."}],"issued":{"date-parts":[["1975"]]},"citation-key":"roonwal_rathore_1975_AnnAridZone"}}],"schema":"https://github.com/citation-style-language/schema/raw/master/csl-citation.json"}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w:t>
            </w:r>
            <w:r w:rsidRPr="001B50E8">
              <w:rPr>
                <w:rFonts w:ascii="PT Serif" w:eastAsia="Times New Roman" w:hAnsi="PT Serif" w:cs="Arial"/>
                <w:color w:val="000000"/>
                <w:kern w:val="0"/>
                <w:sz w:val="18"/>
                <w:szCs w:val="18"/>
                <w14:ligatures w14:val="none"/>
              </w:rPr>
              <w:fldChar w:fldCharType="end"/>
            </w:r>
          </w:p>
        </w:tc>
      </w:tr>
      <w:tr w:rsidR="00AA1B5D" w:rsidRPr="001B50E8" w14:paraId="56D3C0AD" w14:textId="77777777" w:rsidTr="00F72CE6">
        <w:trPr>
          <w:trHeight w:val="216"/>
        </w:trPr>
        <w:tc>
          <w:tcPr>
            <w:tcW w:w="2107" w:type="dxa"/>
            <w:tcBorders>
              <w:top w:val="nil"/>
              <w:left w:val="nil"/>
              <w:bottom w:val="nil"/>
              <w:right w:val="nil"/>
            </w:tcBorders>
            <w:shd w:val="clear" w:color="000000" w:fill="FFFFFF"/>
            <w:noWrap/>
            <w:vAlign w:val="bottom"/>
            <w:hideMark/>
          </w:tcPr>
          <w:p w14:paraId="772F189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Hodotermes</w:t>
            </w:r>
            <w:proofErr w:type="spellEnd"/>
          </w:p>
        </w:tc>
        <w:tc>
          <w:tcPr>
            <w:tcW w:w="1862" w:type="dxa"/>
            <w:tcBorders>
              <w:top w:val="nil"/>
              <w:left w:val="nil"/>
              <w:bottom w:val="nil"/>
              <w:right w:val="nil"/>
            </w:tcBorders>
            <w:shd w:val="clear" w:color="000000" w:fill="FFFFFF"/>
            <w:noWrap/>
            <w:vAlign w:val="bottom"/>
            <w:hideMark/>
          </w:tcPr>
          <w:p w14:paraId="64D0469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mossambicus</w:t>
            </w:r>
            <w:proofErr w:type="spellEnd"/>
          </w:p>
        </w:tc>
        <w:tc>
          <w:tcPr>
            <w:tcW w:w="2245" w:type="dxa"/>
            <w:tcBorders>
              <w:top w:val="nil"/>
              <w:left w:val="nil"/>
              <w:bottom w:val="nil"/>
              <w:right w:val="nil"/>
            </w:tcBorders>
            <w:shd w:val="clear" w:color="000000" w:fill="FFFFFF"/>
            <w:noWrap/>
            <w:vAlign w:val="bottom"/>
            <w:hideMark/>
          </w:tcPr>
          <w:p w14:paraId="25308C3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280A5E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C6A3D8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behavior</w:t>
            </w:r>
          </w:p>
        </w:tc>
        <w:tc>
          <w:tcPr>
            <w:tcW w:w="1152" w:type="dxa"/>
            <w:tcBorders>
              <w:top w:val="nil"/>
              <w:left w:val="nil"/>
              <w:bottom w:val="nil"/>
              <w:right w:val="nil"/>
            </w:tcBorders>
            <w:shd w:val="clear" w:color="000000" w:fill="FFFFFF"/>
            <w:noWrap/>
            <w:vAlign w:val="bottom"/>
          </w:tcPr>
          <w:p w14:paraId="02C83CDE" w14:textId="490B38D5"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{"citationID":"c8BMM8Pu","properties":{"formattedCitation":"[3]","plainCitation":"[3]","noteIndex":0},"citationItems":[{"id":23369,"uris":["http://zotero.org/users/9949769/items/SK5AEU2R"],"itemData":{"id":23369,"type":"article-journal","abstract":"Groups of Hodotermes mossambicus reproductive?, exhibit social behaviour. Maintenance of this behaviour by an individual depends on frequent contact of its body by the antennae of other termites. The antennae of the recipient do not play a rBle. Pairs on the other hand exhibit antisocial behaviour. Development of pair behaviour occurs when antenna to body contact is reduced or absent. Furthermore, at least the proximal parts of the antennae are required for full development of pair behaviour. Pheromones are not implicated in the change from group to pair behaviour.","container-title":"Journal of Insect Physiology","DOI":"10.1016/0022-1910(72)90072-8","ISSN":"00221910","issue":"1","journalAbbreviation":"Journal of Insect Physiology","language":"en","license":"https://www.elsevier.com/tdm/userlicense/1.0/","page":"143-150","source":"DOI.org (Crossref)","title":"Control of the change from group to pair behaviour by &lt;i&gt;Hodotermes mossambicus &lt;/i&gt;reproductives","volume":"18","author":[{"family":"Hewitt","given":"P.H."},{"family":"Watson","given":"J.A.L."},{"family":"Nel","given":"J.J.C."},{"family":"Schoeman","given":"Ina"}],"issued":{"date-parts":[["1972",1]]},"citation-key":"hewittControlChangeGroup1972"}}],"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w:t>
            </w:r>
            <w:r w:rsidRPr="001B50E8">
              <w:rPr>
                <w:rFonts w:ascii="PT Serif" w:eastAsia="Times New Roman" w:hAnsi="PT Serif" w:cs="Arial"/>
                <w:color w:val="000000"/>
                <w:kern w:val="0"/>
                <w:sz w:val="18"/>
                <w:szCs w:val="18"/>
                <w14:ligatures w14:val="none"/>
              </w:rPr>
              <w:fldChar w:fldCharType="end"/>
            </w:r>
          </w:p>
        </w:tc>
      </w:tr>
      <w:tr w:rsidR="00AA1B5D" w:rsidRPr="001B50E8" w14:paraId="5BF29E0C" w14:textId="77777777" w:rsidTr="00F72CE6">
        <w:trPr>
          <w:trHeight w:val="216"/>
        </w:trPr>
        <w:tc>
          <w:tcPr>
            <w:tcW w:w="2107" w:type="dxa"/>
            <w:tcBorders>
              <w:top w:val="nil"/>
              <w:left w:val="nil"/>
              <w:bottom w:val="nil"/>
              <w:right w:val="nil"/>
            </w:tcBorders>
            <w:shd w:val="clear" w:color="000000" w:fill="FFFFFF"/>
            <w:noWrap/>
            <w:vAlign w:val="bottom"/>
            <w:hideMark/>
          </w:tcPr>
          <w:p w14:paraId="1493974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Porotermes</w:t>
            </w:r>
            <w:proofErr w:type="spellEnd"/>
          </w:p>
        </w:tc>
        <w:tc>
          <w:tcPr>
            <w:tcW w:w="1862" w:type="dxa"/>
            <w:tcBorders>
              <w:top w:val="nil"/>
              <w:left w:val="nil"/>
              <w:bottom w:val="nil"/>
              <w:right w:val="nil"/>
            </w:tcBorders>
            <w:shd w:val="clear" w:color="000000" w:fill="FFFFFF"/>
            <w:noWrap/>
            <w:vAlign w:val="bottom"/>
            <w:hideMark/>
          </w:tcPr>
          <w:p w14:paraId="7D1E3A0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adamsoni</w:t>
            </w:r>
            <w:proofErr w:type="spellEnd"/>
          </w:p>
        </w:tc>
        <w:tc>
          <w:tcPr>
            <w:tcW w:w="2245" w:type="dxa"/>
            <w:tcBorders>
              <w:top w:val="nil"/>
              <w:left w:val="nil"/>
              <w:bottom w:val="nil"/>
              <w:right w:val="nil"/>
            </w:tcBorders>
            <w:shd w:val="clear" w:color="000000" w:fill="FFFFFF"/>
            <w:noWrap/>
            <w:vAlign w:val="bottom"/>
            <w:hideMark/>
          </w:tcPr>
          <w:p w14:paraId="0BA51F3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8AA965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23570F0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5DE95870" w14:textId="64F0278B"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QUlydloA","properties":{"formattedCitation":"[4]","plainCitation":"[4]","noteIndex":0},"citationItems":[{"id":2268,"uris":["http://zotero.org/users/9949769/items/H6EZZ97E"],"itemData":{"id":2268,"type":"thesis","abstract":"http://content.ajarchive.org/cgi-bin/showfile.exe?","note":"container-title: University of Adelaide\nISSN: 0013-8789","publisher":"University of Adelaide","title":"The Bology and ecology of the dampwood termite, &lt;i&gt;Porotermes adamson&lt;/i&gt; (Froggati) (Isoptera: Termopsidae) in South Australia","author":[{"family":"Nkunika","given":"P. O. Y."}],"accessed":{"date-parts":[["2016",11,9]]},"issued":{"date-parts":[["1988"]]},"citation-key":"nkunikaBologyEcologyDampwood1988"}}],"schema":"https://github.com/citation-style-language/schema/raw/master/csl-citation.json"}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[4]</w:t>
            </w:r>
            <w:r w:rsidRPr="001B50E8">
              <w:rPr>
                <w:rFonts w:ascii="PT Serif" w:eastAsia="Times New Roman" w:hAnsi="PT Serif" w:cs="Arial"/>
                <w:color w:val="000000"/>
                <w:kern w:val="0"/>
                <w:sz w:val="18"/>
                <w:szCs w:val="18"/>
                <w14:ligatures w14:val="none"/>
              </w:rPr>
              <w:fldChar w:fldCharType="end"/>
            </w:r>
          </w:p>
        </w:tc>
      </w:tr>
      <w:tr w:rsidR="00AA1B5D" w:rsidRPr="001B50E8" w14:paraId="497416A6" w14:textId="77777777" w:rsidTr="00F72CE6">
        <w:trPr>
          <w:trHeight w:val="216"/>
        </w:trPr>
        <w:tc>
          <w:tcPr>
            <w:tcW w:w="2107" w:type="dxa"/>
            <w:tcBorders>
              <w:top w:val="nil"/>
              <w:left w:val="nil"/>
              <w:bottom w:val="nil"/>
              <w:right w:val="nil"/>
            </w:tcBorders>
            <w:shd w:val="clear" w:color="000000" w:fill="FFFFFF"/>
            <w:noWrap/>
            <w:vAlign w:val="bottom"/>
            <w:hideMark/>
          </w:tcPr>
          <w:p w14:paraId="05A618A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Stolotermes</w:t>
            </w:r>
            <w:proofErr w:type="spellEnd"/>
          </w:p>
        </w:tc>
        <w:tc>
          <w:tcPr>
            <w:tcW w:w="1862" w:type="dxa"/>
            <w:tcBorders>
              <w:top w:val="nil"/>
              <w:left w:val="nil"/>
              <w:bottom w:val="nil"/>
              <w:right w:val="nil"/>
            </w:tcBorders>
            <w:shd w:val="clear" w:color="000000" w:fill="FFFFFF"/>
            <w:noWrap/>
            <w:vAlign w:val="bottom"/>
            <w:hideMark/>
          </w:tcPr>
          <w:p w14:paraId="500BFCB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ruficeps</w:t>
            </w:r>
          </w:p>
        </w:tc>
        <w:tc>
          <w:tcPr>
            <w:tcW w:w="2245" w:type="dxa"/>
            <w:tcBorders>
              <w:top w:val="nil"/>
              <w:left w:val="nil"/>
              <w:bottom w:val="nil"/>
              <w:right w:val="nil"/>
            </w:tcBorders>
            <w:shd w:val="clear" w:color="000000" w:fill="FFFFFF"/>
            <w:noWrap/>
            <w:vAlign w:val="bottom"/>
            <w:hideMark/>
          </w:tcPr>
          <w:p w14:paraId="76EB71C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4178524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3FF870B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3909D66E" w14:textId="6ADD4456"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{"citationID":"n0VJUb8T","properties":{"formattedCitation":"[5]","plainCitation":"[5]","noteIndex":0},"citationItems":[{"id":2932,"uris":["http://zotero.org/users/9949769/items/JE9XEUZH"],"itemData":{"id":2932,"type":"article-journal","container-title":"Transactions of the Royal Society of New Zealand","issue":"1","note":"Citation Key: morgan_1959_TransRSocNZ","page":"155-195","title":"The ecology and external morphology of &lt;i&gt;Stolotermes ruficeps&lt;/i&gt; Brauer (Isoptera: Hodotermitidae)","volume":"86","author":[{"family":"Morgan","given":"F. David"}],"issued":{"date-parts":[["1959"]]},"citation-key":"morgan_1959_TransRSocNZ"}}],"schema":"https://github.com/citation-style-language/schema/raw/master/csl-citation.json"}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[5]</w:t>
            </w:r>
            <w:r w:rsidRPr="001B50E8">
              <w:rPr>
                <w:rFonts w:ascii="PT Serif" w:eastAsia="Times New Roman" w:hAnsi="PT Serif" w:cs="Arial"/>
                <w:color w:val="000000"/>
                <w:kern w:val="0"/>
                <w:sz w:val="18"/>
                <w:szCs w:val="18"/>
                <w14:ligatures w14:val="none"/>
              </w:rPr>
              <w:fldChar w:fldCharType="end"/>
            </w:r>
          </w:p>
        </w:tc>
      </w:tr>
      <w:tr w:rsidR="00AA1B5D" w:rsidRPr="001B50E8" w14:paraId="1265BB4E" w14:textId="77777777" w:rsidTr="00F72CE6">
        <w:trPr>
          <w:trHeight w:val="216"/>
        </w:trPr>
        <w:tc>
          <w:tcPr>
            <w:tcW w:w="2107" w:type="dxa"/>
            <w:tcBorders>
              <w:top w:val="nil"/>
              <w:left w:val="nil"/>
              <w:bottom w:val="nil"/>
              <w:right w:val="nil"/>
            </w:tcBorders>
            <w:shd w:val="clear" w:color="000000" w:fill="FFFFFF"/>
            <w:noWrap/>
            <w:vAlign w:val="bottom"/>
            <w:hideMark/>
          </w:tcPr>
          <w:p w14:paraId="0595AC3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Hodotermopsis</w:t>
            </w:r>
          </w:p>
        </w:tc>
        <w:tc>
          <w:tcPr>
            <w:tcW w:w="1862" w:type="dxa"/>
            <w:tcBorders>
              <w:top w:val="nil"/>
              <w:left w:val="nil"/>
              <w:bottom w:val="nil"/>
              <w:right w:val="nil"/>
            </w:tcBorders>
            <w:shd w:val="clear" w:color="000000" w:fill="FFFFFF"/>
            <w:noWrap/>
            <w:vAlign w:val="bottom"/>
            <w:hideMark/>
          </w:tcPr>
          <w:p w14:paraId="59FD29A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sjostedti</w:t>
            </w:r>
          </w:p>
        </w:tc>
        <w:tc>
          <w:tcPr>
            <w:tcW w:w="2245" w:type="dxa"/>
            <w:tcBorders>
              <w:top w:val="nil"/>
              <w:left w:val="nil"/>
              <w:bottom w:val="nil"/>
              <w:right w:val="nil"/>
            </w:tcBorders>
            <w:shd w:val="clear" w:color="000000" w:fill="FFFFFF"/>
            <w:noWrap/>
            <w:vAlign w:val="bottom"/>
            <w:hideMark/>
          </w:tcPr>
          <w:p w14:paraId="6034AE4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600FEC1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5DE0C43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12D50D23" w14:textId="5765F1B0" w:rsidR="000151F7" w:rsidRPr="001B50E8" w:rsidRDefault="00AA1B5D"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hAnsi="PT Serif" w:cs="Arial"/>
                <w:color w:val="000000"/>
                <w:kern w:val="0"/>
                <w:sz w:val="18"/>
                <w:szCs w:val="18"/>
                <w14:ligatures w14:val="none"/>
              </w:rPr>
              <w:t>NA</w:t>
            </w:r>
            <w:r w:rsidRPr="001B50E8">
              <w:rPr>
                <w:rFonts w:ascii="PT Serif" w:hAnsi="PT Serif" w:cs="Arial"/>
                <w:color w:val="000000"/>
                <w:kern w:val="0"/>
                <w:sz w:val="18"/>
                <w:szCs w:val="18"/>
                <w:vertAlign w:val="superscript"/>
                <w14:ligatures w14:val="none"/>
              </w:rPr>
              <w:t>1</w:t>
            </w:r>
          </w:p>
        </w:tc>
      </w:tr>
      <w:tr w:rsidR="00AA1B5D" w:rsidRPr="001B50E8" w14:paraId="37C591E5" w14:textId="77777777" w:rsidTr="00F72CE6">
        <w:trPr>
          <w:trHeight w:val="216"/>
        </w:trPr>
        <w:tc>
          <w:tcPr>
            <w:tcW w:w="2107" w:type="dxa"/>
            <w:tcBorders>
              <w:top w:val="nil"/>
              <w:left w:val="nil"/>
              <w:bottom w:val="nil"/>
              <w:right w:val="nil"/>
            </w:tcBorders>
            <w:shd w:val="clear" w:color="000000" w:fill="FFFFFF"/>
            <w:noWrap/>
            <w:vAlign w:val="bottom"/>
            <w:hideMark/>
          </w:tcPr>
          <w:p w14:paraId="63CF4CA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Mastotermes</w:t>
            </w:r>
            <w:proofErr w:type="spellEnd"/>
          </w:p>
        </w:tc>
        <w:tc>
          <w:tcPr>
            <w:tcW w:w="1862" w:type="dxa"/>
            <w:tcBorders>
              <w:top w:val="nil"/>
              <w:left w:val="nil"/>
              <w:bottom w:val="nil"/>
              <w:right w:val="nil"/>
            </w:tcBorders>
            <w:shd w:val="clear" w:color="000000" w:fill="FFFFFF"/>
            <w:noWrap/>
            <w:vAlign w:val="bottom"/>
            <w:hideMark/>
          </w:tcPr>
          <w:p w14:paraId="22BD11D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darwiniensis</w:t>
            </w:r>
            <w:proofErr w:type="spellEnd"/>
          </w:p>
        </w:tc>
        <w:tc>
          <w:tcPr>
            <w:tcW w:w="2245" w:type="dxa"/>
            <w:tcBorders>
              <w:top w:val="nil"/>
              <w:left w:val="nil"/>
              <w:bottom w:val="nil"/>
              <w:right w:val="nil"/>
            </w:tcBorders>
            <w:shd w:val="clear" w:color="000000" w:fill="FFFFFF"/>
            <w:noWrap/>
            <w:vAlign w:val="bottom"/>
            <w:hideMark/>
          </w:tcPr>
          <w:p w14:paraId="4A62372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4EAA90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9639E4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DBAF13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7C0797C" w14:textId="77777777" w:rsidTr="00F72CE6">
        <w:trPr>
          <w:trHeight w:val="216"/>
        </w:trPr>
        <w:tc>
          <w:tcPr>
            <w:tcW w:w="2107" w:type="dxa"/>
            <w:tcBorders>
              <w:top w:val="nil"/>
              <w:left w:val="nil"/>
              <w:bottom w:val="nil"/>
              <w:right w:val="nil"/>
            </w:tcBorders>
            <w:shd w:val="clear" w:color="000000" w:fill="FFFFFF"/>
            <w:noWrap/>
            <w:vAlign w:val="bottom"/>
            <w:hideMark/>
          </w:tcPr>
          <w:p w14:paraId="317AC4D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Bifiditermes</w:t>
            </w:r>
            <w:proofErr w:type="spellEnd"/>
          </w:p>
        </w:tc>
        <w:tc>
          <w:tcPr>
            <w:tcW w:w="1862" w:type="dxa"/>
            <w:tcBorders>
              <w:top w:val="nil"/>
              <w:left w:val="nil"/>
              <w:bottom w:val="nil"/>
              <w:right w:val="nil"/>
            </w:tcBorders>
            <w:shd w:val="clear" w:color="000000" w:fill="FFFFFF"/>
            <w:noWrap/>
            <w:vAlign w:val="bottom"/>
            <w:hideMark/>
          </w:tcPr>
          <w:p w14:paraId="4DDE9DA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beesoni</w:t>
            </w:r>
            <w:proofErr w:type="spellEnd"/>
          </w:p>
        </w:tc>
        <w:tc>
          <w:tcPr>
            <w:tcW w:w="2245" w:type="dxa"/>
            <w:tcBorders>
              <w:top w:val="nil"/>
              <w:left w:val="nil"/>
              <w:bottom w:val="nil"/>
              <w:right w:val="nil"/>
            </w:tcBorders>
            <w:shd w:val="clear" w:color="000000" w:fill="FFFFFF"/>
            <w:noWrap/>
            <w:vAlign w:val="bottom"/>
            <w:hideMark/>
          </w:tcPr>
          <w:p w14:paraId="70542F2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68A17FD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6B286C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59E8EC5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697E324F" w14:textId="77777777" w:rsidTr="00F72CE6">
        <w:trPr>
          <w:trHeight w:val="216"/>
        </w:trPr>
        <w:tc>
          <w:tcPr>
            <w:tcW w:w="2107" w:type="dxa"/>
            <w:tcBorders>
              <w:top w:val="nil"/>
              <w:left w:val="nil"/>
              <w:bottom w:val="nil"/>
              <w:right w:val="nil"/>
            </w:tcBorders>
            <w:shd w:val="clear" w:color="000000" w:fill="FFFFFF"/>
            <w:noWrap/>
            <w:vAlign w:val="bottom"/>
            <w:hideMark/>
          </w:tcPr>
          <w:p w14:paraId="0E0171C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Cryptotermes</w:t>
            </w:r>
          </w:p>
        </w:tc>
        <w:tc>
          <w:tcPr>
            <w:tcW w:w="1862" w:type="dxa"/>
            <w:tcBorders>
              <w:top w:val="nil"/>
              <w:left w:val="nil"/>
              <w:bottom w:val="nil"/>
              <w:right w:val="nil"/>
            </w:tcBorders>
            <w:shd w:val="clear" w:color="000000" w:fill="FFFFFF"/>
            <w:noWrap/>
            <w:vAlign w:val="bottom"/>
            <w:hideMark/>
          </w:tcPr>
          <w:p w14:paraId="6875953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brevis</w:t>
            </w:r>
          </w:p>
        </w:tc>
        <w:tc>
          <w:tcPr>
            <w:tcW w:w="2245" w:type="dxa"/>
            <w:tcBorders>
              <w:top w:val="nil"/>
              <w:left w:val="nil"/>
              <w:bottom w:val="nil"/>
              <w:right w:val="nil"/>
            </w:tcBorders>
            <w:shd w:val="clear" w:color="000000" w:fill="FFFFFF"/>
            <w:noWrap/>
            <w:vAlign w:val="bottom"/>
            <w:hideMark/>
          </w:tcPr>
          <w:p w14:paraId="01EA16E2" w14:textId="2C64449A" w:rsidR="000151F7" w:rsidRPr="001B50E8" w:rsidRDefault="00F72CE6"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hAnsi="PT Serif" w:cs="Arial"/>
                <w:color w:val="000000"/>
                <w:kern w:val="0"/>
                <w:sz w:val="18"/>
                <w:szCs w:val="18"/>
                <w14:ligatures w14:val="none"/>
              </w:rPr>
              <w:t>m</w:t>
            </w:r>
            <w:r w:rsidR="000151F7" w:rsidRPr="001B50E8">
              <w:rPr>
                <w:rFonts w:ascii="PT Serif" w:eastAsia="Times New Roman" w:hAnsi="PT Serif" w:cs="Arial"/>
                <w:color w:val="000000"/>
                <w:kern w:val="0"/>
                <w:sz w:val="18"/>
                <w:szCs w:val="18"/>
                <w14:ligatures w14:val="none"/>
              </w:rPr>
              <w:t>onogamous</w:t>
            </w:r>
            <w:r w:rsidRPr="001B50E8">
              <w:rPr>
                <w:rFonts w:ascii="PT Serif" w:hAnsi="PT Serif" w:cs="Arial"/>
                <w:color w:val="000000"/>
                <w:kern w:val="0"/>
                <w:sz w:val="18"/>
                <w:szCs w:val="18"/>
                <w:vertAlign w:val="superscript"/>
                <w14:ligatures w14:val="none"/>
              </w:rPr>
              <w:t>2</w:t>
            </w:r>
          </w:p>
        </w:tc>
        <w:tc>
          <w:tcPr>
            <w:tcW w:w="2245" w:type="dxa"/>
            <w:tcBorders>
              <w:top w:val="nil"/>
              <w:left w:val="nil"/>
              <w:bottom w:val="nil"/>
              <w:right w:val="nil"/>
            </w:tcBorders>
            <w:shd w:val="clear" w:color="000000" w:fill="FFFFFF"/>
            <w:noWrap/>
            <w:vAlign w:val="bottom"/>
            <w:hideMark/>
          </w:tcPr>
          <w:p w14:paraId="0C7C7C8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EC2D34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behavior</w:t>
            </w:r>
          </w:p>
        </w:tc>
        <w:tc>
          <w:tcPr>
            <w:tcW w:w="1152" w:type="dxa"/>
            <w:tcBorders>
              <w:top w:val="nil"/>
              <w:left w:val="nil"/>
              <w:bottom w:val="nil"/>
              <w:right w:val="nil"/>
            </w:tcBorders>
            <w:shd w:val="clear" w:color="000000" w:fill="FFFFFF"/>
            <w:noWrap/>
            <w:vAlign w:val="bottom"/>
            <w:hideMark/>
          </w:tcPr>
          <w:p w14:paraId="333092D8" w14:textId="5DE5E5F1"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{"citationID":"MmXgN0Wd","properties":{"formattedCitation":"[6]","plainCitation":"[6]","noteIndex":0},"citationItems":[{"id":23210,"uris":["http://zotero.org/users/9949769/items/Z86IJJXW"],"itemData":{"id":23210,"type":"thesis","publisher":"U niversity of Hawaii","title":"Laboratory studies of &lt;i&gt;Cryptotermes brevis&lt;/i&gt; (Walker) (Isoptera: Kalotermitidae): with special reference to colony development and behaviors","author":[{"family":"McMahan","given":"Elizabeth Anne"}],"issued":{"date-parts":[["1960"]]},"citation-key":"mcmahanLaboratoryStudiesCryptotermes1960"}}],"schema":"https://github.com/citation-style-language/schema/raw/master/csl-citation.json"}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[6]</w:t>
            </w:r>
            <w:r w:rsidRPr="001B50E8">
              <w:rPr>
                <w:rFonts w:ascii="PT Serif" w:eastAsia="Times New Roman" w:hAnsi="PT Serif" w:cs="Arial"/>
                <w:color w:val="000000"/>
                <w:kern w:val="0"/>
                <w:sz w:val="18"/>
                <w:szCs w:val="18"/>
                <w14:ligatures w14:val="none"/>
              </w:rPr>
              <w:fldChar w:fldCharType="end"/>
            </w:r>
          </w:p>
        </w:tc>
      </w:tr>
      <w:tr w:rsidR="00AA1B5D" w:rsidRPr="001B50E8" w14:paraId="142EB976" w14:textId="77777777" w:rsidTr="00F72CE6">
        <w:trPr>
          <w:trHeight w:val="216"/>
        </w:trPr>
        <w:tc>
          <w:tcPr>
            <w:tcW w:w="2107" w:type="dxa"/>
            <w:tcBorders>
              <w:top w:val="nil"/>
              <w:left w:val="nil"/>
              <w:bottom w:val="nil"/>
              <w:right w:val="nil"/>
            </w:tcBorders>
            <w:shd w:val="clear" w:color="000000" w:fill="FFFFFF"/>
            <w:noWrap/>
            <w:vAlign w:val="bottom"/>
            <w:hideMark/>
          </w:tcPr>
          <w:p w14:paraId="295CEDF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Cryptotermes</w:t>
            </w:r>
          </w:p>
        </w:tc>
        <w:tc>
          <w:tcPr>
            <w:tcW w:w="1862" w:type="dxa"/>
            <w:tcBorders>
              <w:top w:val="nil"/>
              <w:left w:val="nil"/>
              <w:bottom w:val="nil"/>
              <w:right w:val="nil"/>
            </w:tcBorders>
            <w:shd w:val="clear" w:color="000000" w:fill="FFFFFF"/>
            <w:noWrap/>
            <w:vAlign w:val="bottom"/>
            <w:hideMark/>
          </w:tcPr>
          <w:p w14:paraId="6D22A04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havilandi</w:t>
            </w:r>
            <w:proofErr w:type="spellEnd"/>
          </w:p>
        </w:tc>
        <w:tc>
          <w:tcPr>
            <w:tcW w:w="2245" w:type="dxa"/>
            <w:tcBorders>
              <w:top w:val="nil"/>
              <w:left w:val="nil"/>
              <w:bottom w:val="nil"/>
              <w:right w:val="nil"/>
            </w:tcBorders>
            <w:shd w:val="clear" w:color="000000" w:fill="FFFFFF"/>
            <w:noWrap/>
            <w:vAlign w:val="bottom"/>
            <w:hideMark/>
          </w:tcPr>
          <w:p w14:paraId="646BCBC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1675D1F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4103979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behavior</w:t>
            </w:r>
          </w:p>
        </w:tc>
        <w:tc>
          <w:tcPr>
            <w:tcW w:w="1152" w:type="dxa"/>
            <w:tcBorders>
              <w:top w:val="nil"/>
              <w:left w:val="nil"/>
              <w:bottom w:val="nil"/>
              <w:right w:val="nil"/>
            </w:tcBorders>
            <w:shd w:val="clear" w:color="000000" w:fill="FFFFFF"/>
            <w:noWrap/>
            <w:vAlign w:val="bottom"/>
            <w:hideMark/>
          </w:tcPr>
          <w:p w14:paraId="41DB468F" w14:textId="7FBFBB5A"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{"citationID":"0SegTlGH","properties":{"formattedCitation":"[7]","plainCitation":"[7]","noteIndex":0},"citationItems":[{"id":2432,"uris":["http://zotero.org/users/9949769/items/VUDETIGG"],"itemData":{"id":2432,"type":"article-journal","abstract":"Cryptotermes havilandi (Sjöst.) is an important pest of domestic timber in West Africa, and in 1957 a study of certain aspects of its biology was made at Port Harcourt, Nigeria. The alate is positively phototactic on emergence, and the main flights occur at dusk, between 1800 and 1900 hr. Heavy flights continue until 2200 hr., but few alates can be seen after 0100 or before 1600 hr. There is a peak of activity in the drier months of January and February, but flights take place in every month. Emergence for flight is associated with drier atmospheric conditions. After a change to negative phototaxis, followed by shedding of the wings, the dealates search for a nest site. Tandem behaviour does not occur. The dealates cannot bore into sound wood, and a hole or crack is essential for colony foundation. The entrance to the hole is sealed with material carried in the gut of the insect, according to a fixed behaviour pattern. Dealates seeking to enter wood prefer holes between one and a half and three millimetres in diameter, and cannot use those of less than one or more than five millimetres in diameter. Preference by dealates for particular species of wood was not shown conclusively. There was no discrimination against wood containing lethal doses of borax or Celcure (a proprietary mixture consisting essentially of potassium dichromate, copper sulphate and acetic acid or chromium acetate). The rate of egg-production, the incubation period, and the duration of the first three instars are recorded. At the rate estimated, egg-production by a physogastric queen could maintain populations in excess of 3,000. Neoteinics are readily produced in isolation from all but the first three larval instars. They may lay eggs from 35 days onwards, and in their first year have much greater fecundity than primary queens. The economic applications of the observations and experiments are discussed, together with some factors affecting testing of timbers against termite attack.","container-title":"Bulletin of Entomological Research","DOI":"10.1017/S0007485300048124","ISSN":"14752670","issue":"2","note":"publisher: Cambridge University Press","page":"265-286","title":"Dispersal of alates and establishment of new colonies in &lt;i&gt;Cryptotermes havilandi&lt;/i&gt; (Sjöstedt) (Isoptera, Kalotermitidae)","volume":"53","author":[{"family":"Wilkinson","given":"W."}],"issued":{"date-parts":[["1962"]]},"citation-key":"wilkinsonDispersalAlatesEstablishment1962"}}],"schema":"https://github.com/citation-style-language/schema/raw/master/csl-citation.json"}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[7]</w:t>
            </w:r>
            <w:r w:rsidRPr="001B50E8">
              <w:rPr>
                <w:rFonts w:ascii="PT Serif" w:eastAsia="Times New Roman" w:hAnsi="PT Serif" w:cs="Arial"/>
                <w:color w:val="000000"/>
                <w:kern w:val="0"/>
                <w:sz w:val="18"/>
                <w:szCs w:val="18"/>
                <w14:ligatures w14:val="none"/>
              </w:rPr>
              <w:fldChar w:fldCharType="end"/>
            </w:r>
          </w:p>
        </w:tc>
      </w:tr>
      <w:tr w:rsidR="00AA1B5D" w:rsidRPr="001B50E8" w14:paraId="08DE8636" w14:textId="77777777" w:rsidTr="00F72CE6">
        <w:trPr>
          <w:trHeight w:val="216"/>
        </w:trPr>
        <w:tc>
          <w:tcPr>
            <w:tcW w:w="2107" w:type="dxa"/>
            <w:tcBorders>
              <w:top w:val="nil"/>
              <w:left w:val="nil"/>
              <w:bottom w:val="nil"/>
              <w:right w:val="nil"/>
            </w:tcBorders>
            <w:shd w:val="clear" w:color="000000" w:fill="FFFFFF"/>
            <w:noWrap/>
            <w:vAlign w:val="bottom"/>
            <w:hideMark/>
          </w:tcPr>
          <w:p w14:paraId="5F8DB1B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Cryptotermes</w:t>
            </w:r>
          </w:p>
        </w:tc>
        <w:tc>
          <w:tcPr>
            <w:tcW w:w="1862" w:type="dxa"/>
            <w:tcBorders>
              <w:top w:val="nil"/>
              <w:left w:val="nil"/>
              <w:bottom w:val="nil"/>
              <w:right w:val="nil"/>
            </w:tcBorders>
            <w:shd w:val="clear" w:color="000000" w:fill="FFFFFF"/>
            <w:noWrap/>
            <w:vAlign w:val="bottom"/>
            <w:hideMark/>
          </w:tcPr>
          <w:p w14:paraId="59E7AF1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domesticus</w:t>
            </w:r>
          </w:p>
        </w:tc>
        <w:tc>
          <w:tcPr>
            <w:tcW w:w="2245" w:type="dxa"/>
            <w:tcBorders>
              <w:top w:val="nil"/>
              <w:left w:val="nil"/>
              <w:bottom w:val="nil"/>
              <w:right w:val="nil"/>
            </w:tcBorders>
            <w:shd w:val="clear" w:color="000000" w:fill="FFFFFF"/>
            <w:noWrap/>
            <w:vAlign w:val="bottom"/>
            <w:hideMark/>
          </w:tcPr>
          <w:p w14:paraId="2835F27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8A437B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0EF9676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1101B08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4E58334C" w14:textId="77777777" w:rsidTr="00F72CE6">
        <w:trPr>
          <w:trHeight w:val="216"/>
        </w:trPr>
        <w:tc>
          <w:tcPr>
            <w:tcW w:w="2107" w:type="dxa"/>
            <w:tcBorders>
              <w:top w:val="nil"/>
              <w:left w:val="nil"/>
              <w:bottom w:val="nil"/>
              <w:right w:val="nil"/>
            </w:tcBorders>
            <w:shd w:val="clear" w:color="000000" w:fill="FFFFFF"/>
            <w:noWrap/>
            <w:vAlign w:val="bottom"/>
            <w:hideMark/>
          </w:tcPr>
          <w:p w14:paraId="5BCF848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Cryptotermes</w:t>
            </w:r>
          </w:p>
        </w:tc>
        <w:tc>
          <w:tcPr>
            <w:tcW w:w="1862" w:type="dxa"/>
            <w:tcBorders>
              <w:top w:val="nil"/>
              <w:left w:val="nil"/>
              <w:bottom w:val="nil"/>
              <w:right w:val="nil"/>
            </w:tcBorders>
            <w:shd w:val="clear" w:color="000000" w:fill="FFFFFF"/>
            <w:noWrap/>
            <w:vAlign w:val="bottom"/>
            <w:hideMark/>
          </w:tcPr>
          <w:p w14:paraId="431D2B9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cynocephalus</w:t>
            </w:r>
          </w:p>
        </w:tc>
        <w:tc>
          <w:tcPr>
            <w:tcW w:w="2245" w:type="dxa"/>
            <w:tcBorders>
              <w:top w:val="nil"/>
              <w:left w:val="nil"/>
              <w:bottom w:val="nil"/>
              <w:right w:val="nil"/>
            </w:tcBorders>
            <w:shd w:val="clear" w:color="000000" w:fill="FFFFFF"/>
            <w:noWrap/>
            <w:vAlign w:val="bottom"/>
            <w:hideMark/>
          </w:tcPr>
          <w:p w14:paraId="511EA1F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F39481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38F8AB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4CAACE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05C23148" w14:textId="77777777" w:rsidTr="00F72CE6">
        <w:trPr>
          <w:trHeight w:val="216"/>
        </w:trPr>
        <w:tc>
          <w:tcPr>
            <w:tcW w:w="2107" w:type="dxa"/>
            <w:tcBorders>
              <w:top w:val="nil"/>
              <w:left w:val="nil"/>
              <w:bottom w:val="nil"/>
              <w:right w:val="nil"/>
            </w:tcBorders>
            <w:shd w:val="clear" w:color="000000" w:fill="FFFFFF"/>
            <w:noWrap/>
            <w:vAlign w:val="bottom"/>
            <w:hideMark/>
          </w:tcPr>
          <w:p w14:paraId="28B4BD7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Cryptotermes</w:t>
            </w:r>
          </w:p>
        </w:tc>
        <w:tc>
          <w:tcPr>
            <w:tcW w:w="1862" w:type="dxa"/>
            <w:tcBorders>
              <w:top w:val="nil"/>
              <w:left w:val="nil"/>
              <w:bottom w:val="nil"/>
              <w:right w:val="nil"/>
            </w:tcBorders>
            <w:shd w:val="clear" w:color="000000" w:fill="FFFFFF"/>
            <w:noWrap/>
            <w:vAlign w:val="bottom"/>
            <w:hideMark/>
          </w:tcPr>
          <w:p w14:paraId="38D5ED7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dudleyi</w:t>
            </w:r>
            <w:proofErr w:type="spellEnd"/>
          </w:p>
        </w:tc>
        <w:tc>
          <w:tcPr>
            <w:tcW w:w="2245" w:type="dxa"/>
            <w:tcBorders>
              <w:top w:val="nil"/>
              <w:left w:val="nil"/>
              <w:bottom w:val="nil"/>
              <w:right w:val="nil"/>
            </w:tcBorders>
            <w:shd w:val="clear" w:color="000000" w:fill="FFFFFF"/>
            <w:noWrap/>
            <w:vAlign w:val="bottom"/>
            <w:hideMark/>
          </w:tcPr>
          <w:p w14:paraId="02043A5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773EC6F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3E64B84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38FE1040" w14:textId="6817F598"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{"citationID":"NvRr9OCw","properties":{"formattedCitation":"[8]","plainCitation":"[8]","noteIndex":0},"citationItems":[{"id":23603,"uris":["http://zotero.org/users/9949769/items/HLE7TLVT"],"itemData":{"id":23603,"type":"article-journal","abstract":"The caste composition and sex ratio in a mature and an incipient colony of Cryptotermes dudleyi Banks (Isoptera: Kalotermitidae) was studied. Biometric descriptors of both immature and sexual castes were developed. Morphometric analysis revealed that there are four larval instars, a pseudergate, and three nymphal instars in the development of C. dudleyi. To differentiate between the fourth larval instars and the pseudergate, pronotal width and tibial length must be taken into account, because the head width overlaps between the two groups. The number of antennal segments increases in parallel with instar development. The mature colony was headed by a pair of physogastric nymphoid neotenics; the colony also contained multiple pairs of nonphysogastric de-alates and wing-torn alates. The majority of eggs and larvae were confined to galleries that connected to locations where nymphoid neotenics were found, whereas in general only pseudergates and nymphs were found together with de-alates and wing-torn alates. In contrast, the incipient colony contained only a pair of primary reproductives. Nymphs formed a major group in both mature and incipient colonies, as did pseudergates. The sex ratio of the mature colony was slightly but significantly biased in favor of females, whereas it was skewed toward males in the incipient colony. The data also suggested that the soldier caste was female skewed.","container-title":"Journal of Economic Entomology","DOI":"10.1603/EC10346","ISSN":"0022-0493","issue":"2","journalAbbreviation":"Journal of Economic Entomology","page":"622-628","source":"Silverchair","title":"Developmental stages and caste composition of a mature and incipient colony of the drywood termite, &lt;i&gt;Cryptotermes dudleyi&lt;/i&gt; (Isoptera: Kalotermitidae)","title-short":"Developmental Stages and Caste Composition of a Mature and Incipient Colony of the Drywood Termite, Cryptotermes dudleyi (Isoptera","volume":"104","author":[{"family":"Neoh","given":"Kok-Boon"},{"family":"Lee","given":"Chow-Yang"}],"issued":{"date-parts":[["2011",4,1]]},"citation-key":"neohDevelopmentalStagesCaste2011"}}],"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[8]</w:t>
            </w:r>
            <w:r w:rsidRPr="001B50E8">
              <w:rPr>
                <w:rFonts w:ascii="PT Serif" w:eastAsia="Times New Roman" w:hAnsi="PT Serif" w:cs="Arial"/>
                <w:color w:val="000000"/>
                <w:kern w:val="0"/>
                <w:sz w:val="18"/>
                <w:szCs w:val="18"/>
                <w14:ligatures w14:val="none"/>
              </w:rPr>
              <w:fldChar w:fldCharType="end"/>
            </w:r>
          </w:p>
        </w:tc>
      </w:tr>
      <w:tr w:rsidR="00AA1B5D" w:rsidRPr="001B50E8" w14:paraId="218A1685" w14:textId="77777777" w:rsidTr="00F72CE6">
        <w:trPr>
          <w:trHeight w:val="216"/>
        </w:trPr>
        <w:tc>
          <w:tcPr>
            <w:tcW w:w="2107" w:type="dxa"/>
            <w:tcBorders>
              <w:top w:val="nil"/>
              <w:left w:val="nil"/>
              <w:bottom w:val="nil"/>
              <w:right w:val="nil"/>
            </w:tcBorders>
            <w:shd w:val="clear" w:color="000000" w:fill="FFFFFF"/>
            <w:noWrap/>
            <w:vAlign w:val="bottom"/>
            <w:hideMark/>
          </w:tcPr>
          <w:p w14:paraId="05E95C5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Incisitermes</w:t>
            </w:r>
          </w:p>
        </w:tc>
        <w:tc>
          <w:tcPr>
            <w:tcW w:w="1862" w:type="dxa"/>
            <w:tcBorders>
              <w:top w:val="nil"/>
              <w:left w:val="nil"/>
              <w:bottom w:val="nil"/>
              <w:right w:val="nil"/>
            </w:tcBorders>
            <w:shd w:val="clear" w:color="000000" w:fill="FFFFFF"/>
            <w:noWrap/>
            <w:vAlign w:val="bottom"/>
            <w:hideMark/>
          </w:tcPr>
          <w:p w14:paraId="64875C0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minor</w:t>
            </w:r>
          </w:p>
        </w:tc>
        <w:tc>
          <w:tcPr>
            <w:tcW w:w="2245" w:type="dxa"/>
            <w:tcBorders>
              <w:top w:val="nil"/>
              <w:left w:val="nil"/>
              <w:bottom w:val="nil"/>
              <w:right w:val="nil"/>
            </w:tcBorders>
            <w:shd w:val="clear" w:color="000000" w:fill="FFFFFF"/>
            <w:noWrap/>
            <w:vAlign w:val="bottom"/>
            <w:hideMark/>
          </w:tcPr>
          <w:p w14:paraId="37E15E4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5BEA309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257F60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4386B2E7" w14:textId="4EBAC8CD"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{"citationID":"t6URK0Q3","properties":{"formattedCitation":"[9]","plainCitation":"[9]","noteIndex":0},"citationItems":[{"id":3287,"uris":["http://zotero.org/users/9949769/items/86IU4VNJ"],"itemData":{"id":3287,"type":"article-journal","container-title":"Annals of the Entomological Society of America","DOI":"10.1093/aesa/63.4.1105","ISSN":"0013-8746","issue":"4","page":"1105-1110","title":"Composition and size of some termite colonies in Arizona and Mexico","volume":"63","author":[{"family":"Nutting","given":"W. L."}],"issued":{"date-parts":[["1970"]]},"citation-key":"nuttingCompositionSizeTermite1970"}}],"schema":"https://github.com/citation-style-language/schema/raw/master/csl-citation.json"}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[9]</w:t>
            </w:r>
            <w:r w:rsidRPr="001B50E8">
              <w:rPr>
                <w:rFonts w:ascii="PT Serif" w:eastAsia="Times New Roman" w:hAnsi="PT Serif" w:cs="Arial"/>
                <w:color w:val="000000"/>
                <w:kern w:val="0"/>
                <w:sz w:val="18"/>
                <w:szCs w:val="18"/>
                <w14:ligatures w14:val="none"/>
              </w:rPr>
              <w:fldChar w:fldCharType="end"/>
            </w:r>
          </w:p>
        </w:tc>
      </w:tr>
      <w:tr w:rsidR="00AA1B5D" w:rsidRPr="001B50E8" w14:paraId="70F45A28" w14:textId="77777777" w:rsidTr="00F72CE6">
        <w:trPr>
          <w:trHeight w:val="216"/>
        </w:trPr>
        <w:tc>
          <w:tcPr>
            <w:tcW w:w="2107" w:type="dxa"/>
            <w:tcBorders>
              <w:top w:val="nil"/>
              <w:left w:val="nil"/>
              <w:bottom w:val="nil"/>
              <w:right w:val="nil"/>
            </w:tcBorders>
            <w:shd w:val="clear" w:color="000000" w:fill="FFFFFF"/>
            <w:noWrap/>
            <w:vAlign w:val="bottom"/>
            <w:hideMark/>
          </w:tcPr>
          <w:p w14:paraId="498EB48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Kalotermes</w:t>
            </w:r>
          </w:p>
        </w:tc>
        <w:tc>
          <w:tcPr>
            <w:tcW w:w="1862" w:type="dxa"/>
            <w:tcBorders>
              <w:top w:val="nil"/>
              <w:left w:val="nil"/>
              <w:bottom w:val="nil"/>
              <w:right w:val="nil"/>
            </w:tcBorders>
            <w:shd w:val="clear" w:color="000000" w:fill="FFFFFF"/>
            <w:noWrap/>
            <w:vAlign w:val="bottom"/>
            <w:hideMark/>
          </w:tcPr>
          <w:p w14:paraId="02B13C9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flavicollis</w:t>
            </w:r>
          </w:p>
        </w:tc>
        <w:tc>
          <w:tcPr>
            <w:tcW w:w="2245" w:type="dxa"/>
            <w:tcBorders>
              <w:top w:val="nil"/>
              <w:left w:val="nil"/>
              <w:bottom w:val="nil"/>
              <w:right w:val="nil"/>
            </w:tcBorders>
            <w:shd w:val="clear" w:color="000000" w:fill="FFFFFF"/>
            <w:noWrap/>
            <w:vAlign w:val="bottom"/>
            <w:hideMark/>
          </w:tcPr>
          <w:p w14:paraId="646E75F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CB0BAB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2F890A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4D1D56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297DAEEE" w14:textId="77777777" w:rsidTr="00F72CE6">
        <w:trPr>
          <w:trHeight w:val="216"/>
        </w:trPr>
        <w:tc>
          <w:tcPr>
            <w:tcW w:w="2107" w:type="dxa"/>
            <w:tcBorders>
              <w:top w:val="nil"/>
              <w:left w:val="nil"/>
              <w:bottom w:val="nil"/>
              <w:right w:val="nil"/>
            </w:tcBorders>
            <w:shd w:val="clear" w:color="000000" w:fill="FFFFFF"/>
            <w:noWrap/>
            <w:vAlign w:val="bottom"/>
            <w:hideMark/>
          </w:tcPr>
          <w:p w14:paraId="6933A1E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Marginitermes</w:t>
            </w:r>
          </w:p>
        </w:tc>
        <w:tc>
          <w:tcPr>
            <w:tcW w:w="1862" w:type="dxa"/>
            <w:tcBorders>
              <w:top w:val="nil"/>
              <w:left w:val="nil"/>
              <w:bottom w:val="nil"/>
              <w:right w:val="nil"/>
            </w:tcBorders>
            <w:shd w:val="clear" w:color="000000" w:fill="FFFFFF"/>
            <w:noWrap/>
            <w:vAlign w:val="bottom"/>
            <w:hideMark/>
          </w:tcPr>
          <w:p w14:paraId="7CD6C7A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hubbardi</w:t>
            </w:r>
          </w:p>
        </w:tc>
        <w:tc>
          <w:tcPr>
            <w:tcW w:w="2245" w:type="dxa"/>
            <w:tcBorders>
              <w:top w:val="nil"/>
              <w:left w:val="nil"/>
              <w:bottom w:val="nil"/>
              <w:right w:val="nil"/>
            </w:tcBorders>
            <w:shd w:val="clear" w:color="000000" w:fill="FFFFFF"/>
            <w:noWrap/>
            <w:vAlign w:val="bottom"/>
            <w:hideMark/>
          </w:tcPr>
          <w:p w14:paraId="56B6160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2276F10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808F95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1B51BAF3" w14:textId="29B2A1C4"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{"citationID":"TICXz5UT","properties":{"formattedCitation":"[9]","plainCitation":"[9]","noteIndex":0},"citationItems":[{"id":3287,"uris":["http://zotero.org/users/9949769/items/86IU4VNJ"],"itemData":{"id":3287,"type":"article-journal","container-title":"Annals of the Entomological Society of America","DOI":"10.1093/aesa/63.4.1105","ISSN":"0013-8746","issue":"4","page":"1105-1110","title":"Composition and size of some termite colonies in Arizona and Mexico","volume":"63","author":[{"family":"Nutting","given":"W. L."}],"issued":{"date-parts":[["1970"]]},"citation-key":"nuttingCompositionSizeTermite1970"}}],"schema":"https://github.com/citation-style-language/schema/raw/master/csl-citation.json"}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[9]</w:t>
            </w:r>
            <w:r w:rsidRPr="001B50E8">
              <w:rPr>
                <w:rFonts w:ascii="PT Serif" w:eastAsia="Times New Roman" w:hAnsi="PT Serif" w:cs="Arial"/>
                <w:color w:val="000000"/>
                <w:kern w:val="0"/>
                <w:sz w:val="18"/>
                <w:szCs w:val="18"/>
                <w14:ligatures w14:val="none"/>
              </w:rPr>
              <w:fldChar w:fldCharType="end"/>
            </w:r>
          </w:p>
        </w:tc>
      </w:tr>
      <w:tr w:rsidR="00AA1B5D" w:rsidRPr="001B50E8" w14:paraId="1A4FB93C" w14:textId="77777777" w:rsidTr="00F72CE6">
        <w:trPr>
          <w:trHeight w:val="216"/>
        </w:trPr>
        <w:tc>
          <w:tcPr>
            <w:tcW w:w="2107" w:type="dxa"/>
            <w:tcBorders>
              <w:top w:val="nil"/>
              <w:left w:val="nil"/>
              <w:bottom w:val="nil"/>
              <w:right w:val="nil"/>
            </w:tcBorders>
            <w:shd w:val="clear" w:color="000000" w:fill="FFFFFF"/>
            <w:noWrap/>
            <w:vAlign w:val="bottom"/>
            <w:hideMark/>
          </w:tcPr>
          <w:p w14:paraId="55ACB23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Neotermes</w:t>
            </w:r>
            <w:proofErr w:type="spellEnd"/>
          </w:p>
        </w:tc>
        <w:tc>
          <w:tcPr>
            <w:tcW w:w="1862" w:type="dxa"/>
            <w:tcBorders>
              <w:top w:val="nil"/>
              <w:left w:val="nil"/>
              <w:bottom w:val="nil"/>
              <w:right w:val="nil"/>
            </w:tcBorders>
            <w:shd w:val="clear" w:color="000000" w:fill="FFFFFF"/>
            <w:noWrap/>
            <w:vAlign w:val="bottom"/>
            <w:hideMark/>
          </w:tcPr>
          <w:p w14:paraId="5D3D7B9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sugioi</w:t>
            </w:r>
            <w:proofErr w:type="spellEnd"/>
          </w:p>
        </w:tc>
        <w:tc>
          <w:tcPr>
            <w:tcW w:w="2245" w:type="dxa"/>
            <w:tcBorders>
              <w:top w:val="nil"/>
              <w:left w:val="nil"/>
              <w:bottom w:val="nil"/>
              <w:right w:val="nil"/>
            </w:tcBorders>
            <w:shd w:val="clear" w:color="000000" w:fill="FFFFFF"/>
            <w:noWrap/>
            <w:vAlign w:val="bottom"/>
            <w:hideMark/>
          </w:tcPr>
          <w:p w14:paraId="1ABC002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395E313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6D9286B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2946C065" w14:textId="0C80296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{"citationID":"ZSgSPVIp","properties":{"formattedCitation":"[10]","plainCitation":"[10]","noteIndex":0},"citationItems":[{"id":351,"uris":["http://zotero.org/users/9949769/items/T7GSBSN3"],"itemData":{"id":351,"type":"article-journal","abstract":"Termites are major pests of houses and buildings, and also living plants such as agricultural crops, trees in forests, urban areas and gardens. However, in Japan, the basic ecology of termites nesting in living trees is not fully understood. In this study, we observed 255 colonies (nests) of the drywood termite Neotermes sugioi, collected in the field on Okinawa Island, and reported the frequency composition of the reproductive castes, the size of wood with termite gallery, the population size of colonies, and the relative position of the reproductive and non-reproductive castes within nests. Most colonies were headed by a primary queen and a primary king. However, colonies headed only by primary queens, primary kings, or neotenic kings, each accounted for approximately 5% of the colonies. A colony size of 1,000– 4,000 individuals (2058.2 ± 1695.0 [mean ± SD]) was common and the average length of colony branches was less than 100 cm. Queens and kings were found in the same or nearby nest areas, and more predominantly in the central or root side of nest wood areas. The termites may experience colony fragmentation and reproductive loss as a consequence of typhoons. Incipient colonies (i.e., colonies at an early stage of development) were found on 11.3% of branches of Leucaena leucocephala that did not show any obvious signs of infestation. In future research, it will be necessary to update the list of trees damaged by this termite species, compare the damage by tree species, and evaluate the economic impact.","container-title":"Journal of Asia-Pacific Entomology","DOI":"10.1016/j.aspen.2020.07.013","ISSN":"1226-8615","issue":"4","journalAbbreviation":"Journal of Asia-Pacific Entomology","language":"en","note":"Citation Key: sugio_etal_2020_JournalofAsia-PacificEntomology","page":"853-862","source":"ScienceDirect","title":"Colony structure and caste distribution in living trees of the Ryukyu drywood termite, &lt;i&gt;Neotermes sugioi&lt;/i&gt; (Blattodea: Kalotermitidae) in Okinawa Island","title-short":"Colony structure and caste distribution in living trees of the Ryukyu drywood termite, Neotermes sugioi (Blattodea","volume":"23","author":[{"family":"Sugio","given":"Koji"},{"family":"Miyaguni","given":"Yasushi"},{"family":"Yoshimura","given":"Tsuyoshi"}],"issued":{"date-parts":[["2020",12,1]]},"citation-key":"sugio_etal_2020_JournalofAsia-PacificEntomology"}}],"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[10]</w:t>
            </w:r>
            <w:r w:rsidRPr="001B50E8">
              <w:rPr>
                <w:rFonts w:ascii="PT Serif" w:eastAsia="Times New Roman" w:hAnsi="PT Serif" w:cs="Arial"/>
                <w:color w:val="000000"/>
                <w:kern w:val="0"/>
                <w:sz w:val="18"/>
                <w:szCs w:val="18"/>
                <w14:ligatures w14:val="none"/>
              </w:rPr>
              <w:fldChar w:fldCharType="end"/>
            </w:r>
          </w:p>
        </w:tc>
      </w:tr>
      <w:tr w:rsidR="00AA1B5D" w:rsidRPr="001B50E8" w14:paraId="4997BB77" w14:textId="77777777" w:rsidTr="00F72CE6">
        <w:trPr>
          <w:trHeight w:val="216"/>
        </w:trPr>
        <w:tc>
          <w:tcPr>
            <w:tcW w:w="2107" w:type="dxa"/>
            <w:tcBorders>
              <w:top w:val="nil"/>
              <w:left w:val="nil"/>
              <w:bottom w:val="nil"/>
              <w:right w:val="nil"/>
            </w:tcBorders>
            <w:shd w:val="clear" w:color="000000" w:fill="FFFFFF"/>
            <w:noWrap/>
            <w:vAlign w:val="bottom"/>
            <w:hideMark/>
          </w:tcPr>
          <w:p w14:paraId="7F8204C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Paraneotermes</w:t>
            </w:r>
            <w:proofErr w:type="spellEnd"/>
          </w:p>
        </w:tc>
        <w:tc>
          <w:tcPr>
            <w:tcW w:w="1862" w:type="dxa"/>
            <w:tcBorders>
              <w:top w:val="nil"/>
              <w:left w:val="nil"/>
              <w:bottom w:val="nil"/>
              <w:right w:val="nil"/>
            </w:tcBorders>
            <w:shd w:val="clear" w:color="000000" w:fill="FFFFFF"/>
            <w:noWrap/>
            <w:vAlign w:val="bottom"/>
            <w:hideMark/>
          </w:tcPr>
          <w:p w14:paraId="39FDC87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simplicicornis</w:t>
            </w:r>
            <w:proofErr w:type="spellEnd"/>
          </w:p>
        </w:tc>
        <w:tc>
          <w:tcPr>
            <w:tcW w:w="2245" w:type="dxa"/>
            <w:tcBorders>
              <w:top w:val="nil"/>
              <w:left w:val="nil"/>
              <w:bottom w:val="nil"/>
              <w:right w:val="nil"/>
            </w:tcBorders>
            <w:shd w:val="clear" w:color="000000" w:fill="FFFFFF"/>
            <w:noWrap/>
            <w:vAlign w:val="bottom"/>
            <w:hideMark/>
          </w:tcPr>
          <w:p w14:paraId="5800616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21A5CD5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70C448E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field/behavior</w:t>
            </w:r>
          </w:p>
        </w:tc>
        <w:tc>
          <w:tcPr>
            <w:tcW w:w="1152" w:type="dxa"/>
            <w:tcBorders>
              <w:top w:val="nil"/>
              <w:left w:val="nil"/>
              <w:bottom w:val="nil"/>
              <w:right w:val="nil"/>
            </w:tcBorders>
            <w:shd w:val="clear" w:color="000000" w:fill="FFFFFF"/>
            <w:noWrap/>
            <w:vAlign w:val="bottom"/>
            <w:hideMark/>
          </w:tcPr>
          <w:p w14:paraId="352E3AEF" w14:textId="70F268DF"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{"citationID":"EFBOKzyj","properties":{"formattedCitation":"[11,12]","plainCitation":"[11,12]","noteIndex":0},"citationItems":[{"id":2358,"uris":["http://zotero.org/users/9949769/items/7HCHWNSM"],"itemData":{"id":2358,"type":"article-journal","container-title":"University of California Publications in Entomology","page":"423-464","title":"Contributions to the biology and taxonomy of &lt;i&gt;Kalotermes&lt;/i&gt; (&lt;i&gt;Paraneotermes&lt;/i&gt;) &lt;i&gt;simplicicornis&lt;/i&gt; Bank (Isoptera),","volume":"6","author":[{"family":"Light","given":"S. F."}],"issued":{"date-parts":[["1937"]]},"citation-key":"lightContributionsBiologyTaxonomy1937"},"locator":"19"},{"id":3049,"uris":["http://zotero.org/users/9949769/items/AI4PPYJ6"],"itemData":{"id":3049,"type":"article-journal","abstract":"Social insects produce complex nest structures as a result of the repetition of simple behaviors by many individuals. Individual actions are often consistent across different socio-environmental conditions, which enables colonies to build a variety of structures with minimal change in behavior. In this study, we show that the individual building behavior of termites can be a species-specific trait shared even between distinct morphological castes. Subterranean termites engage in soil excavation in two different contexts in their life history: foraging for resources by workers and initial nest excavation by colony foundation pairs. Our comparison of tunneling behaviors by colony founders of three different species revealed distinct transporting mechanisms; Heterotermes aureus (Snyder) (Isoptera: Rhinotermitidae) and Gnathamitermes perplexus (Banks) (Isoptera: Termitidae) carry sand particles using only their mandibles, while Paraneotermes simplicicornis (Banks) (Isoptera: Kalotermitidae) use their legs to kick sand particles backward. The observed behaviors are consistent with those of workers in each species, despite a substantial dimorphism of body size, especially in G. perplexus. Furthermore, the behavioral difference is associated with distinct tunnel development and task allocation patterns among species. Our study suggests that the nest building behavior of termites varies little with context or function within a species but can change among species, emphasizing the fruitfulness of comparative studies in future research.","container-title":"Annals of the Entomological Society of America","DOI":"10.1093/aesa/saaa017","ISSN":"0013-8746","issue":"5","license":"All rights reserved","page":"654-661","title":"Behavioral rules for soil excavation by colony founders and workers in termites","volume":"114","author":[{"family":"Mizumoto","given":"Nobuaki"},{"family":"Gile","given":"Gillian H"},{"family":"Pratt","given":"Stephen C"}],"issued":{"date-parts":[["2021"]]},"citation-key":"mizumotoBehavioralRulesSoil2021"}}],"schema":"https://github.com/citation-style-language/schema/raw/master/csl-citation.json"}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[11,12]</w:t>
            </w:r>
            <w:r w:rsidRPr="001B50E8">
              <w:rPr>
                <w:rFonts w:ascii="PT Serif" w:eastAsia="Times New Roman" w:hAnsi="PT Serif" w:cs="Arial"/>
                <w:color w:val="000000"/>
                <w:kern w:val="0"/>
                <w:sz w:val="18"/>
                <w:szCs w:val="18"/>
                <w14:ligatures w14:val="none"/>
              </w:rPr>
              <w:fldChar w:fldCharType="end"/>
            </w:r>
          </w:p>
        </w:tc>
      </w:tr>
      <w:tr w:rsidR="00AA1B5D" w:rsidRPr="001B50E8" w14:paraId="14A04E96" w14:textId="77777777" w:rsidTr="00F72CE6">
        <w:trPr>
          <w:trHeight w:val="216"/>
        </w:trPr>
        <w:tc>
          <w:tcPr>
            <w:tcW w:w="2107" w:type="dxa"/>
            <w:tcBorders>
              <w:top w:val="nil"/>
              <w:left w:val="nil"/>
              <w:bottom w:val="nil"/>
              <w:right w:val="nil"/>
            </w:tcBorders>
            <w:shd w:val="clear" w:color="000000" w:fill="FFFFFF"/>
            <w:noWrap/>
            <w:vAlign w:val="bottom"/>
            <w:hideMark/>
          </w:tcPr>
          <w:p w14:paraId="5CFF997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Pterotermes</w:t>
            </w:r>
            <w:proofErr w:type="spellEnd"/>
          </w:p>
        </w:tc>
        <w:tc>
          <w:tcPr>
            <w:tcW w:w="1862" w:type="dxa"/>
            <w:tcBorders>
              <w:top w:val="nil"/>
              <w:left w:val="nil"/>
              <w:bottom w:val="nil"/>
              <w:right w:val="nil"/>
            </w:tcBorders>
            <w:shd w:val="clear" w:color="000000" w:fill="FFFFFF"/>
            <w:noWrap/>
            <w:vAlign w:val="bottom"/>
            <w:hideMark/>
          </w:tcPr>
          <w:p w14:paraId="54B0921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occidentis</w:t>
            </w:r>
            <w:proofErr w:type="spellEnd"/>
          </w:p>
        </w:tc>
        <w:tc>
          <w:tcPr>
            <w:tcW w:w="2245" w:type="dxa"/>
            <w:tcBorders>
              <w:top w:val="nil"/>
              <w:left w:val="nil"/>
              <w:bottom w:val="nil"/>
              <w:right w:val="nil"/>
            </w:tcBorders>
            <w:shd w:val="clear" w:color="000000" w:fill="FFFFFF"/>
            <w:noWrap/>
            <w:vAlign w:val="bottom"/>
            <w:hideMark/>
          </w:tcPr>
          <w:p w14:paraId="14E1B7A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250459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C8A47E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6FF49260" w14:textId="0C29E5CA"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{"citationID":"eg1vMXBc","properties":{"formattedCitation":"[9]","plainCitation":"[9]","noteIndex":0},"citationItems":[{"id":3287,"uris":["http://zotero.org/users/9949769/items/86IU4VNJ"],"itemData":{"id":3287,"type":"article-journal","container-title":"Annals of the Entomological Society of America","DOI":"10.1093/aesa/63.4.1105","ISSN":"0013-8746","issue":"4","page":"1105-1110","title":"Composition and size of some termite colonies in Arizona and Mexico","volume":"63","author":[{"family":"Nutting","given":"W. L."}],"issued":{"date-parts":[["1970"]]},"citation-key":"nuttingCompositionSizeTermite1970"}}],"schema":"https://github.com/citation-style-language/schema/raw/master/csl-citation.json"}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[9]</w:t>
            </w:r>
            <w:r w:rsidRPr="001B50E8">
              <w:rPr>
                <w:rFonts w:ascii="PT Serif" w:eastAsia="Times New Roman" w:hAnsi="PT Serif" w:cs="Arial"/>
                <w:color w:val="000000"/>
                <w:kern w:val="0"/>
                <w:sz w:val="18"/>
                <w:szCs w:val="18"/>
                <w14:ligatures w14:val="none"/>
              </w:rPr>
              <w:fldChar w:fldCharType="end"/>
            </w:r>
          </w:p>
        </w:tc>
      </w:tr>
      <w:tr w:rsidR="00AA1B5D" w:rsidRPr="001B50E8" w14:paraId="7822B08B" w14:textId="77777777" w:rsidTr="00F72CE6">
        <w:trPr>
          <w:trHeight w:val="216"/>
        </w:trPr>
        <w:tc>
          <w:tcPr>
            <w:tcW w:w="2107" w:type="dxa"/>
            <w:tcBorders>
              <w:top w:val="nil"/>
              <w:left w:val="nil"/>
              <w:bottom w:val="nil"/>
              <w:right w:val="nil"/>
            </w:tcBorders>
            <w:shd w:val="clear" w:color="000000" w:fill="FFFFFF"/>
            <w:noWrap/>
            <w:vAlign w:val="bottom"/>
            <w:hideMark/>
          </w:tcPr>
          <w:p w14:paraId="64F37E9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Glyptotermes</w:t>
            </w:r>
          </w:p>
        </w:tc>
        <w:tc>
          <w:tcPr>
            <w:tcW w:w="1862" w:type="dxa"/>
            <w:tcBorders>
              <w:top w:val="nil"/>
              <w:left w:val="nil"/>
              <w:bottom w:val="nil"/>
              <w:right w:val="nil"/>
            </w:tcBorders>
            <w:shd w:val="clear" w:color="000000" w:fill="FFFFFF"/>
            <w:noWrap/>
            <w:vAlign w:val="bottom"/>
            <w:hideMark/>
          </w:tcPr>
          <w:p w14:paraId="6C4B9C1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satsumensis</w:t>
            </w:r>
          </w:p>
        </w:tc>
        <w:tc>
          <w:tcPr>
            <w:tcW w:w="2245" w:type="dxa"/>
            <w:tcBorders>
              <w:top w:val="nil"/>
              <w:left w:val="nil"/>
              <w:bottom w:val="nil"/>
              <w:right w:val="nil"/>
            </w:tcBorders>
            <w:shd w:val="clear" w:color="000000" w:fill="FFFFFF"/>
            <w:noWrap/>
            <w:vAlign w:val="bottom"/>
            <w:hideMark/>
          </w:tcPr>
          <w:p w14:paraId="2BAF7A7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05FA00E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1463" w:type="dxa"/>
            <w:tcBorders>
              <w:top w:val="nil"/>
              <w:left w:val="nil"/>
              <w:bottom w:val="nil"/>
              <w:right w:val="nil"/>
            </w:tcBorders>
            <w:shd w:val="clear" w:color="000000" w:fill="FFFFFF"/>
            <w:noWrap/>
            <w:vAlign w:val="bottom"/>
            <w:hideMark/>
          </w:tcPr>
          <w:p w14:paraId="6302217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63CADA39" w14:textId="33C6516D" w:rsidR="000151F7" w:rsidRPr="001B50E8" w:rsidRDefault="00F72CE6"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hAnsi="PT Serif" w:cs="Arial"/>
                <w:color w:val="000000"/>
                <w:kern w:val="0"/>
                <w:sz w:val="18"/>
                <w:szCs w:val="18"/>
                <w14:ligatures w14:val="none"/>
              </w:rPr>
              <w:t>Table S1</w:t>
            </w:r>
          </w:p>
        </w:tc>
      </w:tr>
      <w:tr w:rsidR="00AA1B5D" w:rsidRPr="001B50E8" w14:paraId="19E1621E" w14:textId="77777777" w:rsidTr="00F72CE6">
        <w:trPr>
          <w:trHeight w:val="216"/>
        </w:trPr>
        <w:tc>
          <w:tcPr>
            <w:tcW w:w="2107" w:type="dxa"/>
            <w:tcBorders>
              <w:top w:val="nil"/>
              <w:left w:val="nil"/>
              <w:bottom w:val="nil"/>
              <w:right w:val="nil"/>
            </w:tcBorders>
            <w:shd w:val="clear" w:color="000000" w:fill="FFFFFF"/>
            <w:noWrap/>
            <w:vAlign w:val="bottom"/>
            <w:hideMark/>
          </w:tcPr>
          <w:p w14:paraId="65DBBDA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Glyptotermes</w:t>
            </w:r>
          </w:p>
        </w:tc>
        <w:tc>
          <w:tcPr>
            <w:tcW w:w="1862" w:type="dxa"/>
            <w:tcBorders>
              <w:top w:val="nil"/>
              <w:left w:val="nil"/>
              <w:bottom w:val="nil"/>
              <w:right w:val="nil"/>
            </w:tcBorders>
            <w:shd w:val="clear" w:color="000000" w:fill="FFFFFF"/>
            <w:noWrap/>
            <w:vAlign w:val="bottom"/>
            <w:hideMark/>
          </w:tcPr>
          <w:p w14:paraId="3A07A4E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nakajimai_sexual</w:t>
            </w:r>
            <w:proofErr w:type="spellEnd"/>
          </w:p>
        </w:tc>
        <w:tc>
          <w:tcPr>
            <w:tcW w:w="2245" w:type="dxa"/>
            <w:tcBorders>
              <w:top w:val="nil"/>
              <w:left w:val="nil"/>
              <w:bottom w:val="nil"/>
              <w:right w:val="nil"/>
            </w:tcBorders>
            <w:shd w:val="clear" w:color="000000" w:fill="FFFFFF"/>
            <w:noWrap/>
            <w:vAlign w:val="bottom"/>
            <w:hideMark/>
          </w:tcPr>
          <w:p w14:paraId="524F229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0EDE1E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1463" w:type="dxa"/>
            <w:tcBorders>
              <w:top w:val="nil"/>
              <w:left w:val="nil"/>
              <w:bottom w:val="nil"/>
              <w:right w:val="nil"/>
            </w:tcBorders>
            <w:shd w:val="clear" w:color="000000" w:fill="FFFFFF"/>
            <w:noWrap/>
            <w:vAlign w:val="bottom"/>
            <w:hideMark/>
          </w:tcPr>
          <w:p w14:paraId="0101255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2402C8E3" w14:textId="4846F7DA"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{"citationID":"ajthuB2I","properties":{"formattedCitation":"[13]","plainCitation":"[13]","noteIndex":0},"citationItems":[{"id":2804,"uris":["http://zotero.org/users/9949769/items/BCZT7K5Z"],"itemData":{"id":2804,"type":"article-journal","abstract":"Sexual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LossMalesMixedsex2018"}}],"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[13]</w:t>
            </w:r>
            <w:r w:rsidRPr="001B50E8">
              <w:rPr>
                <w:rFonts w:ascii="PT Serif" w:eastAsia="Times New Roman" w:hAnsi="PT Serif" w:cs="Arial"/>
                <w:color w:val="000000"/>
                <w:kern w:val="0"/>
                <w:sz w:val="18"/>
                <w:szCs w:val="18"/>
                <w14:ligatures w14:val="none"/>
              </w:rPr>
              <w:fldChar w:fldCharType="end"/>
            </w:r>
          </w:p>
        </w:tc>
      </w:tr>
      <w:tr w:rsidR="00AA1B5D" w:rsidRPr="001B50E8" w14:paraId="68938535" w14:textId="77777777" w:rsidTr="00F72CE6">
        <w:trPr>
          <w:trHeight w:val="216"/>
        </w:trPr>
        <w:tc>
          <w:tcPr>
            <w:tcW w:w="2107" w:type="dxa"/>
            <w:tcBorders>
              <w:top w:val="nil"/>
              <w:left w:val="nil"/>
              <w:bottom w:val="nil"/>
              <w:right w:val="nil"/>
            </w:tcBorders>
            <w:shd w:val="clear" w:color="000000" w:fill="FFFFFF"/>
            <w:noWrap/>
            <w:vAlign w:val="bottom"/>
            <w:hideMark/>
          </w:tcPr>
          <w:p w14:paraId="767DD9F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Glyptotermes</w:t>
            </w:r>
          </w:p>
        </w:tc>
        <w:tc>
          <w:tcPr>
            <w:tcW w:w="1862" w:type="dxa"/>
            <w:tcBorders>
              <w:top w:val="nil"/>
              <w:left w:val="nil"/>
              <w:bottom w:val="nil"/>
              <w:right w:val="nil"/>
            </w:tcBorders>
            <w:shd w:val="clear" w:color="000000" w:fill="FFFFFF"/>
            <w:noWrap/>
            <w:vAlign w:val="bottom"/>
            <w:hideMark/>
          </w:tcPr>
          <w:p w14:paraId="5520091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nakajimai_asexual</w:t>
            </w:r>
            <w:proofErr w:type="spellEnd"/>
          </w:p>
        </w:tc>
        <w:tc>
          <w:tcPr>
            <w:tcW w:w="2245" w:type="dxa"/>
            <w:tcBorders>
              <w:top w:val="nil"/>
              <w:left w:val="nil"/>
              <w:bottom w:val="nil"/>
              <w:right w:val="nil"/>
            </w:tcBorders>
            <w:shd w:val="clear" w:color="000000" w:fill="FFFFFF"/>
            <w:noWrap/>
            <w:vAlign w:val="bottom"/>
            <w:hideMark/>
          </w:tcPr>
          <w:p w14:paraId="4908F77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2245" w:type="dxa"/>
            <w:tcBorders>
              <w:top w:val="nil"/>
              <w:left w:val="nil"/>
              <w:bottom w:val="nil"/>
              <w:right w:val="nil"/>
            </w:tcBorders>
            <w:shd w:val="clear" w:color="000000" w:fill="FFFFFF"/>
            <w:noWrap/>
            <w:vAlign w:val="bottom"/>
            <w:hideMark/>
          </w:tcPr>
          <w:p w14:paraId="7809863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1463" w:type="dxa"/>
            <w:tcBorders>
              <w:top w:val="nil"/>
              <w:left w:val="nil"/>
              <w:bottom w:val="nil"/>
              <w:right w:val="nil"/>
            </w:tcBorders>
            <w:shd w:val="clear" w:color="000000" w:fill="FFFFFF"/>
            <w:noWrap/>
            <w:vAlign w:val="bottom"/>
            <w:hideMark/>
          </w:tcPr>
          <w:p w14:paraId="206EAF7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514F4193" w14:textId="15FA3DE0"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{"citationID":"6ABrydjo","properties":{"formattedCitation":"[13]","plainCitation":"[13]","noteIndex":0},"citationItems":[{"id":2804,"uris":["http://zotero.org/users/9949769/items/BCZT7K5Z"],"itemData":{"id":2804,"type":"article-journal","abstract":"Sexual reproduction is the norm in almost all animal species, and in many advanced animal societies, both males and females participate in social activities. To date, the complete loss of males from advanced social animal lineages has been reported only in ants and honey bees (Hymenoptera), whose workers are always female and whose males display no helping behaviors even in normal sexual species. Asexuality has not previously been observed in colonies of another major group of social insects, the termites, where the ubiquitous presence of both male and female workers and soldiers indicate that males play a critical role beyond that of reproduction. Here, we report asexual societies in a lineage of the termite Glyptotermes nakajimai. We investigated the composition of mature colonies from ten distinct populations in Japan, finding six asexual populations characterized by a lack of any males in the reproductive, soldier, and worker castes of their colonies, an absence of sperm in the spermathecae of their queens, and the development of unfertilized eggs at a level comparable to that for the development of fertilized eggs in sexual populations of this species. Phylogenetic analyses indicated a single evolutionary origin of the asexual populations, with divergence from sampled sexual populations occurring about 14 million years ago. Asexual colonies differ from sexual colonies in having a more uniform head size in their all-female soldier caste, and fewer soldiers in proportion to other individuals, suggesting increased defensive efficiencies arising from uniform soldier morphology. Such efficiencies may have contributed to the persistence and spread of the asexual lineage. Cooperative colony foundation by multiple queens, the single-site nesting life history common to both the asexual and sexual lineages, and the occasional development of eggs without fertilization even in the sexual lineage are traits likely to have been present in the ancestors of the asexual lineage that may have facilitated the transition to asexuality. Our findings demonstrate that completely asexual social lineages can evolve from mixed-sex termite societies, providing evidence that males are dispensable for the maintenance of advanced animal societies in which they previously played an active social role.","container-title":"BMC Biology","DOI":"10.1186/s12915-018-0563-y","ISSN":"1741-7007","issue":"1","license":"All rights reserved","note":"publisher: BMC Biology","page":"96","title":"Loss of males from mixed-sex societies in termites","volume":"16","author":[{"family":"Yashiro","given":"Toshihisa"},{"family":"Lo","given":"Nathan"},{"family":"Kobayashi","given":"Kazuya"},{"family":"Nozaki","given":"Tomonari"},{"family":"Fuchikawa","given":"Taro"},{"family":"Mizumoto","given":"Nobuaki"},{"family":"Namba","given":"Yusuke"},{"family":"Matsuura","given":"Kenji"}],"issued":{"date-parts":[["2018",12,25]]},"citation-key":"yashiroLossMalesMixedsex2018"}}],"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[13]</w:t>
            </w:r>
            <w:r w:rsidRPr="001B50E8">
              <w:rPr>
                <w:rFonts w:ascii="PT Serif" w:eastAsia="Times New Roman" w:hAnsi="PT Serif" w:cs="Arial"/>
                <w:color w:val="000000"/>
                <w:kern w:val="0"/>
                <w:sz w:val="18"/>
                <w:szCs w:val="18"/>
                <w14:ligatures w14:val="none"/>
              </w:rPr>
              <w:fldChar w:fldCharType="end"/>
            </w:r>
          </w:p>
        </w:tc>
      </w:tr>
      <w:tr w:rsidR="00AA1B5D" w:rsidRPr="001B50E8" w14:paraId="50F50AF3" w14:textId="77777777" w:rsidTr="00F72CE6">
        <w:trPr>
          <w:trHeight w:val="216"/>
        </w:trPr>
        <w:tc>
          <w:tcPr>
            <w:tcW w:w="2107" w:type="dxa"/>
            <w:tcBorders>
              <w:top w:val="nil"/>
              <w:left w:val="nil"/>
              <w:bottom w:val="nil"/>
              <w:right w:val="nil"/>
            </w:tcBorders>
            <w:shd w:val="clear" w:color="000000" w:fill="FFFFFF"/>
            <w:noWrap/>
            <w:vAlign w:val="bottom"/>
            <w:hideMark/>
          </w:tcPr>
          <w:p w14:paraId="7E6A362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Glyptotermes</w:t>
            </w:r>
          </w:p>
        </w:tc>
        <w:tc>
          <w:tcPr>
            <w:tcW w:w="1862" w:type="dxa"/>
            <w:tcBorders>
              <w:top w:val="nil"/>
              <w:left w:val="nil"/>
              <w:bottom w:val="nil"/>
              <w:right w:val="nil"/>
            </w:tcBorders>
            <w:shd w:val="clear" w:color="000000" w:fill="FFFFFF"/>
            <w:noWrap/>
            <w:vAlign w:val="bottom"/>
            <w:hideMark/>
          </w:tcPr>
          <w:p w14:paraId="4BACE96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fuscus</w:t>
            </w:r>
          </w:p>
        </w:tc>
        <w:tc>
          <w:tcPr>
            <w:tcW w:w="2245" w:type="dxa"/>
            <w:tcBorders>
              <w:top w:val="nil"/>
              <w:left w:val="nil"/>
              <w:bottom w:val="nil"/>
              <w:right w:val="nil"/>
            </w:tcBorders>
            <w:shd w:val="clear" w:color="000000" w:fill="FFFFFF"/>
            <w:noWrap/>
            <w:vAlign w:val="bottom"/>
            <w:hideMark/>
          </w:tcPr>
          <w:p w14:paraId="438245D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77BD4E5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p>
        </w:tc>
        <w:tc>
          <w:tcPr>
            <w:tcW w:w="1463" w:type="dxa"/>
            <w:tcBorders>
              <w:top w:val="nil"/>
              <w:left w:val="nil"/>
              <w:bottom w:val="nil"/>
              <w:right w:val="nil"/>
            </w:tcBorders>
            <w:shd w:val="clear" w:color="000000" w:fill="FFFFFF"/>
            <w:noWrap/>
            <w:vAlign w:val="bottom"/>
            <w:hideMark/>
          </w:tcPr>
          <w:p w14:paraId="34747E7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74252B24" w14:textId="244A0AA5" w:rsidR="000151F7" w:rsidRPr="001B50E8" w:rsidRDefault="00F72CE6"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hAnsi="PT Serif" w:cs="Arial"/>
                <w:color w:val="000000"/>
                <w:kern w:val="0"/>
                <w:sz w:val="18"/>
                <w:szCs w:val="18"/>
                <w14:ligatures w14:val="none"/>
              </w:rPr>
              <w:t>Table S1</w:t>
            </w:r>
          </w:p>
        </w:tc>
      </w:tr>
      <w:tr w:rsidR="00AA1B5D" w:rsidRPr="001B50E8" w14:paraId="5ECEDD77" w14:textId="77777777" w:rsidTr="00F72CE6">
        <w:trPr>
          <w:trHeight w:val="216"/>
        </w:trPr>
        <w:tc>
          <w:tcPr>
            <w:tcW w:w="2107" w:type="dxa"/>
            <w:tcBorders>
              <w:top w:val="nil"/>
              <w:left w:val="nil"/>
              <w:bottom w:val="nil"/>
              <w:right w:val="nil"/>
            </w:tcBorders>
            <w:shd w:val="clear" w:color="000000" w:fill="FFFFFF"/>
            <w:noWrap/>
            <w:vAlign w:val="bottom"/>
            <w:hideMark/>
          </w:tcPr>
          <w:p w14:paraId="63B1E451"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Coptotermes</w:t>
            </w:r>
          </w:p>
        </w:tc>
        <w:tc>
          <w:tcPr>
            <w:tcW w:w="1862" w:type="dxa"/>
            <w:tcBorders>
              <w:top w:val="nil"/>
              <w:left w:val="nil"/>
              <w:bottom w:val="nil"/>
              <w:right w:val="nil"/>
            </w:tcBorders>
            <w:shd w:val="clear" w:color="000000" w:fill="FFFFFF"/>
            <w:noWrap/>
            <w:vAlign w:val="bottom"/>
            <w:hideMark/>
          </w:tcPr>
          <w:p w14:paraId="3A90E1A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formosanus</w:t>
            </w:r>
          </w:p>
        </w:tc>
        <w:tc>
          <w:tcPr>
            <w:tcW w:w="2245" w:type="dxa"/>
            <w:tcBorders>
              <w:top w:val="nil"/>
              <w:left w:val="nil"/>
              <w:bottom w:val="nil"/>
              <w:right w:val="nil"/>
            </w:tcBorders>
            <w:shd w:val="clear" w:color="000000" w:fill="FFFFFF"/>
            <w:noWrap/>
            <w:vAlign w:val="bottom"/>
            <w:hideMark/>
          </w:tcPr>
          <w:p w14:paraId="632E730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0800A55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1BD30E5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0AD9C107" w14:textId="0C730363"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eDqVJVgj","properties":{"formattedCitation":"[14]","plainCitation":"[14]","noteIndex":0},"citationItems":[{"id":19835,"uris":["http://zotero.org/users/9949769/items/EQWBM59V"],"itemData":{"id":19835,"type":"book","event-place":"GB","ISBN":"978-1-80062-157-2","language":"en","note":"DOI: 10.1079/9781800621596.0000","publisher":"CABI","publisher-place":"GB","source":"DOI.org (Crossref)","title":"Biology and Management of the Formosan Subterranean Termite and Related Species","URL":"http://www.cabidigitallibrary.org/doi/book/10.1079/9781800621596.0000","editor":[{"family":"Su","given":"Nan-Yao"},{"family":"Lee","given":"Chow-Yang"}],"accessed":{"date-parts":[["2024",1,9]]},"issued":{"date-parts":[["2023",12,27]]},"citation-key":"suBiologyManagementFormosan2023"}}],"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[14]</w:t>
            </w:r>
            <w:r w:rsidRPr="001B50E8">
              <w:rPr>
                <w:rFonts w:ascii="PT Serif" w:eastAsia="Times New Roman" w:hAnsi="PT Serif" w:cs="Arial"/>
                <w:color w:val="000000"/>
                <w:kern w:val="0"/>
                <w:sz w:val="18"/>
                <w:szCs w:val="18"/>
                <w14:ligatures w14:val="none"/>
              </w:rPr>
              <w:fldChar w:fldCharType="end"/>
            </w:r>
          </w:p>
        </w:tc>
      </w:tr>
      <w:tr w:rsidR="00AA1B5D" w:rsidRPr="001B50E8" w14:paraId="08FAE75C" w14:textId="77777777" w:rsidTr="00F72CE6">
        <w:trPr>
          <w:trHeight w:val="216"/>
        </w:trPr>
        <w:tc>
          <w:tcPr>
            <w:tcW w:w="2107" w:type="dxa"/>
            <w:tcBorders>
              <w:top w:val="nil"/>
              <w:left w:val="nil"/>
              <w:bottom w:val="nil"/>
              <w:right w:val="nil"/>
            </w:tcBorders>
            <w:shd w:val="clear" w:color="000000" w:fill="FFFFFF"/>
            <w:noWrap/>
            <w:vAlign w:val="bottom"/>
            <w:hideMark/>
          </w:tcPr>
          <w:p w14:paraId="411319B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Coptotermes</w:t>
            </w:r>
          </w:p>
        </w:tc>
        <w:tc>
          <w:tcPr>
            <w:tcW w:w="1862" w:type="dxa"/>
            <w:tcBorders>
              <w:top w:val="nil"/>
              <w:left w:val="nil"/>
              <w:bottom w:val="nil"/>
              <w:right w:val="nil"/>
            </w:tcBorders>
            <w:shd w:val="clear" w:color="000000" w:fill="FFFFFF"/>
            <w:noWrap/>
            <w:vAlign w:val="bottom"/>
            <w:hideMark/>
          </w:tcPr>
          <w:p w14:paraId="14CE422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gestroi</w:t>
            </w:r>
          </w:p>
        </w:tc>
        <w:tc>
          <w:tcPr>
            <w:tcW w:w="2245" w:type="dxa"/>
            <w:tcBorders>
              <w:top w:val="nil"/>
              <w:left w:val="nil"/>
              <w:bottom w:val="nil"/>
              <w:right w:val="nil"/>
            </w:tcBorders>
            <w:shd w:val="clear" w:color="000000" w:fill="FFFFFF"/>
            <w:noWrap/>
            <w:vAlign w:val="bottom"/>
            <w:hideMark/>
          </w:tcPr>
          <w:p w14:paraId="47CC55E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0508CEF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3DF9D01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hideMark/>
          </w:tcPr>
          <w:p w14:paraId="33B02EA9" w14:textId="0D7E65F3"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yum19Cpu","properties":{"formattedCitation":"[14]","plainCitation":"[14]","noteIndex":0},"citationItems":[{"id":19835,"uris":["http://zotero.org/users/9949769/items/EQWBM59V"],"itemData":{"id":19835,"type":"book","event-place":"GB","ISBN":"978-1-80062-157-2","language":"en","note":"DOI: 10.1079/9781800621596.0000","publisher":"CABI","publisher-place":"GB","source":"DOI.org (Crossref)","title":"Biology and Management of the Formosan Subterranean Termite and Related Species","URL":"http://www.cabidigitallibrary.org/doi/book/10.1079/9781800621596.0000","editor":[{"family":"Su","given":"Nan-Yao"},{"family":"Lee","given":"Chow-Yang"}],"accessed":{"date-parts":[["2024",1,9]]},"issued":{"date-parts":[["2023",12,27]]},"citation-key":"suBiologyManagementFormosan2023"}}],"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[14]</w:t>
            </w:r>
            <w:r w:rsidRPr="001B50E8">
              <w:rPr>
                <w:rFonts w:ascii="PT Serif" w:eastAsia="Times New Roman" w:hAnsi="PT Serif" w:cs="Arial"/>
                <w:color w:val="000000"/>
                <w:kern w:val="0"/>
                <w:sz w:val="18"/>
                <w:szCs w:val="18"/>
                <w14:ligatures w14:val="none"/>
              </w:rPr>
              <w:fldChar w:fldCharType="end"/>
            </w:r>
          </w:p>
        </w:tc>
      </w:tr>
      <w:tr w:rsidR="00AA1B5D" w:rsidRPr="001B50E8" w14:paraId="5D055BF8" w14:textId="77777777" w:rsidTr="00F72CE6">
        <w:trPr>
          <w:trHeight w:val="216"/>
        </w:trPr>
        <w:tc>
          <w:tcPr>
            <w:tcW w:w="2107" w:type="dxa"/>
            <w:tcBorders>
              <w:top w:val="nil"/>
              <w:left w:val="nil"/>
              <w:bottom w:val="nil"/>
              <w:right w:val="nil"/>
            </w:tcBorders>
            <w:shd w:val="clear" w:color="000000" w:fill="FFFFFF"/>
            <w:noWrap/>
            <w:vAlign w:val="bottom"/>
            <w:hideMark/>
          </w:tcPr>
          <w:p w14:paraId="1C8A5F5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Prorhinotermes</w:t>
            </w:r>
            <w:proofErr w:type="spellEnd"/>
          </w:p>
        </w:tc>
        <w:tc>
          <w:tcPr>
            <w:tcW w:w="1862" w:type="dxa"/>
            <w:tcBorders>
              <w:top w:val="nil"/>
              <w:left w:val="nil"/>
              <w:bottom w:val="nil"/>
              <w:right w:val="nil"/>
            </w:tcBorders>
            <w:shd w:val="clear" w:color="000000" w:fill="FFFFFF"/>
            <w:noWrap/>
            <w:vAlign w:val="bottom"/>
            <w:hideMark/>
          </w:tcPr>
          <w:p w14:paraId="037902F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simplex</w:t>
            </w:r>
          </w:p>
        </w:tc>
        <w:tc>
          <w:tcPr>
            <w:tcW w:w="2245" w:type="dxa"/>
            <w:tcBorders>
              <w:top w:val="nil"/>
              <w:left w:val="nil"/>
              <w:bottom w:val="nil"/>
              <w:right w:val="nil"/>
            </w:tcBorders>
            <w:shd w:val="clear" w:color="000000" w:fill="FFFFFF"/>
            <w:noWrap/>
            <w:vAlign w:val="bottom"/>
            <w:hideMark/>
          </w:tcPr>
          <w:p w14:paraId="5473C6E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8A33BF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940C36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49541A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79D617C3" w14:textId="77777777" w:rsidTr="00F72CE6">
        <w:trPr>
          <w:trHeight w:val="216"/>
        </w:trPr>
        <w:tc>
          <w:tcPr>
            <w:tcW w:w="2107" w:type="dxa"/>
            <w:tcBorders>
              <w:top w:val="nil"/>
              <w:left w:val="nil"/>
              <w:bottom w:val="nil"/>
              <w:right w:val="nil"/>
            </w:tcBorders>
            <w:shd w:val="clear" w:color="000000" w:fill="FFFFFF"/>
            <w:noWrap/>
            <w:vAlign w:val="bottom"/>
            <w:hideMark/>
          </w:tcPr>
          <w:p w14:paraId="31A615E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Psammotermes</w:t>
            </w:r>
            <w:proofErr w:type="spellEnd"/>
          </w:p>
        </w:tc>
        <w:tc>
          <w:tcPr>
            <w:tcW w:w="1862" w:type="dxa"/>
            <w:tcBorders>
              <w:top w:val="nil"/>
              <w:left w:val="nil"/>
              <w:bottom w:val="nil"/>
              <w:right w:val="nil"/>
            </w:tcBorders>
            <w:shd w:val="clear" w:color="000000" w:fill="FFFFFF"/>
            <w:noWrap/>
            <w:vAlign w:val="bottom"/>
            <w:hideMark/>
          </w:tcPr>
          <w:p w14:paraId="4BA4275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hybostoma</w:t>
            </w:r>
            <w:proofErr w:type="spellEnd"/>
          </w:p>
        </w:tc>
        <w:tc>
          <w:tcPr>
            <w:tcW w:w="2245" w:type="dxa"/>
            <w:tcBorders>
              <w:top w:val="nil"/>
              <w:left w:val="nil"/>
              <w:bottom w:val="nil"/>
              <w:right w:val="nil"/>
            </w:tcBorders>
            <w:shd w:val="clear" w:color="000000" w:fill="FFFFFF"/>
            <w:noWrap/>
            <w:vAlign w:val="bottom"/>
            <w:hideMark/>
          </w:tcPr>
          <w:p w14:paraId="7385692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601FDA6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4109939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276F748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7E0005EE" w14:textId="77777777" w:rsidTr="00F72CE6">
        <w:trPr>
          <w:trHeight w:val="216"/>
        </w:trPr>
        <w:tc>
          <w:tcPr>
            <w:tcW w:w="2107" w:type="dxa"/>
            <w:tcBorders>
              <w:top w:val="nil"/>
              <w:left w:val="nil"/>
              <w:bottom w:val="nil"/>
              <w:right w:val="nil"/>
            </w:tcBorders>
            <w:shd w:val="clear" w:color="000000" w:fill="FFFFFF"/>
            <w:noWrap/>
            <w:vAlign w:val="bottom"/>
            <w:hideMark/>
          </w:tcPr>
          <w:p w14:paraId="255A80F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1C113CA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speratus</w:t>
            </w:r>
          </w:p>
        </w:tc>
        <w:tc>
          <w:tcPr>
            <w:tcW w:w="2245" w:type="dxa"/>
            <w:tcBorders>
              <w:top w:val="nil"/>
              <w:left w:val="nil"/>
              <w:bottom w:val="nil"/>
              <w:right w:val="nil"/>
            </w:tcBorders>
            <w:shd w:val="clear" w:color="000000" w:fill="FFFFFF"/>
            <w:noWrap/>
            <w:vAlign w:val="bottom"/>
            <w:hideMark/>
          </w:tcPr>
          <w:p w14:paraId="5C506E6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14A7D41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0581119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438C720C" w14:textId="160A1661"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{"citationID":"KG7gK6bP","properties":{"formattedCitation":"[15]","plainCitation":"[15]","noteIndex":0},"citationItems":[{"id":2882,"uris":["http://zotero.org/users/9949769/items/EQNB9TB4"],"itemData":{"id":2882,"type":"article-journal","abstract":"Eusocial insects exhibit the most striking example of phenotypic plasticity. There has been a long controversy over the factors determining caste development of individuals in social insects. Here we demonstrate that parental phenotypes influence the social status of offspring not through genetic inheritance but through genomic imprinting in termites. Our extensive field survey and genetic analysis of the termite Reticulitermes speratus show that its breeding system is inconsistent with a genetic caste determination model. We therefore developed a genomic imprinting model, in which queen-and king-specific epigenetic marks antagonistically influence sexual development of offspring. The model accounts for all known empirical data on caste differentiation of R. speratus and other related species. By conducting colony-founding experiments and additively incorporating relevant socio-environmental factors into our genomic imprinting model, we show the relative importance of genomic imprinting and environmental factors in caste determination. The idea of epigenetic inheritance of sexual phenotypes solves the puzzle of why parthenogenetically produced daughters carrying only maternal chromosomes exclusively develop into queens and why parental phenotypes (nymph-or worker-derived reproductives) strongly influence caste differentiation of offspring. According to our model, the worker caste is seen as a “neuter” caste whose sexual development is suppressed due to counterbalanced maternal and paternal imprinting and opens new avenues for understanding the evolution of caste systems in social insects.","container-title":"American Naturalist","DOI":"10.1086/697238","ISSN":"00030147","issue":"6","license":"All rights reserved","note":"PMID: 29750562","page":"677-690","title":"A genomic imprinting model of termite caste determination: Not genetic but epigenetic inheritance influences offspring caste fate","volume":"191","author":[{"family":"Matsuura","given":"Kenji"},{"family":"Mizumoto","given":"Nobuaki"},{"family":"Kobayashi","given":"Kazuya"},{"family":"Nozaki","given":"Tomonari"},{"family":"Fujita","given":"Tadahide"},{"family":"Yashiro","given":"Toshihisa"},{"family":"Fuchikawa","given":"Taro"},{"family":"Mitaka","given":"Yuki"},{"family":"Vargo","given":"Edward L."}],"issued":{"date-parts":[["2018"]]},"citation-key":"matsuuraGenomicImprintingModel2018"}}],"schema":"https://github.com/citation-style-language/schema/raw/master/csl-citation.json"}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[15]</w:t>
            </w:r>
            <w:r w:rsidRPr="001B50E8">
              <w:rPr>
                <w:rFonts w:ascii="PT Serif" w:eastAsia="Times New Roman" w:hAnsi="PT Serif" w:cs="Arial"/>
                <w:color w:val="000000"/>
                <w:kern w:val="0"/>
                <w:sz w:val="18"/>
                <w:szCs w:val="18"/>
                <w14:ligatures w14:val="none"/>
              </w:rPr>
              <w:fldChar w:fldCharType="end"/>
            </w:r>
          </w:p>
        </w:tc>
      </w:tr>
      <w:tr w:rsidR="00AA1B5D" w:rsidRPr="001B50E8" w14:paraId="1673F709" w14:textId="77777777" w:rsidTr="00F72CE6">
        <w:trPr>
          <w:trHeight w:val="216"/>
        </w:trPr>
        <w:tc>
          <w:tcPr>
            <w:tcW w:w="2107" w:type="dxa"/>
            <w:tcBorders>
              <w:top w:val="nil"/>
              <w:left w:val="nil"/>
              <w:bottom w:val="nil"/>
              <w:right w:val="nil"/>
            </w:tcBorders>
            <w:shd w:val="clear" w:color="000000" w:fill="FFFFFF"/>
            <w:noWrap/>
            <w:vAlign w:val="bottom"/>
            <w:hideMark/>
          </w:tcPr>
          <w:p w14:paraId="61F077E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613540F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flavipes</w:t>
            </w:r>
          </w:p>
        </w:tc>
        <w:tc>
          <w:tcPr>
            <w:tcW w:w="2245" w:type="dxa"/>
            <w:tcBorders>
              <w:top w:val="nil"/>
              <w:left w:val="nil"/>
              <w:bottom w:val="nil"/>
              <w:right w:val="nil"/>
            </w:tcBorders>
            <w:shd w:val="clear" w:color="000000" w:fill="FFFFFF"/>
            <w:noWrap/>
            <w:vAlign w:val="bottom"/>
            <w:hideMark/>
          </w:tcPr>
          <w:p w14:paraId="530A58B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4EF935A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498CEA3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3E030F6F" w14:textId="5F56CDBB"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{"citationID":"vvbKrd0d","properties":{"formattedCitation":"[16]","plainCitation":"[16]","noteIndex":0},"citationItems":[{"id":23602,"uris":["http://zotero.org/users/9949769/items/BDKW54HF"],"itemData":{"id":23602,"type":"article-journal","abstract":"There are several species of subterranean termites in the United States, some of which occur sympatrically over broad geographic regions. However, there is little information on the relative abundance of the different species or the extent to which they differ with respect to colony social and spatial organization. We used microsatellite markers to investigate the relative numbers of colonies, to infer colony breeding structures, and to delineate colony foraging areas in four species of subterranean termites occurring in a state park in Charleston, SC. The two most abundant species, Reticulitermes hageni Banks and Reticulitermes flavipes (Kollar), which together accounted for 80% of the 49 colonies sampled, had fairly localized foraging ranges of &amp;lt;30 m across. In contrast, Reticulitermes virginicus (Banks) and the Formosan subterranean termite, Coptotermes formosanus Shiraki, had far fewer colonies, but these colonies were more expansive, spanning distances &amp;gt;100 linear m. Colonies of all species were primarily simple families each headed by a single monogamous pair of reproductives. Generally, the remaining colonies of each species were consistent with being extended families, i.e., headed by multiple neotenic reproductives descended from simple families. Only in R. flavipes was a mixed family colony detected, with workers from two distinct families occurring together. These results from molecular markers reveal how the various species in a relatively diverse subterranean termite community can vary in abundance, size of colony foraging area and breeding structure, thereby setting the stage for subsequent studies to identify the factors shaping these communities.","container-title":"Annals of the Entomological Society of America","DOI":"10.1603/0013-8746(2006)99[1101:RAACBS]2.0.CO;2","ISSN":"0013-8746","issue":"6","journalAbbreviation":"Annals of the Entomological Society of America","page":"1101-1109","source":"Silverchair","title":"Relative abundance and comparative breeding structure of subterranean termite colonies (&lt;i&gt;Reticulitermes flavipes&lt;/i&gt;, &lt;i&gt;Reticulitermes hageni&lt;/i&gt;, &lt;i&gt;Reticulitermes virginicus&lt;/i&gt;, and &lt;i&gt;Coptotermes formosanus&lt;/i&gt;) in a South Carolina Lowcountry Site as revealed by molecular markers","volume":"99","author":[{"family":"Vargo","given":"Edward L"},{"family":"Juba","given":"Thomas R"},{"family":"Deheer","given":"Christopher J"}],"issued":{"date-parts":[["2006",11,1]]},"citation-key":"vargoRelativeAbundanceComparative2006"}}],"schema":"https://github.com/citation-style-language/schema/raw/master/csl-citation.json"}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[16]</w:t>
            </w:r>
            <w:r w:rsidRPr="001B50E8">
              <w:rPr>
                <w:rFonts w:ascii="PT Serif" w:eastAsia="Times New Roman" w:hAnsi="PT Serif" w:cs="Arial"/>
                <w:color w:val="000000"/>
                <w:kern w:val="0"/>
                <w:sz w:val="18"/>
                <w:szCs w:val="18"/>
                <w14:ligatures w14:val="none"/>
              </w:rPr>
              <w:fldChar w:fldCharType="end"/>
            </w:r>
          </w:p>
        </w:tc>
      </w:tr>
      <w:tr w:rsidR="00AA1B5D" w:rsidRPr="001B50E8" w14:paraId="1DF05D84" w14:textId="77777777" w:rsidTr="00F72CE6">
        <w:trPr>
          <w:trHeight w:val="216"/>
        </w:trPr>
        <w:tc>
          <w:tcPr>
            <w:tcW w:w="2107" w:type="dxa"/>
            <w:tcBorders>
              <w:top w:val="nil"/>
              <w:left w:val="nil"/>
              <w:bottom w:val="nil"/>
              <w:right w:val="nil"/>
            </w:tcBorders>
            <w:shd w:val="clear" w:color="000000" w:fill="FFFFFF"/>
            <w:noWrap/>
            <w:vAlign w:val="bottom"/>
            <w:hideMark/>
          </w:tcPr>
          <w:p w14:paraId="79D8C25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0BA4C56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virginicus</w:t>
            </w:r>
          </w:p>
        </w:tc>
        <w:tc>
          <w:tcPr>
            <w:tcW w:w="2245" w:type="dxa"/>
            <w:tcBorders>
              <w:top w:val="nil"/>
              <w:left w:val="nil"/>
              <w:bottom w:val="nil"/>
              <w:right w:val="nil"/>
            </w:tcBorders>
            <w:shd w:val="clear" w:color="000000" w:fill="FFFFFF"/>
            <w:noWrap/>
            <w:vAlign w:val="bottom"/>
            <w:hideMark/>
          </w:tcPr>
          <w:p w14:paraId="4B349CD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3C728B7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115D7BD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4A64F3F8" w14:textId="5700AD4D"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{"citationID":"R7DUxN80","properties":{"formattedCitation":"[16]","plainCitation":"[16]","noteIndex":0},"citationItems":[{"id":23602,"uris":["http://zotero.org/users/9949769/items/BDKW54HF"],"itemData":{"id":23602,"type":"article-journal","abstract":"There are several species of subterranean termites in the United States, some of which occur sympatrically over broad geographic regions. However, there is little information on the relative abundance of the different species or the extent to which they differ with respect to colony social and spatial organization. We used microsatellite markers to investigate the relative numbers of colonies, to infer colony breeding structures, and to delineate colony foraging areas in four species of subterranean termites occurring in a state park in Charleston, SC. The two most abundant species, Reticulitermes hageni Banks and Reticulitermes flavipes (Kollar), which together accounted for 80% of the 49 colonies sampled, had fairly localized foraging ranges of &amp;lt;30 m across. In contrast, Reticulitermes virginicus (Banks) and the Formosan subterranean termite, Coptotermes formosanus Shiraki, had far fewer colonies, but these colonies were more expansive, spanning distances &amp;gt;100 linear m. Colonies of all species were primarily simple families each headed by a single monogamous pair of reproductives. Generally, the remaining colonies of each species were consistent with being extended families, i.e., headed by multiple neotenic reproductives descended from simple families. Only in R. flavipes was a mixed family colony detected, with workers from two distinct families occurring together. These results from molecular markers reveal how the various species in a relatively diverse subterranean termite community can vary in abundance, size of colony foraging area and breeding structure, thereby setting the stage for subsequent studies to identify the factors shaping these communities.","container-title":"Annals of the Entomological Society of America","DOI":"10.1603/0013-8746(2006)99[1101:RAACBS]2.0.CO;2","ISSN":"0013-8746","issue":"6","journalAbbreviation":"Annals of the Entomological Society of America","page":"1101-1109","source":"Silverchair","title":"Relative abundance and comparative breeding structure of subterranean termite colonies (&lt;i&gt;Reticulitermes flavipes&lt;/i&gt;, &lt;i&gt;Reticulitermes hageni&lt;/i&gt;, &lt;i&gt;Reticulitermes virginicus&lt;/i&gt;, and &lt;i&gt;Coptotermes formosanus&lt;/i&gt;) in a South Carolina Lowcountry Site as revealed by molecular markers","volume":"99","author":[{"family":"Vargo","given":"Edward L"},{"family":"Juba","given":"Thomas R"},{"family":"Deheer","given":"Christopher J"}],"issued":{"date-parts":[["2006",11,1]]},"citation-key":"vargoRelativeAbundanceComparative2006"}}],"schema":"https://github.com/citation-style-language/schema/raw/master/csl-citation.json"}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[16]</w:t>
            </w:r>
            <w:r w:rsidRPr="001B50E8">
              <w:rPr>
                <w:rFonts w:ascii="PT Serif" w:eastAsia="Times New Roman" w:hAnsi="PT Serif" w:cs="Arial"/>
                <w:color w:val="000000"/>
                <w:kern w:val="0"/>
                <w:sz w:val="18"/>
                <w:szCs w:val="18"/>
                <w14:ligatures w14:val="none"/>
              </w:rPr>
              <w:fldChar w:fldCharType="end"/>
            </w:r>
          </w:p>
        </w:tc>
      </w:tr>
      <w:tr w:rsidR="00AA1B5D" w:rsidRPr="001B50E8" w14:paraId="6B7598F0" w14:textId="77777777" w:rsidTr="00F72CE6">
        <w:trPr>
          <w:trHeight w:val="216"/>
        </w:trPr>
        <w:tc>
          <w:tcPr>
            <w:tcW w:w="2107" w:type="dxa"/>
            <w:tcBorders>
              <w:top w:val="nil"/>
              <w:left w:val="nil"/>
              <w:bottom w:val="nil"/>
              <w:right w:val="nil"/>
            </w:tcBorders>
            <w:shd w:val="clear" w:color="000000" w:fill="FFFFFF"/>
            <w:noWrap/>
            <w:vAlign w:val="bottom"/>
            <w:hideMark/>
          </w:tcPr>
          <w:p w14:paraId="2940646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26596A6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flaviceps</w:t>
            </w:r>
            <w:proofErr w:type="spellEnd"/>
          </w:p>
        </w:tc>
        <w:tc>
          <w:tcPr>
            <w:tcW w:w="2245" w:type="dxa"/>
            <w:tcBorders>
              <w:top w:val="nil"/>
              <w:left w:val="nil"/>
              <w:bottom w:val="nil"/>
              <w:right w:val="nil"/>
            </w:tcBorders>
            <w:shd w:val="clear" w:color="000000" w:fill="FFFFFF"/>
            <w:noWrap/>
            <w:vAlign w:val="bottom"/>
            <w:hideMark/>
          </w:tcPr>
          <w:p w14:paraId="4F541C8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68D8485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4C5BA91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7371AFE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71542208" w14:textId="77777777" w:rsidTr="00F72CE6">
        <w:trPr>
          <w:trHeight w:val="216"/>
        </w:trPr>
        <w:tc>
          <w:tcPr>
            <w:tcW w:w="2107" w:type="dxa"/>
            <w:tcBorders>
              <w:top w:val="nil"/>
              <w:left w:val="nil"/>
              <w:bottom w:val="nil"/>
              <w:right w:val="nil"/>
            </w:tcBorders>
            <w:shd w:val="clear" w:color="000000" w:fill="FFFFFF"/>
            <w:noWrap/>
            <w:vAlign w:val="bottom"/>
            <w:hideMark/>
          </w:tcPr>
          <w:p w14:paraId="19792A9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5863E95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chinensis</w:t>
            </w:r>
          </w:p>
        </w:tc>
        <w:tc>
          <w:tcPr>
            <w:tcW w:w="2245" w:type="dxa"/>
            <w:tcBorders>
              <w:top w:val="nil"/>
              <w:left w:val="nil"/>
              <w:bottom w:val="nil"/>
              <w:right w:val="nil"/>
            </w:tcBorders>
            <w:shd w:val="clear" w:color="000000" w:fill="FFFFFF"/>
            <w:noWrap/>
            <w:vAlign w:val="bottom"/>
            <w:hideMark/>
          </w:tcPr>
          <w:p w14:paraId="0BFBFD4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D2FA57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07EBB3E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786261F0" w14:textId="39A4D4E8"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{"citationID":"KkKST2aj","properties":{"formattedCitation":"[17]","plainCitation":"[17]","noteIndex":0},"citationItems":[{"id":23399,"uris":["http://zotero.org/users/9949769/items/6G7FIJV2"],"itemData":{"id":23399,"type":"article-journal","abstract":"The subterranean termite Reticulitermes chinensis Snyder is an important pest of trees and buildings in China. Here, we characterized genetic structure and reproductive modes of R. chinensis from China for the first time. A total of 1,875 workers from 75 collection sites in Huanggang, Changsha and Chongqing cities were genotyped at eight microsatellite loci. Analysis of genetic clusters showed two subpopulations in Chongqing city. The Huanggang population showed a uniform genetic pattern and was separated from the other populations by the largest genetic distances (FST: 0.17–0.20). In contrast, smaller genetic distances (FST: 0.05–0.12) separated Changsha, Chongqing-1 and Chongqing-2 populations. Chongqing-1 was the only population showing a genetic bottleneck. Isolation by distance among colonies in the Huanggang population indicated limited alate dispersal or colony budding. Lack of isolation by distance among colonies within the populations of Changsha, Chongqing-1 and Chongqing-2, suggested long-range dispersal by alates and/or human-mediated transport. Overall, extended family colonies (73.91%) were predominant in all four populations, followed by simple (20.29%), and mixed family colonies (5.80%). Most simple families were headed by inbred related reproductive pairs in the Changsha population, while most simple families in the Chongqing-1 population were headed by outbred unrelated pairs. Simple families in the Huanggang population were a mixture of colonies headed by outbred or inbred reproductive pairs. The sample size of simple families in the Chongqing-2 population was too small to yield significant results. Extended families in all four populations were headed on the average by ≤10 neotenics. Mixed families likely originated from pleometrosis. Presence of heterozygote genotypes showed that all neotenic reproductives collected in addition from five field colonies in Wuhan city were sexually produced, suggesting that these colonies did not undergo parthenogenesis. This study contributes to better understanding of the variance of genetic structure and reproductive mode in the genus Reticulitermes.","container-title":"PLOS ONE","DOI":"10.1371/journal.pone.0069070","ISSN":"1932-6203","issue":"7","journalAbbreviation":"PLOS ONE","language":"en","note":"publisher: Public Library of Science","page":"e69070","source":"PLoS Journals","title":"Genetic analysis of population structure and reproductive mode of the termite &lt;i&gt;Reticulitermes chinensis&lt;/i&gt; Snyder","volume":"8","author":[{"family":"Huang","given":"Qiuying"},{"family":"Li","given":"Ganghua"},{"family":"Husseneder","given":"Claudia"},{"family":"Lei","given":"Chaoliang"}],"issued":{"date-parts":[["2013",7,22]]},"citation-key":"huangGeneticAnalysisPopulation2013"}}],"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[17]</w:t>
            </w:r>
            <w:r w:rsidRPr="001B50E8">
              <w:rPr>
                <w:rFonts w:ascii="PT Serif" w:eastAsia="Times New Roman" w:hAnsi="PT Serif" w:cs="Arial"/>
                <w:color w:val="000000"/>
                <w:kern w:val="0"/>
                <w:sz w:val="18"/>
                <w:szCs w:val="18"/>
                <w14:ligatures w14:val="none"/>
              </w:rPr>
              <w:fldChar w:fldCharType="end"/>
            </w:r>
          </w:p>
        </w:tc>
      </w:tr>
      <w:tr w:rsidR="00AA1B5D" w:rsidRPr="001B50E8" w14:paraId="472B3B12" w14:textId="77777777" w:rsidTr="00F72CE6">
        <w:trPr>
          <w:trHeight w:val="216"/>
        </w:trPr>
        <w:tc>
          <w:tcPr>
            <w:tcW w:w="2107" w:type="dxa"/>
            <w:tcBorders>
              <w:top w:val="nil"/>
              <w:left w:val="nil"/>
              <w:bottom w:val="nil"/>
              <w:right w:val="nil"/>
            </w:tcBorders>
            <w:shd w:val="clear" w:color="000000" w:fill="FFFFFF"/>
            <w:noWrap/>
            <w:vAlign w:val="bottom"/>
            <w:hideMark/>
          </w:tcPr>
          <w:p w14:paraId="43AA71D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7CDDEBF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aculabialis</w:t>
            </w:r>
            <w:proofErr w:type="spellEnd"/>
          </w:p>
        </w:tc>
        <w:tc>
          <w:tcPr>
            <w:tcW w:w="2245" w:type="dxa"/>
            <w:tcBorders>
              <w:top w:val="nil"/>
              <w:left w:val="nil"/>
              <w:bottom w:val="nil"/>
              <w:right w:val="nil"/>
            </w:tcBorders>
            <w:shd w:val="clear" w:color="000000" w:fill="FFFFFF"/>
            <w:noWrap/>
            <w:vAlign w:val="bottom"/>
            <w:hideMark/>
          </w:tcPr>
          <w:p w14:paraId="68B3538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42983D6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65779C2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38AFB122" w14:textId="7FFA649E"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{"citationID":"C49q2Erm","properties":{"formattedCitation":"[18]","plainCitation":"[18]","noteIndex":0},"citationItems":[{"id":23154,"uris":["http://zotero.org/users/9949769/items/GQPFXPJH"],"itemData":{"id":23154,"type":"article-journal","abstract":"Asexual queen succession (AQS) species produce queens via thelytokous parthenogenesis, which significantly impacts their social life history. For the first time, we discovered that Reticulitermes aculabialis exhibits the phenomenon of parthenogenesis under experimental conditions, and we also investigated the genetic structure of wild colonies of this species using polymorphic microsatellite loci. Our genetic analysis revealed that 93.2% of the secondary queens in the wild colonies were homozygous at all loci, indicating parthenogenesis in these secondary queens, while workers (2.5%), soldiers (0%), nymphs (0%), and alates (6.7%) had low rates. Genetic analysis revealed that the mean number of alleles per group (Na) ranged from 2.000 ± 0.000 to 2.500 ± 0.428, with 83.3% polymorphic loci (PPL). The observed heterozygosity (Ho) varied from 0.467 ± 0.141 to 0.583 ± 0.098, indicating significant genetic diversity among workers and soldiers. In contrast, soldiers and nymph develop predominantly through sexual reproduction than alates and workers. The occurrence of AQS in R. aculabialis suggests a different mechanism of ploidy restoration, highlighting the diversity of reproductive mechanisms across various lineages of the Termitidae and non-Termitidae termites.","container-title":"Bulletin of Entomological Research","DOI":"10.1017/S000748532500001X","ISSN":"0007-4853, 1475-2670","language":"en","page":"1-11","source":"Cambridge University Press","title":"Asexual queen succession in the subterranean termite &lt;i&gt;Reticulitermes aculabialis&lt;/i&gt; Tsai et Hwang (Blattodea: Heterotermitidae)","title-short":"Asexual queen succession in the subterranean termite Reticulitermes aculabialis Tsai et Hwang (Blattodea","author":[{"family":"Khan","given":"Zahid"},{"family":"Haroon","given":""},{"family":"Sha","given":"Zhao"},{"family":"Xing","given":"Lian-Xi"}],"issued":{"date-parts":[["2025",2,25]]},"citation-key":"khanAsexualQueenSuccession2025"}}],"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[18]</w:t>
            </w:r>
            <w:r w:rsidRPr="001B50E8">
              <w:rPr>
                <w:rFonts w:ascii="PT Serif" w:eastAsia="Times New Roman" w:hAnsi="PT Serif" w:cs="Arial"/>
                <w:color w:val="000000"/>
                <w:kern w:val="0"/>
                <w:sz w:val="18"/>
                <w:szCs w:val="18"/>
                <w14:ligatures w14:val="none"/>
              </w:rPr>
              <w:fldChar w:fldCharType="end"/>
            </w:r>
          </w:p>
        </w:tc>
      </w:tr>
      <w:tr w:rsidR="00AA1B5D" w:rsidRPr="001B50E8" w14:paraId="5A1E54A7" w14:textId="77777777" w:rsidTr="00F72CE6">
        <w:trPr>
          <w:trHeight w:val="216"/>
        </w:trPr>
        <w:tc>
          <w:tcPr>
            <w:tcW w:w="2107" w:type="dxa"/>
            <w:tcBorders>
              <w:top w:val="nil"/>
              <w:left w:val="nil"/>
              <w:bottom w:val="nil"/>
              <w:right w:val="nil"/>
            </w:tcBorders>
            <w:shd w:val="clear" w:color="000000" w:fill="FFFFFF"/>
            <w:noWrap/>
            <w:vAlign w:val="bottom"/>
            <w:hideMark/>
          </w:tcPr>
          <w:p w14:paraId="6085F39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Reticulitermes</w:t>
            </w:r>
          </w:p>
        </w:tc>
        <w:tc>
          <w:tcPr>
            <w:tcW w:w="1862" w:type="dxa"/>
            <w:tcBorders>
              <w:top w:val="nil"/>
              <w:left w:val="nil"/>
              <w:bottom w:val="nil"/>
              <w:right w:val="nil"/>
            </w:tcBorders>
            <w:shd w:val="clear" w:color="000000" w:fill="FFFFFF"/>
            <w:noWrap/>
            <w:vAlign w:val="bottom"/>
            <w:hideMark/>
          </w:tcPr>
          <w:p w14:paraId="0DDE975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lucifugus</w:t>
            </w:r>
            <w:proofErr w:type="spellEnd"/>
          </w:p>
        </w:tc>
        <w:tc>
          <w:tcPr>
            <w:tcW w:w="2245" w:type="dxa"/>
            <w:tcBorders>
              <w:top w:val="nil"/>
              <w:left w:val="nil"/>
              <w:bottom w:val="nil"/>
              <w:right w:val="nil"/>
            </w:tcBorders>
            <w:shd w:val="clear" w:color="000000" w:fill="FFFFFF"/>
            <w:noWrap/>
            <w:vAlign w:val="bottom"/>
            <w:hideMark/>
          </w:tcPr>
          <w:p w14:paraId="2F61846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4B21576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5923118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3163BB89" w14:textId="11EB39E0"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{"citationID":"lbGteZR7","properties":{"formattedCitation":"[19]","plainCitation":"[19]","noteIndex":0},"citationItems":[{"id":23207,"uris":["http://zotero.org/users/9949769/items/IBH8VCMG"],"itemData":{"id":23207,"type":"article-journal","abstract":"Biological traits and colony structure are difficult to analyze in subterranean termites owing to their cryptic lifestyle and their often elusive breeding system. However, the use of molecular markers in a population genetics framework allows the investigation of such aspects. We present here the colony genetic structures of 12 samples collected along the Italian peninsula of two Reticulitermes species (the native R. lucifugus and the introduced R. urbis) analyzed through nuclear microsatellite markers. Reproductive strategies and colony breeding systems differ between the two species. Secondary reproductives of R. lucifugus, collected in three colonies, are all females; genotyping comparisons between these females and their nest mate workers clearly indicate the presence of asexual queen succession (AQS) events in this species, as observed in the Japanese R. speratus and in the North-American R. virginicus. Two other R. lucifugus colonies have a mixed family genetic pattern, possibly as the result of colony fusion events: accordingly, relatedness estimates indicate the presence of genetically unrelated workers. On the contrary, all R. urbis colonies have a genetic structure compatible with the presence of multiple secondary reproductives, as expected on the basis of previous analyses. Moreover, neotenics’ sex ratio is balanced and their heterozygosity is comparable to that of nest mate workers, suggesting that AQS is lacking in this taxon. The differences observed in such biological traits between the two species are discussed in the light of their invasive potential.","container-title":"Insectes Sociaux","DOI":"10.1007/s00040-013-0284-8","ISSN":"1420-9098","issue":"2","journalAbbreviation":"Insect. Soc.","language":"en","page":"203-211","source":"Springer Link","title":"Breeding systems and reproductive strategies in Italian &lt;i&gt;Reticulitermes&lt;/i&gt; colonies (Isoptera: Rhinotermitidae)","title-short":"Breeding systems and reproductive strategies in Italian Reticulitermes colonies (Isoptera","volume":"60","author":[{"family":"Luchetti","given":"A."},{"family":"Velonà","given":"A."},{"family":"Mueller","given":"M."},{"family":"Mantovani","given":"B."}],"issued":{"date-parts":[["2013",5,1]]},"citation-key":"luchettiBreedingSystemsReproductive2013"}}],"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[19]</w:t>
            </w:r>
            <w:r w:rsidRPr="001B50E8">
              <w:rPr>
                <w:rFonts w:ascii="PT Serif" w:eastAsia="Times New Roman" w:hAnsi="PT Serif" w:cs="Arial"/>
                <w:color w:val="000000"/>
                <w:kern w:val="0"/>
                <w:sz w:val="18"/>
                <w:szCs w:val="18"/>
                <w14:ligatures w14:val="none"/>
              </w:rPr>
              <w:fldChar w:fldCharType="end"/>
            </w:r>
          </w:p>
        </w:tc>
      </w:tr>
      <w:tr w:rsidR="00AA1B5D" w:rsidRPr="001B50E8" w14:paraId="3F340875" w14:textId="77777777" w:rsidTr="00F72CE6">
        <w:trPr>
          <w:trHeight w:val="216"/>
        </w:trPr>
        <w:tc>
          <w:tcPr>
            <w:tcW w:w="2107" w:type="dxa"/>
            <w:tcBorders>
              <w:top w:val="nil"/>
              <w:left w:val="nil"/>
              <w:bottom w:val="nil"/>
              <w:right w:val="nil"/>
            </w:tcBorders>
            <w:shd w:val="clear" w:color="000000" w:fill="FFFFFF"/>
            <w:noWrap/>
            <w:vAlign w:val="bottom"/>
            <w:hideMark/>
          </w:tcPr>
          <w:p w14:paraId="58A27B5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Ancistrotermes</w:t>
            </w:r>
            <w:proofErr w:type="spellEnd"/>
          </w:p>
        </w:tc>
        <w:tc>
          <w:tcPr>
            <w:tcW w:w="1862" w:type="dxa"/>
            <w:tcBorders>
              <w:top w:val="nil"/>
              <w:left w:val="nil"/>
              <w:bottom w:val="nil"/>
              <w:right w:val="nil"/>
            </w:tcBorders>
            <w:shd w:val="clear" w:color="000000" w:fill="FFFFFF"/>
            <w:noWrap/>
            <w:vAlign w:val="bottom"/>
            <w:hideMark/>
          </w:tcPr>
          <w:p w14:paraId="6C63597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dimorphus</w:t>
            </w:r>
            <w:proofErr w:type="spellEnd"/>
          </w:p>
        </w:tc>
        <w:tc>
          <w:tcPr>
            <w:tcW w:w="2245" w:type="dxa"/>
            <w:tcBorders>
              <w:top w:val="nil"/>
              <w:left w:val="nil"/>
              <w:bottom w:val="nil"/>
              <w:right w:val="nil"/>
            </w:tcBorders>
            <w:shd w:val="clear" w:color="000000" w:fill="FFFFFF"/>
            <w:noWrap/>
            <w:vAlign w:val="bottom"/>
            <w:hideMark/>
          </w:tcPr>
          <w:p w14:paraId="3A6B999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CF0502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3A3F021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1E41039B" w14:textId="69FA4053"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{"citationID":"CKy45Jnp","properties":{"formattedCitation":"[20]","plainCitation":"[20]","noteIndex":0},"citationItems":[{"id":23410,"uris":["http://zotero.org/users/9949769/items/KJQNFAI7"],"itemData":{"id":23410,"type":"article-journal","container-title":"Chinese Journal of Applied Entomology","DOI":"10.7679/j.issn.2095-1353.2016.138","issue":"5","page":"1124-1129","title":"Nest structure of &lt;i&gt;Ancistrotermes dimorphus&lt;/i&gt; Tsai et Chen.","volume":"53","author":[{"family":"Jia","given":"Bao"},{"family":"Wei","given":"Ge"},{"family":"Chen","given":"ZhengLin"},{"family":"Lu","given":"HuiTian"},{"family":"Zheng","given":"XiaLin"},{"family":"Han","given":"Ran-Qin"},{"family":"Lu","given":"Wen"}],"issued":{"date-parts":[["2016"]]},"citation-key":"jiaNestStructureAncistrotermes2016"}}],"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[20]</w:t>
            </w:r>
            <w:r w:rsidRPr="001B50E8">
              <w:rPr>
                <w:rFonts w:ascii="PT Serif" w:eastAsia="Times New Roman" w:hAnsi="PT Serif" w:cs="Arial"/>
                <w:color w:val="000000"/>
                <w:kern w:val="0"/>
                <w:sz w:val="18"/>
                <w:szCs w:val="18"/>
                <w14:ligatures w14:val="none"/>
              </w:rPr>
              <w:fldChar w:fldCharType="end"/>
            </w:r>
          </w:p>
        </w:tc>
      </w:tr>
      <w:tr w:rsidR="00AA1B5D" w:rsidRPr="001B50E8" w14:paraId="0D7B0255" w14:textId="77777777" w:rsidTr="00F72CE6">
        <w:trPr>
          <w:trHeight w:val="216"/>
        </w:trPr>
        <w:tc>
          <w:tcPr>
            <w:tcW w:w="2107" w:type="dxa"/>
            <w:tcBorders>
              <w:top w:val="nil"/>
              <w:left w:val="nil"/>
              <w:bottom w:val="nil"/>
              <w:right w:val="nil"/>
            </w:tcBorders>
            <w:shd w:val="clear" w:color="000000" w:fill="FFFFFF"/>
            <w:noWrap/>
            <w:vAlign w:val="bottom"/>
            <w:hideMark/>
          </w:tcPr>
          <w:p w14:paraId="4A353E5B"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Ancistrotermes</w:t>
            </w:r>
            <w:proofErr w:type="spellEnd"/>
          </w:p>
        </w:tc>
        <w:tc>
          <w:tcPr>
            <w:tcW w:w="1862" w:type="dxa"/>
            <w:tcBorders>
              <w:top w:val="nil"/>
              <w:left w:val="nil"/>
              <w:bottom w:val="nil"/>
              <w:right w:val="nil"/>
            </w:tcBorders>
            <w:shd w:val="clear" w:color="000000" w:fill="FFFFFF"/>
            <w:noWrap/>
            <w:vAlign w:val="bottom"/>
            <w:hideMark/>
          </w:tcPr>
          <w:p w14:paraId="77A5F85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pakistanicus</w:t>
            </w:r>
            <w:proofErr w:type="spellEnd"/>
          </w:p>
        </w:tc>
        <w:tc>
          <w:tcPr>
            <w:tcW w:w="2245" w:type="dxa"/>
            <w:tcBorders>
              <w:top w:val="nil"/>
              <w:left w:val="nil"/>
              <w:bottom w:val="nil"/>
              <w:right w:val="nil"/>
            </w:tcBorders>
            <w:shd w:val="clear" w:color="000000" w:fill="FFFFFF"/>
            <w:noWrap/>
            <w:vAlign w:val="bottom"/>
            <w:hideMark/>
          </w:tcPr>
          <w:p w14:paraId="3534B57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2224EF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393BAD6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4177015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672CAB81" w14:textId="77777777" w:rsidTr="00F72CE6">
        <w:trPr>
          <w:trHeight w:val="216"/>
        </w:trPr>
        <w:tc>
          <w:tcPr>
            <w:tcW w:w="2107" w:type="dxa"/>
            <w:tcBorders>
              <w:top w:val="nil"/>
              <w:left w:val="nil"/>
              <w:bottom w:val="nil"/>
              <w:right w:val="nil"/>
            </w:tcBorders>
            <w:shd w:val="clear" w:color="000000" w:fill="FFFFFF"/>
            <w:noWrap/>
            <w:vAlign w:val="bottom"/>
            <w:hideMark/>
          </w:tcPr>
          <w:p w14:paraId="4315324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Hypotermes</w:t>
            </w:r>
            <w:proofErr w:type="spellEnd"/>
          </w:p>
        </w:tc>
        <w:tc>
          <w:tcPr>
            <w:tcW w:w="1862" w:type="dxa"/>
            <w:tcBorders>
              <w:top w:val="nil"/>
              <w:left w:val="nil"/>
              <w:bottom w:val="nil"/>
              <w:right w:val="nil"/>
            </w:tcBorders>
            <w:shd w:val="clear" w:color="000000" w:fill="FFFFFF"/>
            <w:noWrap/>
            <w:vAlign w:val="bottom"/>
            <w:hideMark/>
          </w:tcPr>
          <w:p w14:paraId="1F37690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obscuriceps</w:t>
            </w:r>
            <w:proofErr w:type="spellEnd"/>
          </w:p>
        </w:tc>
        <w:tc>
          <w:tcPr>
            <w:tcW w:w="2245" w:type="dxa"/>
            <w:tcBorders>
              <w:top w:val="nil"/>
              <w:left w:val="nil"/>
              <w:bottom w:val="nil"/>
              <w:right w:val="nil"/>
            </w:tcBorders>
            <w:shd w:val="clear" w:color="000000" w:fill="FFFFFF"/>
            <w:noWrap/>
            <w:vAlign w:val="bottom"/>
            <w:hideMark/>
          </w:tcPr>
          <w:p w14:paraId="2BC4D5B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9485CD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81FAD1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240B35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C892F59" w14:textId="77777777" w:rsidTr="00F72CE6">
        <w:trPr>
          <w:trHeight w:val="216"/>
        </w:trPr>
        <w:tc>
          <w:tcPr>
            <w:tcW w:w="2107" w:type="dxa"/>
            <w:tcBorders>
              <w:top w:val="nil"/>
              <w:left w:val="nil"/>
              <w:bottom w:val="nil"/>
              <w:right w:val="nil"/>
            </w:tcBorders>
            <w:shd w:val="clear" w:color="000000" w:fill="FFFFFF"/>
            <w:noWrap/>
            <w:vAlign w:val="bottom"/>
            <w:hideMark/>
          </w:tcPr>
          <w:p w14:paraId="37BC55B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Macrotermes</w:t>
            </w:r>
            <w:proofErr w:type="spellEnd"/>
          </w:p>
        </w:tc>
        <w:tc>
          <w:tcPr>
            <w:tcW w:w="1862" w:type="dxa"/>
            <w:tcBorders>
              <w:top w:val="nil"/>
              <w:left w:val="nil"/>
              <w:bottom w:val="nil"/>
              <w:right w:val="nil"/>
            </w:tcBorders>
            <w:shd w:val="clear" w:color="000000" w:fill="FFFFFF"/>
            <w:noWrap/>
            <w:vAlign w:val="bottom"/>
            <w:hideMark/>
          </w:tcPr>
          <w:p w14:paraId="4F31563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natalensis</w:t>
            </w:r>
            <w:proofErr w:type="spellEnd"/>
          </w:p>
        </w:tc>
        <w:tc>
          <w:tcPr>
            <w:tcW w:w="2245" w:type="dxa"/>
            <w:tcBorders>
              <w:top w:val="nil"/>
              <w:left w:val="nil"/>
              <w:bottom w:val="nil"/>
              <w:right w:val="nil"/>
            </w:tcBorders>
            <w:shd w:val="clear" w:color="000000" w:fill="FFFFFF"/>
            <w:noWrap/>
            <w:vAlign w:val="bottom"/>
            <w:hideMark/>
          </w:tcPr>
          <w:p w14:paraId="32C5B58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65D0E5C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A0D2F2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behavior</w:t>
            </w:r>
          </w:p>
        </w:tc>
        <w:tc>
          <w:tcPr>
            <w:tcW w:w="1152" w:type="dxa"/>
            <w:tcBorders>
              <w:top w:val="nil"/>
              <w:left w:val="nil"/>
              <w:bottom w:val="nil"/>
              <w:right w:val="nil"/>
            </w:tcBorders>
            <w:shd w:val="clear" w:color="000000" w:fill="FFFFFF"/>
            <w:noWrap/>
            <w:vAlign w:val="bottom"/>
          </w:tcPr>
          <w:p w14:paraId="06D60BA3" w14:textId="057AA684"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{"citationID":"VfCPG05y","properties":{"formattedCitation":"[21]","plainCitation":"[21]","noteIndex":0},"citationItems":[{"id":3194,"uris":["http://zotero.org/users/9949769/items/MG9KA77A"],"itemData":{"id":3194,"type":"article-journal","abstract":"Dispersal flights of termites are the result of the sum of a number of complex and highly orchestrated behavioural responses by different castes to a variety of cues. Macrotermes natalensis (Haviland) produced a single brood of alates each year. These alates left their parent nests in dispersal flights early in the summer rainy season from late September to early December, with a peak during October. Rainfall was the primary stimulatory factor triggering flight; 5 mm was the threshold for initial flights. Large flights usually occurred later in the season and required more rain to trigger them. The initiation and duration of individual flights were regulated by factors such as temperature, light intensity, and wind. The threshold temperature for swarming flights lay between 17-19°C. If the air temperature dropped below this the flight was aborted. The species did not fly during rain and major flights took place between 39 % and 90 % relative humidity. Windless conditions were favoured for flight which ensured that alates were not distributed so widely that the chances of finding a mate were jeopardized and that the female sex pheromone was not so dispersed that males failed to locate mates. Flight times varied over the flight season as they were governed by light intensity and took place at dusk in low light intensities with alates leaving the nest from 1 to 30 lux. The majority of swarming flights occurred with a waxing moon.","container-title":"African Entomology","DOI":"10.10520/EJC32788","issue":"2","note":"publisher: Entomological Society of South Africa (ESSA)","page":"143-152","source":"journals.co.za (Atypon)","title":"Swarming flights of the fungus-growing termite, &lt;i&gt;Macrotermes natalensis&lt;/i&gt; (Haviland) (Isoptera : Macrotermitinae), and the environmental factors affecting their timing and duration","title-short":"Swarming flights of the fungus-growing termite, Macrotermes natalensis (Haviland) (Isoptera","volume":"16","author":[{"family":"Mitchell","given":"J. D."}],"issued":{"date-parts":[["2008",9]]},"citation-key":"mitchellSwarmingFlightsFungusgrowing2008"}}],"schema":"https://github.com/citation-style-language/schema/raw/master/csl-citation.json"}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[21]</w:t>
            </w:r>
            <w:r w:rsidRPr="001B50E8">
              <w:rPr>
                <w:rFonts w:ascii="PT Serif" w:eastAsia="Times New Roman" w:hAnsi="PT Serif" w:cs="Arial"/>
                <w:color w:val="000000"/>
                <w:kern w:val="0"/>
                <w:sz w:val="18"/>
                <w:szCs w:val="18"/>
                <w14:ligatures w14:val="none"/>
              </w:rPr>
              <w:fldChar w:fldCharType="end"/>
            </w:r>
          </w:p>
        </w:tc>
      </w:tr>
      <w:tr w:rsidR="00AA1B5D" w:rsidRPr="001B50E8" w14:paraId="3B4392DB" w14:textId="77777777" w:rsidTr="00F72CE6">
        <w:trPr>
          <w:trHeight w:val="216"/>
        </w:trPr>
        <w:tc>
          <w:tcPr>
            <w:tcW w:w="2107" w:type="dxa"/>
            <w:tcBorders>
              <w:top w:val="nil"/>
              <w:left w:val="nil"/>
              <w:bottom w:val="nil"/>
              <w:right w:val="nil"/>
            </w:tcBorders>
            <w:shd w:val="clear" w:color="000000" w:fill="FFFFFF"/>
            <w:noWrap/>
            <w:vAlign w:val="bottom"/>
            <w:hideMark/>
          </w:tcPr>
          <w:p w14:paraId="15EA5FF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Macrotermes</w:t>
            </w:r>
            <w:proofErr w:type="spellEnd"/>
          </w:p>
        </w:tc>
        <w:tc>
          <w:tcPr>
            <w:tcW w:w="1862" w:type="dxa"/>
            <w:tcBorders>
              <w:top w:val="nil"/>
              <w:left w:val="nil"/>
              <w:bottom w:val="nil"/>
              <w:right w:val="nil"/>
            </w:tcBorders>
            <w:shd w:val="clear" w:color="000000" w:fill="FFFFFF"/>
            <w:noWrap/>
            <w:vAlign w:val="bottom"/>
            <w:hideMark/>
          </w:tcPr>
          <w:p w14:paraId="5B6F8EF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annandalei</w:t>
            </w:r>
            <w:proofErr w:type="spellEnd"/>
          </w:p>
        </w:tc>
        <w:tc>
          <w:tcPr>
            <w:tcW w:w="2245" w:type="dxa"/>
            <w:tcBorders>
              <w:top w:val="nil"/>
              <w:left w:val="nil"/>
              <w:bottom w:val="nil"/>
              <w:right w:val="nil"/>
            </w:tcBorders>
            <w:shd w:val="clear" w:color="000000" w:fill="FFFFFF"/>
            <w:noWrap/>
            <w:vAlign w:val="bottom"/>
            <w:hideMark/>
          </w:tcPr>
          <w:p w14:paraId="61CD9C6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27F7395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525EE75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1DDCD0D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4C01408B" w14:textId="77777777" w:rsidTr="00F72CE6">
        <w:trPr>
          <w:trHeight w:val="216"/>
        </w:trPr>
        <w:tc>
          <w:tcPr>
            <w:tcW w:w="2107" w:type="dxa"/>
            <w:tcBorders>
              <w:top w:val="nil"/>
              <w:left w:val="nil"/>
              <w:bottom w:val="nil"/>
              <w:right w:val="nil"/>
            </w:tcBorders>
            <w:shd w:val="clear" w:color="000000" w:fill="FFFFFF"/>
            <w:noWrap/>
            <w:vAlign w:val="bottom"/>
            <w:hideMark/>
          </w:tcPr>
          <w:p w14:paraId="2A65A67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lastRenderedPageBreak/>
              <w:t>Macrotermes</w:t>
            </w:r>
            <w:proofErr w:type="spellEnd"/>
          </w:p>
        </w:tc>
        <w:tc>
          <w:tcPr>
            <w:tcW w:w="1862" w:type="dxa"/>
            <w:tcBorders>
              <w:top w:val="nil"/>
              <w:left w:val="nil"/>
              <w:bottom w:val="nil"/>
              <w:right w:val="nil"/>
            </w:tcBorders>
            <w:shd w:val="clear" w:color="000000" w:fill="FFFFFF"/>
            <w:noWrap/>
            <w:vAlign w:val="bottom"/>
            <w:hideMark/>
          </w:tcPr>
          <w:p w14:paraId="18B0D57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barneyi</w:t>
            </w:r>
            <w:proofErr w:type="spellEnd"/>
          </w:p>
        </w:tc>
        <w:tc>
          <w:tcPr>
            <w:tcW w:w="2245" w:type="dxa"/>
            <w:tcBorders>
              <w:top w:val="nil"/>
              <w:left w:val="nil"/>
              <w:bottom w:val="nil"/>
              <w:right w:val="nil"/>
            </w:tcBorders>
            <w:shd w:val="clear" w:color="000000" w:fill="FFFFFF"/>
            <w:noWrap/>
            <w:vAlign w:val="bottom"/>
            <w:hideMark/>
          </w:tcPr>
          <w:p w14:paraId="52F9F7B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AA11E3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7212068A" w14:textId="0CF252B5" w:rsidR="000151F7" w:rsidRPr="001B50E8" w:rsidRDefault="00F72CE6" w:rsidP="001B50E8">
            <w:pPr>
              <w:snapToGrid w:val="0"/>
              <w:spacing w:after="0" w:line="200" w:lineRule="exact"/>
              <w:jc w:val="right"/>
              <w:rPr>
                <w:rFonts w:ascii="PT Serif" w:hAnsi="PT Serif" w:cs="Arial"/>
                <w:color w:val="000000"/>
                <w:kern w:val="0"/>
                <w:sz w:val="18"/>
                <w:szCs w:val="18"/>
                <w14:ligatures w14:val="none"/>
              </w:rPr>
            </w:pPr>
            <w:r w:rsidRPr="001B50E8">
              <w:rPr>
                <w:rFonts w:ascii="PT Serif" w:hAnsi="PT Serif" w:cs="Arial"/>
                <w:color w:val="000000"/>
                <w:kern w:val="0"/>
                <w:sz w:val="18"/>
                <w:szCs w:val="18"/>
                <w14:ligatures w14:val="none"/>
              </w:rPr>
              <w:t>u</w:t>
            </w:r>
            <w:r w:rsidR="000151F7" w:rsidRPr="001B50E8">
              <w:rPr>
                <w:rFonts w:ascii="PT Serif" w:eastAsia="Times New Roman" w:hAnsi="PT Serif" w:cs="Arial"/>
                <w:color w:val="000000"/>
                <w:kern w:val="0"/>
                <w:sz w:val="18"/>
                <w:szCs w:val="18"/>
                <w14:ligatures w14:val="none"/>
              </w:rPr>
              <w:t>nclear</w:t>
            </w:r>
            <w:r w:rsidRPr="001B50E8">
              <w:rPr>
                <w:rFonts w:ascii="PT Serif" w:hAnsi="PT Serif" w:cs="Arial"/>
                <w:color w:val="000000"/>
                <w:kern w:val="0"/>
                <w:sz w:val="18"/>
                <w:szCs w:val="18"/>
                <w:vertAlign w:val="superscript"/>
                <w14:ligatures w14:val="none"/>
              </w:rPr>
              <w:t>3</w:t>
            </w:r>
          </w:p>
        </w:tc>
        <w:tc>
          <w:tcPr>
            <w:tcW w:w="1152" w:type="dxa"/>
            <w:tcBorders>
              <w:top w:val="nil"/>
              <w:left w:val="nil"/>
              <w:bottom w:val="nil"/>
              <w:right w:val="nil"/>
            </w:tcBorders>
            <w:shd w:val="clear" w:color="000000" w:fill="FFFFFF"/>
            <w:noWrap/>
            <w:vAlign w:val="bottom"/>
          </w:tcPr>
          <w:p w14:paraId="3891CA0E" w14:textId="2331C2D5"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{"citationID":"mlrUx22u","properties":{"formattedCitation":"[22]","plainCitation":"[22]","noteIndex":0},"citationItems":[{"id":23467,"uris":["http://zotero.org/users/9949769/items/ZGWADP2F"],"itemData":{"id":23467,"type":"article-journal","abstract":"Macrotermes barneyi, one of the subterranean fungus-growing termites, i distributed in Vietnam and the central and southern areas of China. It is a destructive termite to dams, dikes and living plants. There are only primary reproductives and no supplementary reproductives in the colony of this termite. In different development stages ofthe colony, workers, soldiers and alates are differentiated. Alates begin to appear in colonies after 5-8 years of new colony establishment. Timing of alate swarming is from 23:00 to 6:00 of the next day from late April to early July at 20.l-28.2°C, 70-85% R.H and 98.1-99.6 kPa atmospheric pressure. After the new colony is settled, it would sequentially undergo the stages of unilocular nest without fungus combs, unilocular nest with a fungus comb, unilocular nest with the royal cell, multilocular nest without empty chambers, multilocular nest with empty chambers, and senescence. Foraging behavior ofworkers occurs mostly at 2028°C and 80-95% R.H. from 23:00 to 4:00 of the next day. Termitomyces albuminosus can grow above-ground from fungus combs during the period ofJune to August after heavy rain.","container-title":"Sociobiology","issue":"3","language":"en","page":"777-785","source":"Zotero","title":"Biology and ecology of &lt;i&gt;Macrotermes barneyi&lt;/i&gt; (Isoptera: Termitidae)","volume":"54","author":[{"family":"Wang","given":"Zhengyan"},{"family":"Mo","given":"Jianchu"},{"family":"Lu","given":"Yujie"}],"issued":{"date-parts":[["2009"]]},"citation-key":"wangBiologyEcologyMacrotermes2009"}}],"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[22]</w:t>
            </w:r>
            <w:r w:rsidRPr="001B50E8">
              <w:rPr>
                <w:rFonts w:ascii="PT Serif" w:eastAsia="Times New Roman" w:hAnsi="PT Serif" w:cs="Arial"/>
                <w:color w:val="000000"/>
                <w:kern w:val="0"/>
                <w:sz w:val="18"/>
                <w:szCs w:val="18"/>
                <w14:ligatures w14:val="none"/>
              </w:rPr>
              <w:fldChar w:fldCharType="end"/>
            </w:r>
          </w:p>
        </w:tc>
      </w:tr>
      <w:tr w:rsidR="00AA1B5D" w:rsidRPr="001B50E8" w14:paraId="1862D687" w14:textId="77777777" w:rsidTr="00F72CE6">
        <w:trPr>
          <w:trHeight w:val="216"/>
        </w:trPr>
        <w:tc>
          <w:tcPr>
            <w:tcW w:w="2107" w:type="dxa"/>
            <w:tcBorders>
              <w:top w:val="nil"/>
              <w:left w:val="nil"/>
              <w:bottom w:val="nil"/>
              <w:right w:val="nil"/>
            </w:tcBorders>
            <w:shd w:val="clear" w:color="000000" w:fill="FFFFFF"/>
            <w:noWrap/>
            <w:vAlign w:val="bottom"/>
            <w:hideMark/>
          </w:tcPr>
          <w:p w14:paraId="6715FCF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Macrotermes</w:t>
            </w:r>
            <w:proofErr w:type="spellEnd"/>
          </w:p>
        </w:tc>
        <w:tc>
          <w:tcPr>
            <w:tcW w:w="1862" w:type="dxa"/>
            <w:tcBorders>
              <w:top w:val="nil"/>
              <w:left w:val="nil"/>
              <w:bottom w:val="nil"/>
              <w:right w:val="nil"/>
            </w:tcBorders>
            <w:shd w:val="clear" w:color="000000" w:fill="FFFFFF"/>
            <w:noWrap/>
            <w:vAlign w:val="bottom"/>
            <w:hideMark/>
          </w:tcPr>
          <w:p w14:paraId="5195B1B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convulsionarius</w:t>
            </w:r>
            <w:proofErr w:type="spellEnd"/>
          </w:p>
        </w:tc>
        <w:tc>
          <w:tcPr>
            <w:tcW w:w="2245" w:type="dxa"/>
            <w:tcBorders>
              <w:top w:val="nil"/>
              <w:left w:val="nil"/>
              <w:bottom w:val="nil"/>
              <w:right w:val="nil"/>
            </w:tcBorders>
            <w:shd w:val="clear" w:color="000000" w:fill="FFFFFF"/>
            <w:noWrap/>
            <w:vAlign w:val="bottom"/>
            <w:hideMark/>
          </w:tcPr>
          <w:p w14:paraId="76CED51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7D12AD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E6489F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20C995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67F185EE" w14:textId="77777777" w:rsidTr="00F72CE6">
        <w:trPr>
          <w:trHeight w:val="216"/>
        </w:trPr>
        <w:tc>
          <w:tcPr>
            <w:tcW w:w="2107" w:type="dxa"/>
            <w:tcBorders>
              <w:top w:val="nil"/>
              <w:left w:val="nil"/>
              <w:bottom w:val="nil"/>
              <w:right w:val="nil"/>
            </w:tcBorders>
            <w:shd w:val="clear" w:color="000000" w:fill="FFFFFF"/>
            <w:noWrap/>
            <w:vAlign w:val="bottom"/>
            <w:hideMark/>
          </w:tcPr>
          <w:p w14:paraId="22CCB69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Microtermes</w:t>
            </w:r>
            <w:proofErr w:type="spellEnd"/>
          </w:p>
        </w:tc>
        <w:tc>
          <w:tcPr>
            <w:tcW w:w="1862" w:type="dxa"/>
            <w:tcBorders>
              <w:top w:val="nil"/>
              <w:left w:val="nil"/>
              <w:bottom w:val="nil"/>
              <w:right w:val="nil"/>
            </w:tcBorders>
            <w:shd w:val="clear" w:color="000000" w:fill="FFFFFF"/>
            <w:noWrap/>
            <w:vAlign w:val="bottom"/>
            <w:hideMark/>
          </w:tcPr>
          <w:p w14:paraId="22846AA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usambaricus</w:t>
            </w:r>
            <w:proofErr w:type="spellEnd"/>
          </w:p>
        </w:tc>
        <w:tc>
          <w:tcPr>
            <w:tcW w:w="2245" w:type="dxa"/>
            <w:tcBorders>
              <w:top w:val="nil"/>
              <w:left w:val="nil"/>
              <w:bottom w:val="nil"/>
              <w:right w:val="nil"/>
            </w:tcBorders>
            <w:shd w:val="clear" w:color="000000" w:fill="FFFFFF"/>
            <w:noWrap/>
            <w:vAlign w:val="bottom"/>
            <w:hideMark/>
          </w:tcPr>
          <w:p w14:paraId="4CFC9FA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2857D5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62765B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50765D9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61C588D8" w14:textId="77777777" w:rsidTr="00F72CE6">
        <w:trPr>
          <w:trHeight w:val="216"/>
        </w:trPr>
        <w:tc>
          <w:tcPr>
            <w:tcW w:w="2107" w:type="dxa"/>
            <w:tcBorders>
              <w:top w:val="nil"/>
              <w:left w:val="nil"/>
              <w:bottom w:val="nil"/>
              <w:right w:val="nil"/>
            </w:tcBorders>
            <w:shd w:val="clear" w:color="000000" w:fill="FFFFFF"/>
            <w:noWrap/>
            <w:vAlign w:val="bottom"/>
            <w:hideMark/>
          </w:tcPr>
          <w:p w14:paraId="37ABE30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Microtermes</w:t>
            </w:r>
            <w:proofErr w:type="spellEnd"/>
          </w:p>
        </w:tc>
        <w:tc>
          <w:tcPr>
            <w:tcW w:w="1862" w:type="dxa"/>
            <w:tcBorders>
              <w:top w:val="nil"/>
              <w:left w:val="nil"/>
              <w:bottom w:val="nil"/>
              <w:right w:val="nil"/>
            </w:tcBorders>
            <w:shd w:val="clear" w:color="000000" w:fill="FFFFFF"/>
            <w:noWrap/>
            <w:vAlign w:val="bottom"/>
            <w:hideMark/>
          </w:tcPr>
          <w:p w14:paraId="5830C4F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unicolor</w:t>
            </w:r>
          </w:p>
        </w:tc>
        <w:tc>
          <w:tcPr>
            <w:tcW w:w="2245" w:type="dxa"/>
            <w:tcBorders>
              <w:top w:val="nil"/>
              <w:left w:val="nil"/>
              <w:bottom w:val="nil"/>
              <w:right w:val="nil"/>
            </w:tcBorders>
            <w:shd w:val="clear" w:color="000000" w:fill="FFFFFF"/>
            <w:noWrap/>
            <w:vAlign w:val="bottom"/>
            <w:hideMark/>
          </w:tcPr>
          <w:p w14:paraId="6201915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130E33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B89621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6084CD5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12723949" w14:textId="77777777" w:rsidTr="00F72CE6">
        <w:trPr>
          <w:trHeight w:val="216"/>
        </w:trPr>
        <w:tc>
          <w:tcPr>
            <w:tcW w:w="2107" w:type="dxa"/>
            <w:tcBorders>
              <w:top w:val="nil"/>
              <w:left w:val="nil"/>
              <w:bottom w:val="nil"/>
              <w:right w:val="nil"/>
            </w:tcBorders>
            <w:shd w:val="clear" w:color="000000" w:fill="FFFFFF"/>
            <w:noWrap/>
            <w:vAlign w:val="bottom"/>
            <w:hideMark/>
          </w:tcPr>
          <w:p w14:paraId="721FC04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Odontotermes</w:t>
            </w:r>
            <w:proofErr w:type="spellEnd"/>
          </w:p>
        </w:tc>
        <w:tc>
          <w:tcPr>
            <w:tcW w:w="1862" w:type="dxa"/>
            <w:tcBorders>
              <w:top w:val="nil"/>
              <w:left w:val="nil"/>
              <w:bottom w:val="nil"/>
              <w:right w:val="nil"/>
            </w:tcBorders>
            <w:shd w:val="clear" w:color="000000" w:fill="FFFFFF"/>
            <w:noWrap/>
            <w:vAlign w:val="bottom"/>
            <w:hideMark/>
          </w:tcPr>
          <w:p w14:paraId="47213126"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formosanus</w:t>
            </w:r>
          </w:p>
        </w:tc>
        <w:tc>
          <w:tcPr>
            <w:tcW w:w="2245" w:type="dxa"/>
            <w:tcBorders>
              <w:top w:val="nil"/>
              <w:left w:val="nil"/>
              <w:bottom w:val="nil"/>
              <w:right w:val="nil"/>
            </w:tcBorders>
            <w:shd w:val="clear" w:color="000000" w:fill="FFFFFF"/>
            <w:noWrap/>
            <w:vAlign w:val="bottom"/>
            <w:hideMark/>
          </w:tcPr>
          <w:p w14:paraId="5F675D4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2245" w:type="dxa"/>
            <w:tcBorders>
              <w:top w:val="nil"/>
              <w:left w:val="nil"/>
              <w:bottom w:val="nil"/>
              <w:right w:val="nil"/>
            </w:tcBorders>
            <w:shd w:val="clear" w:color="000000" w:fill="FFFFFF"/>
            <w:noWrap/>
            <w:vAlign w:val="bottom"/>
            <w:hideMark/>
          </w:tcPr>
          <w:p w14:paraId="1B72BB9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1B939CA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08ED4B66" w14:textId="1C8A85E2"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{"citationID":"SfepyR1h","properties":{"formattedCitation":"[23]","plainCitation":"[23]","noteIndex":0},"citationItems":[{"id":526,"uris":["http://zotero.org/users/9949769/items/TKCDU8DX"],"itemData":{"id":526,"type":"article-journal","container-title":"Behavioral Ecology and Sociobiology","DOI":"10.1007/s00265-017-2429-7","ISSN":"0340-5443","issue":"1","note":"publisher: Springer Berlin Heidelberg","page":"13","title":"Colony-founding success of pleometrosis in a fungus-growing termite &lt;i&gt;Odontotermes formosanus&lt;/i&gt;","volume":"72","author":[{"family":"Chiu","given":"Chun-I"},{"family":"Neoh","given":"Kok-Boon"},{"family":"Li","given":"Hou-Feng"}],"issued":{"date-parts":[["2018",1,28]]},"citation-key":"chiuColonyfoundingSuccessPleometrosis2018"}}],"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[23]</w:t>
            </w:r>
            <w:r w:rsidRPr="001B50E8">
              <w:rPr>
                <w:rFonts w:ascii="PT Serif" w:eastAsia="Times New Roman" w:hAnsi="PT Serif" w:cs="Arial"/>
                <w:color w:val="000000"/>
                <w:kern w:val="0"/>
                <w:sz w:val="18"/>
                <w:szCs w:val="18"/>
                <w14:ligatures w14:val="none"/>
              </w:rPr>
              <w:fldChar w:fldCharType="end"/>
            </w:r>
          </w:p>
        </w:tc>
      </w:tr>
      <w:tr w:rsidR="00AA1B5D" w:rsidRPr="001B50E8" w14:paraId="4C1E2DC2" w14:textId="77777777" w:rsidTr="00F72CE6">
        <w:trPr>
          <w:trHeight w:val="216"/>
        </w:trPr>
        <w:tc>
          <w:tcPr>
            <w:tcW w:w="2107" w:type="dxa"/>
            <w:tcBorders>
              <w:top w:val="nil"/>
              <w:left w:val="nil"/>
              <w:bottom w:val="nil"/>
              <w:right w:val="nil"/>
            </w:tcBorders>
            <w:shd w:val="clear" w:color="000000" w:fill="FFFFFF"/>
            <w:noWrap/>
            <w:vAlign w:val="bottom"/>
            <w:hideMark/>
          </w:tcPr>
          <w:p w14:paraId="430C65F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Odontotermes</w:t>
            </w:r>
            <w:proofErr w:type="spellEnd"/>
          </w:p>
        </w:tc>
        <w:tc>
          <w:tcPr>
            <w:tcW w:w="1862" w:type="dxa"/>
            <w:tcBorders>
              <w:top w:val="nil"/>
              <w:left w:val="nil"/>
              <w:bottom w:val="nil"/>
              <w:right w:val="nil"/>
            </w:tcBorders>
            <w:shd w:val="clear" w:color="000000" w:fill="FFFFFF"/>
            <w:noWrap/>
            <w:vAlign w:val="bottom"/>
            <w:hideMark/>
          </w:tcPr>
          <w:p w14:paraId="4DB049E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obesus</w:t>
            </w:r>
          </w:p>
        </w:tc>
        <w:tc>
          <w:tcPr>
            <w:tcW w:w="2245" w:type="dxa"/>
            <w:tcBorders>
              <w:top w:val="nil"/>
              <w:left w:val="nil"/>
              <w:bottom w:val="nil"/>
              <w:right w:val="nil"/>
            </w:tcBorders>
            <w:shd w:val="clear" w:color="000000" w:fill="FFFFFF"/>
            <w:noWrap/>
            <w:vAlign w:val="bottom"/>
            <w:hideMark/>
          </w:tcPr>
          <w:p w14:paraId="7F113F2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53B163A9" w14:textId="315C727B" w:rsidR="000151F7" w:rsidRPr="001B50E8" w:rsidRDefault="009C6A3C" w:rsidP="001B50E8">
            <w:pPr>
              <w:snapToGrid w:val="0"/>
              <w:spacing w:after="0" w:line="200" w:lineRule="exact"/>
              <w:jc w:val="right"/>
              <w:rPr>
                <w:rFonts w:ascii="PT Serif" w:hAnsi="PT Serif" w:cs="Arial"/>
                <w:color w:val="000000"/>
                <w:kern w:val="0"/>
                <w:sz w:val="18"/>
                <w:szCs w:val="18"/>
                <w14:ligatures w14:val="none"/>
              </w:rPr>
            </w:pPr>
            <w:ins w:id="8" w:author="Nobuaki Mizumoto" w:date="2025-04-15T10:26:00Z" w16du:dateUtc="2025-04-15T14:26:00Z">
              <w:r>
                <w:rPr>
                  <w:rFonts w:ascii="PT Serif" w:hAnsi="PT Serif" w:cs="Arial" w:hint="eastAsia"/>
                  <w:color w:val="000000"/>
                  <w:kern w:val="0"/>
                  <w:sz w:val="18"/>
                  <w:szCs w:val="18"/>
                  <w14:ligatures w14:val="none"/>
                </w:rPr>
                <w:t>m</w:t>
              </w:r>
            </w:ins>
            <w:del w:id="9" w:author="Nobuaki Mizumoto" w:date="2025-04-15T10:26:00Z" w16du:dateUtc="2025-04-15T14:26:00Z">
              <w:r w:rsidR="00F72CE6" w:rsidRPr="001B50E8" w:rsidDel="009C6A3C">
                <w:rPr>
                  <w:rFonts w:ascii="PT Serif" w:eastAsia="Times New Roman" w:hAnsi="PT Serif" w:cs="Arial"/>
                  <w:color w:val="000000"/>
                  <w:kern w:val="0"/>
                  <w:sz w:val="18"/>
                  <w:szCs w:val="18"/>
                  <w14:ligatures w14:val="none"/>
                </w:rPr>
                <w:delText>M</w:delText>
              </w:r>
            </w:del>
            <w:r w:rsidR="000151F7" w:rsidRPr="001B50E8">
              <w:rPr>
                <w:rFonts w:ascii="PT Serif" w:eastAsia="Times New Roman" w:hAnsi="PT Serif" w:cs="Arial"/>
                <w:color w:val="000000"/>
                <w:kern w:val="0"/>
                <w:sz w:val="18"/>
                <w:szCs w:val="18"/>
                <w14:ligatures w14:val="none"/>
              </w:rPr>
              <w:t>onogamous</w:t>
            </w:r>
            <w:r w:rsidR="00F72CE6" w:rsidRPr="001B50E8">
              <w:rPr>
                <w:rFonts w:ascii="PT Serif" w:hAnsi="PT Serif" w:cs="Arial"/>
                <w:color w:val="000000"/>
                <w:kern w:val="0"/>
                <w:sz w:val="18"/>
                <w:szCs w:val="18"/>
                <w:vertAlign w:val="superscript"/>
                <w14:ligatures w14:val="none"/>
              </w:rPr>
              <w:t>4</w:t>
            </w:r>
          </w:p>
        </w:tc>
        <w:tc>
          <w:tcPr>
            <w:tcW w:w="1463" w:type="dxa"/>
            <w:tcBorders>
              <w:top w:val="nil"/>
              <w:left w:val="nil"/>
              <w:bottom w:val="nil"/>
              <w:right w:val="nil"/>
            </w:tcBorders>
            <w:shd w:val="clear" w:color="000000" w:fill="FFFFFF"/>
            <w:noWrap/>
            <w:vAlign w:val="bottom"/>
            <w:hideMark/>
          </w:tcPr>
          <w:p w14:paraId="57491AC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2A95B3C4" w14:textId="461B77C4"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{"citationID":"ZCACtURg","properties":{"formattedCitation":"[24]","plainCitation":"[24]","noteIndex":0},"citationItems":[{"id":23455,"uris":["http://zotero.org/users/9949769/items/BGY22ADN"],"itemData":{"id":23455,"type":"article-journal","abstract":"The colony foundation and development, and pattern of young and established nests of Odontotermes obesus and O. wallonensis were investigated. Swarming of alates of both the species occurred during pre-monsoon (April/May) and continued throughout the wet months. After pairing, alates of both the species selected sites in crevices of the soil or in loose soil for the foundation of a colony. The active construction of the mound was observed during the cool hours of the day in rainy months.The young nests of O. obesus was conical-shaped with one or more conical turrets, whereas it was dome-shaped with one or two domes like turrets in O. wallonensis. In young colonies, the fungus combs were aggregated in the central cavity and the royal chamber was situated beneath usually at the centre. The established nests of both the species were extended by addition of vaults, galleries, runways, etc. The mound nest was extended in vertical direction in O. obesus, whereas it was extended horizontally in O. wallonensis., La mise en place et le dévéloppement ainsi que le schéma des nids jeunes et établis de l'Odontotermes obesus et de l'Odontotermes wallonensis ont été etudies. L'essaimage des ailes des deux espèces a été lieu pendant la pré–mousson (avril/mai) et jusque la fin de la mousson. Après l'accouplement, les ailés des deux espèces choisissaient les emplacements dans les crévasses du sol, ou dans le sol détaché, pour la formation de la colonie. La construction du tas de terre se poursuivait activement pendant les heures fraiches du jour durant les mois des la mousson. Les nids jeunes d'Odontotermes obesus sont eonique avec une ou plusiers tourelles, tandis qu'il etait de la forme du dôme avec une ou deux tourelles—dômes en cas d'Odontotermes wallonensis. Aux colonies jeunes, la rassemblent des meules a champigons à été observés dans la cavité centrale: au–dessous ne etait la chambre royale, normalement au centre. Les nids etablis des deux espèces sont encore elargis par l'addition des voutes, des galleries, des pistes, etc. Le tas du nid s'etend dans la direction verticale d'O. obesus tandis qu'il etait de la forme du horizontale en O. wallonensis.","container-title":"International Journal of Tropical Insect Science","DOI":"10.1017/S1742758400010328","ISSN":"0191-9040","issue":"2","language":"en","page":"169-180","source":"Cambridge University Press","title":"Nesting pattern of the termites &lt;i&gt;Odontotermes obesus&lt;/i&gt; Rambur and &lt;i&gt;Odontotermes wallonensis&lt;/i&gt; Wasmann (Isoptera: Termitidae)","title-short":"Nesting pattern of the termites Odontotermes obesus Rambur and Odontotermes wallonensis Wasmann (Isoptera","volume":"10","author":[{"family":"Veeranna","given":"G."},{"family":"Basalingappa","given":"S."}],"issued":{"date-parts":[["1989",4]]},"citation-key":"veerannaNestingPatternTermites1989"}}],"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[24]</w:t>
            </w:r>
            <w:r w:rsidRPr="001B50E8">
              <w:rPr>
                <w:rFonts w:ascii="PT Serif" w:eastAsia="Times New Roman" w:hAnsi="PT Serif" w:cs="Arial"/>
                <w:color w:val="000000"/>
                <w:kern w:val="0"/>
                <w:sz w:val="18"/>
                <w:szCs w:val="18"/>
                <w14:ligatures w14:val="none"/>
              </w:rPr>
              <w:fldChar w:fldCharType="end"/>
            </w:r>
          </w:p>
        </w:tc>
      </w:tr>
      <w:tr w:rsidR="00AA1B5D" w:rsidRPr="001B50E8" w14:paraId="2BBE0213" w14:textId="77777777" w:rsidTr="00F72CE6">
        <w:trPr>
          <w:trHeight w:val="216"/>
        </w:trPr>
        <w:tc>
          <w:tcPr>
            <w:tcW w:w="2107" w:type="dxa"/>
            <w:tcBorders>
              <w:top w:val="nil"/>
              <w:left w:val="nil"/>
              <w:bottom w:val="nil"/>
              <w:right w:val="nil"/>
            </w:tcBorders>
            <w:shd w:val="clear" w:color="000000" w:fill="FFFFFF"/>
            <w:noWrap/>
            <w:vAlign w:val="bottom"/>
            <w:hideMark/>
          </w:tcPr>
          <w:p w14:paraId="3CCE573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Odontotermes</w:t>
            </w:r>
            <w:proofErr w:type="spellEnd"/>
          </w:p>
        </w:tc>
        <w:tc>
          <w:tcPr>
            <w:tcW w:w="1862" w:type="dxa"/>
            <w:tcBorders>
              <w:top w:val="nil"/>
              <w:left w:val="nil"/>
              <w:bottom w:val="nil"/>
              <w:right w:val="nil"/>
            </w:tcBorders>
            <w:shd w:val="clear" w:color="000000" w:fill="FFFFFF"/>
            <w:noWrap/>
            <w:vAlign w:val="bottom"/>
            <w:hideMark/>
          </w:tcPr>
          <w:p w14:paraId="52F5073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distans</w:t>
            </w:r>
            <w:proofErr w:type="spellEnd"/>
          </w:p>
        </w:tc>
        <w:tc>
          <w:tcPr>
            <w:tcW w:w="2245" w:type="dxa"/>
            <w:tcBorders>
              <w:top w:val="nil"/>
              <w:left w:val="nil"/>
              <w:bottom w:val="nil"/>
              <w:right w:val="nil"/>
            </w:tcBorders>
            <w:shd w:val="clear" w:color="000000" w:fill="FFFFFF"/>
            <w:noWrap/>
            <w:vAlign w:val="bottom"/>
            <w:hideMark/>
          </w:tcPr>
          <w:p w14:paraId="1D21A25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2E5DBEA5" w14:textId="01ABC641" w:rsidR="000151F7" w:rsidRPr="001B50E8" w:rsidRDefault="009C6A3C" w:rsidP="001B50E8">
            <w:pPr>
              <w:snapToGrid w:val="0"/>
              <w:spacing w:after="0" w:line="200" w:lineRule="exact"/>
              <w:jc w:val="right"/>
              <w:rPr>
                <w:rFonts w:ascii="PT Serif" w:hAnsi="PT Serif" w:cs="Arial"/>
                <w:color w:val="000000"/>
                <w:kern w:val="0"/>
                <w:sz w:val="18"/>
                <w:szCs w:val="18"/>
                <w14:ligatures w14:val="none"/>
              </w:rPr>
            </w:pPr>
            <w:ins w:id="10" w:author="Nobuaki Mizumoto" w:date="2025-04-15T10:26:00Z" w16du:dateUtc="2025-04-15T14:26:00Z">
              <w:r>
                <w:rPr>
                  <w:rFonts w:ascii="PT Serif" w:hAnsi="PT Serif" w:cs="Arial" w:hint="eastAsia"/>
                  <w:color w:val="000000"/>
                  <w:kern w:val="0"/>
                  <w:sz w:val="18"/>
                  <w:szCs w:val="18"/>
                  <w14:ligatures w14:val="none"/>
                </w:rPr>
                <w:t>m</w:t>
              </w:r>
            </w:ins>
            <w:del w:id="11" w:author="Nobuaki Mizumoto" w:date="2025-04-15T10:26:00Z" w16du:dateUtc="2025-04-15T14:26:00Z">
              <w:r w:rsidR="00F72CE6" w:rsidRPr="001B50E8" w:rsidDel="009C6A3C">
                <w:rPr>
                  <w:rFonts w:ascii="PT Serif" w:eastAsia="Times New Roman" w:hAnsi="PT Serif" w:cs="Arial"/>
                  <w:color w:val="000000"/>
                  <w:kern w:val="0"/>
                  <w:sz w:val="18"/>
                  <w:szCs w:val="18"/>
                  <w14:ligatures w14:val="none"/>
                </w:rPr>
                <w:delText>M</w:delText>
              </w:r>
            </w:del>
            <w:r w:rsidR="000151F7" w:rsidRPr="001B50E8">
              <w:rPr>
                <w:rFonts w:ascii="PT Serif" w:eastAsia="Times New Roman" w:hAnsi="PT Serif" w:cs="Arial"/>
                <w:color w:val="000000"/>
                <w:kern w:val="0"/>
                <w:sz w:val="18"/>
                <w:szCs w:val="18"/>
                <w14:ligatures w14:val="none"/>
              </w:rPr>
              <w:t>onogamous</w:t>
            </w:r>
            <w:r w:rsidR="00F72CE6" w:rsidRPr="001B50E8">
              <w:rPr>
                <w:rFonts w:ascii="PT Serif" w:hAnsi="PT Serif" w:cs="Arial"/>
                <w:color w:val="000000"/>
                <w:kern w:val="0"/>
                <w:sz w:val="18"/>
                <w:szCs w:val="18"/>
                <w:vertAlign w:val="superscript"/>
                <w14:ligatures w14:val="none"/>
              </w:rPr>
              <w:t>2</w:t>
            </w:r>
          </w:p>
        </w:tc>
        <w:tc>
          <w:tcPr>
            <w:tcW w:w="1463" w:type="dxa"/>
            <w:tcBorders>
              <w:top w:val="nil"/>
              <w:left w:val="nil"/>
              <w:bottom w:val="nil"/>
              <w:right w:val="nil"/>
            </w:tcBorders>
            <w:shd w:val="clear" w:color="000000" w:fill="FFFFFF"/>
            <w:noWrap/>
            <w:vAlign w:val="bottom"/>
            <w:hideMark/>
          </w:tcPr>
          <w:p w14:paraId="5D678E0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68C013A1" w14:textId="14A54AD4"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{"citationID":"18o918Db","properties":{"formattedCitation":"[25]","plainCitation":"[25]","noteIndex":0},"citationItems":[{"id":23502,"uris":["http://zotero.org/users/9949769/items/FPQKH3KH"],"itemData":{"id":23502,"type":"article-journal","abstract":"In studies of a single nest, eight foraging parties, and eight swarming sites, large (male) workers and small (female) workers of Odontotermes distans Holmgren and Holmgren differed greatly in their participation in such colony activities as attendance on the queen (grooming and egg-tending), foraging, and aggregation at emergence holes during swarming of alates. Whereas small workers composed 57% of all workers taken from a fungus comb located near the royal chamber, they composed 96% of the workers attending the queen. Large workers, on the other hand, made up nearly 99% of the workers in foraging parties and 70% at swarming-site exit holes. Percentages of large workers at swarming sites usually decreased as the evening advanced. Biometric studies showed that this species follows other macrotermitinids in having three larval stages and only one worker stage in each of the two worker lines.","container-title":"Annals of the Entomological Society of America","DOI":"10.1093/aesa/77.4.429","ISSN":"1938-2901, 0013-8746","issue":"4","language":"en","page":"429-434","source":"DOI.org (Crossref)","title":"Male/female (Size) polyethism in workers of &lt;i&gt;Odontotermes distans&lt;/i&gt; Holmgren and Holmgren (Isoptera: Termitidae: Macrotermitinae)","title-short":"Male/Female (Size) Polyethism in Workers of Odontotermes distans Holmgren and Holmgren (Isoptera","volume":"77","author":[{"family":"McMahan","given":"Elizabeth A."},{"family":"Kumar","given":"Sushil"},{"family":"Sen-Sarma","given":"P. K."}],"issued":{"date-parts":[["1984",7,1]]},"citation-key":"mcmahanMaleFemaleSize1984"}}],"schema":"https://github.com/citation-style-language/schema/raw/master/csl-citation.json"}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[25]</w:t>
            </w:r>
            <w:r w:rsidRPr="001B50E8">
              <w:rPr>
                <w:rFonts w:ascii="PT Serif" w:eastAsia="Times New Roman" w:hAnsi="PT Serif" w:cs="Arial"/>
                <w:color w:val="000000"/>
                <w:kern w:val="0"/>
                <w:sz w:val="18"/>
                <w:szCs w:val="18"/>
                <w14:ligatures w14:val="none"/>
              </w:rPr>
              <w:fldChar w:fldCharType="end"/>
            </w:r>
          </w:p>
        </w:tc>
      </w:tr>
      <w:tr w:rsidR="00AA1B5D" w:rsidRPr="001B50E8" w14:paraId="48CEC4B1" w14:textId="77777777" w:rsidTr="00F72CE6">
        <w:trPr>
          <w:trHeight w:val="216"/>
        </w:trPr>
        <w:tc>
          <w:tcPr>
            <w:tcW w:w="2107" w:type="dxa"/>
            <w:tcBorders>
              <w:top w:val="nil"/>
              <w:left w:val="nil"/>
              <w:bottom w:val="nil"/>
              <w:right w:val="nil"/>
            </w:tcBorders>
            <w:shd w:val="clear" w:color="000000" w:fill="FFFFFF"/>
            <w:noWrap/>
            <w:vAlign w:val="bottom"/>
            <w:hideMark/>
          </w:tcPr>
          <w:p w14:paraId="33624CA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Odontotermes</w:t>
            </w:r>
            <w:proofErr w:type="spellEnd"/>
          </w:p>
        </w:tc>
        <w:tc>
          <w:tcPr>
            <w:tcW w:w="1862" w:type="dxa"/>
            <w:tcBorders>
              <w:top w:val="nil"/>
              <w:left w:val="nil"/>
              <w:bottom w:val="nil"/>
              <w:right w:val="nil"/>
            </w:tcBorders>
            <w:shd w:val="clear" w:color="000000" w:fill="FFFFFF"/>
            <w:noWrap/>
            <w:vAlign w:val="bottom"/>
            <w:hideMark/>
          </w:tcPr>
          <w:p w14:paraId="5D243E0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brunneus</w:t>
            </w:r>
          </w:p>
        </w:tc>
        <w:tc>
          <w:tcPr>
            <w:tcW w:w="2245" w:type="dxa"/>
            <w:tcBorders>
              <w:top w:val="nil"/>
              <w:left w:val="nil"/>
              <w:bottom w:val="nil"/>
              <w:right w:val="nil"/>
            </w:tcBorders>
            <w:shd w:val="clear" w:color="000000" w:fill="FFFFFF"/>
            <w:noWrap/>
            <w:vAlign w:val="bottom"/>
            <w:hideMark/>
          </w:tcPr>
          <w:p w14:paraId="526D2AD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4111B48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5F4775E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53824CF2" w14:textId="543B8684"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{"citationID":"sRpBAa7s","properties":{"formattedCitation":"[26]","plainCitation":"[26]","noteIndex":0},"citationItems":[{"id":23501,"uris":["http://zotero.org/users/9949769/items/KRJ7GBTG"],"itemData":{"id":23501,"type":"article-journal","container-title":"Electronic Journal of Environmental Sciences","page":"00-00","title":"Nesting pattern of the termites &lt;i&gt;Odontotermes brunneus&lt;/i&gt; and &lt;i&gt;Odontotermes wallonensis&lt;/i&gt; (Isoptera: Termitidae)","volume":"3","author":[{"family":"Farzana","given":"J"},{"family":"Sangamma","given":"I"},{"family":"Rajashekhar","given":"M"},{"family":"Vijaykumar","given":"K"},{"family":"Burli","given":"P"},{"family":"Chimkod","given":"V. N."}],"issued":{"date-parts":[["2010"]]},"citation-key":"farzanaNestingPatternTermites2010"}}],"schema":"https://github.com/citation-style-language/schema/raw/master/csl-citation.json"}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[26]</w:t>
            </w:r>
            <w:r w:rsidRPr="001B50E8">
              <w:rPr>
                <w:rFonts w:ascii="PT Serif" w:eastAsia="Times New Roman" w:hAnsi="PT Serif" w:cs="Arial"/>
                <w:color w:val="000000"/>
                <w:kern w:val="0"/>
                <w:sz w:val="18"/>
                <w:szCs w:val="18"/>
                <w14:ligatures w14:val="none"/>
              </w:rPr>
              <w:fldChar w:fldCharType="end"/>
            </w:r>
          </w:p>
        </w:tc>
      </w:tr>
      <w:tr w:rsidR="00AA1B5D" w:rsidRPr="001B50E8" w14:paraId="36A89803" w14:textId="77777777" w:rsidTr="00F72CE6">
        <w:trPr>
          <w:trHeight w:val="216"/>
        </w:trPr>
        <w:tc>
          <w:tcPr>
            <w:tcW w:w="2107" w:type="dxa"/>
            <w:tcBorders>
              <w:top w:val="nil"/>
              <w:left w:val="nil"/>
              <w:bottom w:val="nil"/>
              <w:right w:val="nil"/>
            </w:tcBorders>
            <w:shd w:val="clear" w:color="000000" w:fill="FFFFFF"/>
            <w:noWrap/>
            <w:vAlign w:val="bottom"/>
            <w:hideMark/>
          </w:tcPr>
          <w:p w14:paraId="3F5C9FE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Odontotermes</w:t>
            </w:r>
            <w:proofErr w:type="spellEnd"/>
          </w:p>
        </w:tc>
        <w:tc>
          <w:tcPr>
            <w:tcW w:w="1862" w:type="dxa"/>
            <w:tcBorders>
              <w:top w:val="nil"/>
              <w:left w:val="nil"/>
              <w:bottom w:val="nil"/>
              <w:right w:val="nil"/>
            </w:tcBorders>
            <w:shd w:val="clear" w:color="000000" w:fill="FFFFFF"/>
            <w:noWrap/>
            <w:vAlign w:val="bottom"/>
            <w:hideMark/>
          </w:tcPr>
          <w:p w14:paraId="5F6F467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assmuthi</w:t>
            </w:r>
            <w:proofErr w:type="spellEnd"/>
          </w:p>
        </w:tc>
        <w:tc>
          <w:tcPr>
            <w:tcW w:w="2245" w:type="dxa"/>
            <w:tcBorders>
              <w:top w:val="nil"/>
              <w:left w:val="nil"/>
              <w:bottom w:val="nil"/>
              <w:right w:val="nil"/>
            </w:tcBorders>
            <w:shd w:val="clear" w:color="000000" w:fill="FFFFFF"/>
            <w:noWrap/>
            <w:vAlign w:val="bottom"/>
            <w:hideMark/>
          </w:tcPr>
          <w:p w14:paraId="4AEE61F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631702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21A7D10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E0A92A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36C1B39B" w14:textId="77777777" w:rsidTr="00F72CE6">
        <w:trPr>
          <w:trHeight w:val="216"/>
        </w:trPr>
        <w:tc>
          <w:tcPr>
            <w:tcW w:w="2107" w:type="dxa"/>
            <w:tcBorders>
              <w:top w:val="nil"/>
              <w:left w:val="nil"/>
              <w:bottom w:val="nil"/>
              <w:right w:val="nil"/>
            </w:tcBorders>
            <w:shd w:val="clear" w:color="000000" w:fill="FFFFFF"/>
            <w:noWrap/>
            <w:vAlign w:val="bottom"/>
            <w:hideMark/>
          </w:tcPr>
          <w:p w14:paraId="7CDC7D4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Pseudacanthotermes</w:t>
            </w:r>
            <w:proofErr w:type="spellEnd"/>
          </w:p>
        </w:tc>
        <w:tc>
          <w:tcPr>
            <w:tcW w:w="1862" w:type="dxa"/>
            <w:tcBorders>
              <w:top w:val="nil"/>
              <w:left w:val="nil"/>
              <w:bottom w:val="nil"/>
              <w:right w:val="nil"/>
            </w:tcBorders>
            <w:shd w:val="clear" w:color="000000" w:fill="FFFFFF"/>
            <w:noWrap/>
            <w:vAlign w:val="bottom"/>
            <w:hideMark/>
          </w:tcPr>
          <w:p w14:paraId="31BF3D5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spiniger</w:t>
            </w:r>
            <w:proofErr w:type="spellEnd"/>
          </w:p>
        </w:tc>
        <w:tc>
          <w:tcPr>
            <w:tcW w:w="2245" w:type="dxa"/>
            <w:tcBorders>
              <w:top w:val="nil"/>
              <w:left w:val="nil"/>
              <w:bottom w:val="nil"/>
              <w:right w:val="nil"/>
            </w:tcBorders>
            <w:shd w:val="clear" w:color="000000" w:fill="FFFFFF"/>
            <w:noWrap/>
            <w:vAlign w:val="bottom"/>
            <w:hideMark/>
          </w:tcPr>
          <w:p w14:paraId="10A070E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7617CF90" w14:textId="7A5508DE"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multiple</w:t>
            </w:r>
            <w:r w:rsidR="00F72CE6" w:rsidRPr="001B50E8">
              <w:rPr>
                <w:rFonts w:ascii="PT Serif" w:hAnsi="PT Serif" w:cs="Arial"/>
                <w:color w:val="000000"/>
                <w:kern w:val="0"/>
                <w:sz w:val="18"/>
                <w:szCs w:val="18"/>
                <w:vertAlign w:val="superscript"/>
                <w14:ligatures w14:val="none"/>
              </w:rPr>
              <w:t>2</w:t>
            </w:r>
          </w:p>
        </w:tc>
        <w:tc>
          <w:tcPr>
            <w:tcW w:w="1463" w:type="dxa"/>
            <w:tcBorders>
              <w:top w:val="nil"/>
              <w:left w:val="nil"/>
              <w:bottom w:val="nil"/>
              <w:right w:val="nil"/>
            </w:tcBorders>
            <w:shd w:val="clear" w:color="000000" w:fill="FFFFFF"/>
            <w:noWrap/>
            <w:vAlign w:val="bottom"/>
            <w:hideMark/>
          </w:tcPr>
          <w:p w14:paraId="0A82C75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562724F5" w14:textId="669FE869"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{"citationID":"C34C7bV2","properties":{"formattedCitation":"[27]","plainCitation":"[27]","noteIndex":0},"citationItems":[{"id":23498,"uris":["http://zotero.org/users/9949769/items/S7P57HSM"],"itemData":{"id":23498,"type":"article-journal","abstract":"Several mounds in western Kenya were excavated to examine their internal structure. The mounds and the soil beneath them were found to be densely packed with discrete chambers containing fungus combs. A simple system of passages opening to the exterior provided both access and ventilation to the interior of the nest. One nest was killed by fumigation and its contents extracted. The nest population was estimated to be 0.28 million adult steriles with a biomass of 462 g dry weight, and the total dry weight of fungus comb was 2.8 kg. These estimates are very low in comparison to nests of Macrotermes spp. that build mounds of comparable size. The ratio of fungus comb weight to adult biomass (6:1) is higher than that in Macrotermes spp., perhaps because the comb is constructed in a different way.","container-title":"International Journal of Tropical Insect Science","DOI":"10.1017/S1742758400015800","ISSN":"1742-7592","issue":"4-5","journalAbbreviation":"Int J Trop Insect Sci","language":"en","page":"445-452","source":"DOI.org (Crossref)","title":"Mound structure and nest population of the termite, &lt;i&gt;Pseudacanthotermes spiniger&lt;/i&gt; (Sjostedt) in Kenya","volume":"15","author":[{"family":"Darlington","given":"Johanna P. E. C."}],"issued":{"date-parts":[["1994",10]]},"citation-key":"darlingtonMoundStructureNest1994"}}],"schema":"https://github.com/citation-style-language/schema/raw/master/csl-citation.json"}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[27]</w:t>
            </w:r>
            <w:r w:rsidRPr="001B50E8">
              <w:rPr>
                <w:rFonts w:ascii="PT Serif" w:eastAsia="Times New Roman" w:hAnsi="PT Serif" w:cs="Arial"/>
                <w:color w:val="000000"/>
                <w:kern w:val="0"/>
                <w:sz w:val="18"/>
                <w:szCs w:val="18"/>
                <w14:ligatures w14:val="none"/>
              </w:rPr>
              <w:fldChar w:fldCharType="end"/>
            </w:r>
          </w:p>
        </w:tc>
      </w:tr>
      <w:tr w:rsidR="00AA1B5D" w:rsidRPr="001B50E8" w14:paraId="60C16CF9" w14:textId="77777777" w:rsidTr="00F72CE6">
        <w:trPr>
          <w:trHeight w:val="216"/>
        </w:trPr>
        <w:tc>
          <w:tcPr>
            <w:tcW w:w="2107" w:type="dxa"/>
            <w:tcBorders>
              <w:top w:val="nil"/>
              <w:left w:val="nil"/>
              <w:bottom w:val="nil"/>
              <w:right w:val="nil"/>
            </w:tcBorders>
            <w:shd w:val="clear" w:color="000000" w:fill="FFFFFF"/>
            <w:noWrap/>
            <w:vAlign w:val="bottom"/>
            <w:hideMark/>
          </w:tcPr>
          <w:p w14:paraId="40140AA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Pseudacanthotermes</w:t>
            </w:r>
            <w:proofErr w:type="spellEnd"/>
          </w:p>
        </w:tc>
        <w:tc>
          <w:tcPr>
            <w:tcW w:w="1862" w:type="dxa"/>
            <w:tcBorders>
              <w:top w:val="nil"/>
              <w:left w:val="nil"/>
              <w:bottom w:val="nil"/>
              <w:right w:val="nil"/>
            </w:tcBorders>
            <w:shd w:val="clear" w:color="000000" w:fill="FFFFFF"/>
            <w:noWrap/>
            <w:vAlign w:val="bottom"/>
            <w:hideMark/>
          </w:tcPr>
          <w:p w14:paraId="5BE9EEE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militaris</w:t>
            </w:r>
          </w:p>
        </w:tc>
        <w:tc>
          <w:tcPr>
            <w:tcW w:w="2245" w:type="dxa"/>
            <w:tcBorders>
              <w:top w:val="nil"/>
              <w:left w:val="nil"/>
              <w:bottom w:val="nil"/>
              <w:right w:val="nil"/>
            </w:tcBorders>
            <w:shd w:val="clear" w:color="000000" w:fill="FFFFFF"/>
            <w:noWrap/>
            <w:vAlign w:val="bottom"/>
            <w:hideMark/>
          </w:tcPr>
          <w:p w14:paraId="387FEBC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E8486B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5D31AD8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55DB7FC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082B9F4D" w14:textId="77777777" w:rsidTr="00F72CE6">
        <w:trPr>
          <w:trHeight w:val="216"/>
        </w:trPr>
        <w:tc>
          <w:tcPr>
            <w:tcW w:w="2107" w:type="dxa"/>
            <w:tcBorders>
              <w:top w:val="nil"/>
              <w:left w:val="nil"/>
              <w:bottom w:val="nil"/>
              <w:right w:val="nil"/>
            </w:tcBorders>
            <w:shd w:val="clear" w:color="000000" w:fill="FFFFFF"/>
            <w:noWrap/>
            <w:vAlign w:val="bottom"/>
            <w:hideMark/>
          </w:tcPr>
          <w:p w14:paraId="777E867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Anoplotermes</w:t>
            </w:r>
            <w:proofErr w:type="spellEnd"/>
          </w:p>
        </w:tc>
        <w:tc>
          <w:tcPr>
            <w:tcW w:w="1862" w:type="dxa"/>
            <w:tcBorders>
              <w:top w:val="nil"/>
              <w:left w:val="nil"/>
              <w:bottom w:val="nil"/>
              <w:right w:val="nil"/>
            </w:tcBorders>
            <w:shd w:val="clear" w:color="000000" w:fill="FFFFFF"/>
            <w:noWrap/>
            <w:vAlign w:val="bottom"/>
            <w:hideMark/>
          </w:tcPr>
          <w:p w14:paraId="4BF86BC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sp</w:t>
            </w:r>
            <w:proofErr w:type="spellEnd"/>
          </w:p>
        </w:tc>
        <w:tc>
          <w:tcPr>
            <w:tcW w:w="2245" w:type="dxa"/>
            <w:tcBorders>
              <w:top w:val="nil"/>
              <w:left w:val="nil"/>
              <w:bottom w:val="nil"/>
              <w:right w:val="nil"/>
            </w:tcBorders>
            <w:shd w:val="clear" w:color="000000" w:fill="FFFFFF"/>
            <w:noWrap/>
            <w:vAlign w:val="bottom"/>
            <w:hideMark/>
          </w:tcPr>
          <w:p w14:paraId="144C6DB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5319E1F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22FDB9F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7AD2E86D" w14:textId="29BE2094"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{"citationID":"wlYfljcF","properties":{"formattedCitation":"[28]","plainCitation":"[28]","noteIndex":0},"citationItems":[{"id":23497,"uris":["http://zotero.org/users/9949769/items/Y54GGWPQ"],"itemData":{"id":23497,"type":"article-journal","abstract":"The arboreal nests of the termite Anoplotermes banksi are abundant in Central Amazonian primary rain forests. Colony size of 7 nests (weight 92–6891 g) varied between 2,593 and 39,256 individuals/nest (1.5 – 22.1 g termites/ nest). Average body fresh weight was 0.9 mg for workers and 2.1 mg for alates. Queens weighed 10–30 mg. No relationship between nest weight and maturity was detected, as the ratio of workers to larvae was 1:1, independent of nest size, and alates were found in nests weighing less than 200 g.","container-title":"Studies on Neotropical Fauna and Environment","DOI":"10.1076/snfe.31.2.82.13328","ISSN":"0165-0521","issue":"2","journalAbbreviation":"Studies on Neotropical Fauna and Environment","language":"en","page":"82-86","source":"DOI.org (Crossref)","title":"Colony populations and biomass in nests of the Amazonian forest termite &lt;i&gt;Anoplotermes banksi&lt;/i&gt; Emerson (Isoptera: Termitidae)","title-short":"Colony Populations and Biomass in Nests of the Amazonian Forest Termite Anoplotermes banksi Emerson (Isoptera","volume":"31","author":[{"family":"Martius","given":"Christopher"},{"family":"Ribeiro","given":"Joana","non-dropping-particle":"d'Arc"}],"issued":{"date-parts":[["1996",6,1]]},"citation-key":"martiusColonyPopulationsBiomass1996"}}],"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[28]</w:t>
            </w:r>
            <w:r w:rsidRPr="001B50E8">
              <w:rPr>
                <w:rFonts w:ascii="PT Serif" w:eastAsia="Times New Roman" w:hAnsi="PT Serif" w:cs="Arial"/>
                <w:color w:val="000000"/>
                <w:kern w:val="0"/>
                <w:sz w:val="18"/>
                <w:szCs w:val="18"/>
                <w14:ligatures w14:val="none"/>
              </w:rPr>
              <w:fldChar w:fldCharType="end"/>
            </w:r>
          </w:p>
        </w:tc>
      </w:tr>
      <w:tr w:rsidR="00AA1B5D" w:rsidRPr="001B50E8" w14:paraId="0F04A4FE" w14:textId="77777777" w:rsidTr="00F72CE6">
        <w:trPr>
          <w:trHeight w:val="216"/>
        </w:trPr>
        <w:tc>
          <w:tcPr>
            <w:tcW w:w="2107" w:type="dxa"/>
            <w:tcBorders>
              <w:top w:val="nil"/>
              <w:left w:val="nil"/>
              <w:bottom w:val="nil"/>
              <w:right w:val="nil"/>
            </w:tcBorders>
            <w:shd w:val="clear" w:color="000000" w:fill="FFFFFF"/>
            <w:noWrap/>
            <w:vAlign w:val="bottom"/>
            <w:hideMark/>
          </w:tcPr>
          <w:p w14:paraId="0C8B10A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Cubitermes</w:t>
            </w:r>
            <w:proofErr w:type="spellEnd"/>
          </w:p>
        </w:tc>
        <w:tc>
          <w:tcPr>
            <w:tcW w:w="1862" w:type="dxa"/>
            <w:tcBorders>
              <w:top w:val="nil"/>
              <w:left w:val="nil"/>
              <w:bottom w:val="nil"/>
              <w:right w:val="nil"/>
            </w:tcBorders>
            <w:shd w:val="clear" w:color="000000" w:fill="FFFFFF"/>
            <w:noWrap/>
            <w:vAlign w:val="bottom"/>
            <w:hideMark/>
          </w:tcPr>
          <w:p w14:paraId="4E09F18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tenuiceps</w:t>
            </w:r>
            <w:proofErr w:type="spellEnd"/>
          </w:p>
        </w:tc>
        <w:tc>
          <w:tcPr>
            <w:tcW w:w="2245" w:type="dxa"/>
            <w:tcBorders>
              <w:top w:val="nil"/>
              <w:left w:val="nil"/>
              <w:bottom w:val="nil"/>
              <w:right w:val="nil"/>
            </w:tcBorders>
            <w:shd w:val="clear" w:color="000000" w:fill="FFFFFF"/>
            <w:noWrap/>
            <w:vAlign w:val="bottom"/>
            <w:hideMark/>
          </w:tcPr>
          <w:p w14:paraId="6E83268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86AC1A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293A94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25D2474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1C0DE0B7" w14:textId="77777777" w:rsidTr="00F72CE6">
        <w:trPr>
          <w:trHeight w:val="216"/>
        </w:trPr>
        <w:tc>
          <w:tcPr>
            <w:tcW w:w="2107" w:type="dxa"/>
            <w:tcBorders>
              <w:top w:val="nil"/>
              <w:left w:val="nil"/>
              <w:bottom w:val="nil"/>
              <w:right w:val="nil"/>
            </w:tcBorders>
            <w:shd w:val="clear" w:color="000000" w:fill="FFFFFF"/>
            <w:noWrap/>
            <w:vAlign w:val="bottom"/>
            <w:hideMark/>
          </w:tcPr>
          <w:p w14:paraId="403A5AF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Isognathotermes</w:t>
            </w:r>
            <w:proofErr w:type="spellEnd"/>
          </w:p>
        </w:tc>
        <w:tc>
          <w:tcPr>
            <w:tcW w:w="1862" w:type="dxa"/>
            <w:tcBorders>
              <w:top w:val="nil"/>
              <w:left w:val="nil"/>
              <w:bottom w:val="nil"/>
              <w:right w:val="nil"/>
            </w:tcBorders>
            <w:shd w:val="clear" w:color="000000" w:fill="FFFFFF"/>
            <w:noWrap/>
            <w:vAlign w:val="bottom"/>
            <w:hideMark/>
          </w:tcPr>
          <w:p w14:paraId="19C0CCD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ugandensis</w:t>
            </w:r>
            <w:proofErr w:type="spellEnd"/>
          </w:p>
        </w:tc>
        <w:tc>
          <w:tcPr>
            <w:tcW w:w="2245" w:type="dxa"/>
            <w:tcBorders>
              <w:top w:val="nil"/>
              <w:left w:val="nil"/>
              <w:bottom w:val="nil"/>
              <w:right w:val="nil"/>
            </w:tcBorders>
            <w:shd w:val="clear" w:color="000000" w:fill="FFFFFF"/>
            <w:noWrap/>
            <w:vAlign w:val="bottom"/>
            <w:hideMark/>
          </w:tcPr>
          <w:p w14:paraId="147FFBE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0CF06B1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7E485F5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97D6EB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3FB6F6C" w14:textId="77777777" w:rsidTr="00F72CE6">
        <w:trPr>
          <w:trHeight w:val="216"/>
        </w:trPr>
        <w:tc>
          <w:tcPr>
            <w:tcW w:w="2107" w:type="dxa"/>
            <w:tcBorders>
              <w:top w:val="nil"/>
              <w:left w:val="nil"/>
              <w:bottom w:val="nil"/>
              <w:right w:val="nil"/>
            </w:tcBorders>
            <w:shd w:val="clear" w:color="000000" w:fill="FFFFFF"/>
            <w:noWrap/>
            <w:vAlign w:val="bottom"/>
            <w:hideMark/>
          </w:tcPr>
          <w:p w14:paraId="5B728BB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Nitiditermes</w:t>
            </w:r>
            <w:proofErr w:type="spellEnd"/>
          </w:p>
        </w:tc>
        <w:tc>
          <w:tcPr>
            <w:tcW w:w="1862" w:type="dxa"/>
            <w:tcBorders>
              <w:top w:val="nil"/>
              <w:left w:val="nil"/>
              <w:bottom w:val="nil"/>
              <w:right w:val="nil"/>
            </w:tcBorders>
            <w:shd w:val="clear" w:color="000000" w:fill="FFFFFF"/>
            <w:noWrap/>
            <w:vAlign w:val="bottom"/>
            <w:hideMark/>
          </w:tcPr>
          <w:p w14:paraId="5466F75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testaceus</w:t>
            </w:r>
          </w:p>
        </w:tc>
        <w:tc>
          <w:tcPr>
            <w:tcW w:w="2245" w:type="dxa"/>
            <w:tcBorders>
              <w:top w:val="nil"/>
              <w:left w:val="nil"/>
              <w:bottom w:val="nil"/>
              <w:right w:val="nil"/>
            </w:tcBorders>
            <w:shd w:val="clear" w:color="000000" w:fill="FFFFFF"/>
            <w:noWrap/>
            <w:vAlign w:val="bottom"/>
            <w:hideMark/>
          </w:tcPr>
          <w:p w14:paraId="0D2CD61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0C1D533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5C0E6DA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0915F2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3483E659" w14:textId="77777777" w:rsidTr="00F72CE6">
        <w:trPr>
          <w:trHeight w:val="216"/>
        </w:trPr>
        <w:tc>
          <w:tcPr>
            <w:tcW w:w="2107" w:type="dxa"/>
            <w:tcBorders>
              <w:top w:val="nil"/>
              <w:left w:val="nil"/>
              <w:bottom w:val="nil"/>
              <w:right w:val="nil"/>
            </w:tcBorders>
            <w:shd w:val="clear" w:color="000000" w:fill="FFFFFF"/>
            <w:noWrap/>
            <w:vAlign w:val="bottom"/>
            <w:hideMark/>
          </w:tcPr>
          <w:p w14:paraId="6FEE546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Ternicubitermes</w:t>
            </w:r>
            <w:proofErr w:type="spellEnd"/>
          </w:p>
        </w:tc>
        <w:tc>
          <w:tcPr>
            <w:tcW w:w="1862" w:type="dxa"/>
            <w:tcBorders>
              <w:top w:val="nil"/>
              <w:left w:val="nil"/>
              <w:bottom w:val="nil"/>
              <w:right w:val="nil"/>
            </w:tcBorders>
            <w:shd w:val="clear" w:color="000000" w:fill="FFFFFF"/>
            <w:noWrap/>
            <w:vAlign w:val="bottom"/>
            <w:hideMark/>
          </w:tcPr>
          <w:p w14:paraId="2529E3C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glebae</w:t>
            </w:r>
          </w:p>
        </w:tc>
        <w:tc>
          <w:tcPr>
            <w:tcW w:w="2245" w:type="dxa"/>
            <w:tcBorders>
              <w:top w:val="nil"/>
              <w:left w:val="nil"/>
              <w:bottom w:val="nil"/>
              <w:right w:val="nil"/>
            </w:tcBorders>
            <w:shd w:val="clear" w:color="000000" w:fill="FFFFFF"/>
            <w:noWrap/>
            <w:vAlign w:val="bottom"/>
            <w:hideMark/>
          </w:tcPr>
          <w:p w14:paraId="5313ADF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3504EB4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8C34F9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17D07E2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5DCD810E" w14:textId="77777777" w:rsidTr="00F72CE6">
        <w:trPr>
          <w:trHeight w:val="216"/>
        </w:trPr>
        <w:tc>
          <w:tcPr>
            <w:tcW w:w="2107" w:type="dxa"/>
            <w:tcBorders>
              <w:top w:val="nil"/>
              <w:left w:val="nil"/>
              <w:bottom w:val="nil"/>
              <w:right w:val="nil"/>
            </w:tcBorders>
            <w:shd w:val="clear" w:color="000000" w:fill="FFFFFF"/>
            <w:noWrap/>
            <w:vAlign w:val="bottom"/>
            <w:hideMark/>
          </w:tcPr>
          <w:p w14:paraId="4328B1CF"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Cornitermes</w:t>
            </w:r>
            <w:proofErr w:type="spellEnd"/>
          </w:p>
        </w:tc>
        <w:tc>
          <w:tcPr>
            <w:tcW w:w="1862" w:type="dxa"/>
            <w:tcBorders>
              <w:top w:val="nil"/>
              <w:left w:val="nil"/>
              <w:bottom w:val="nil"/>
              <w:right w:val="nil"/>
            </w:tcBorders>
            <w:shd w:val="clear" w:color="000000" w:fill="FFFFFF"/>
            <w:noWrap/>
            <w:vAlign w:val="bottom"/>
            <w:hideMark/>
          </w:tcPr>
          <w:p w14:paraId="0B3A250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bequarerti</w:t>
            </w:r>
            <w:proofErr w:type="spellEnd"/>
          </w:p>
        </w:tc>
        <w:tc>
          <w:tcPr>
            <w:tcW w:w="2245" w:type="dxa"/>
            <w:tcBorders>
              <w:top w:val="nil"/>
              <w:left w:val="nil"/>
              <w:bottom w:val="nil"/>
              <w:right w:val="nil"/>
            </w:tcBorders>
            <w:shd w:val="clear" w:color="000000" w:fill="FFFFFF"/>
            <w:noWrap/>
            <w:vAlign w:val="bottom"/>
            <w:hideMark/>
          </w:tcPr>
          <w:p w14:paraId="50AA1976"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289FA10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0EF074B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39BB342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4C191558" w14:textId="77777777" w:rsidTr="00F72CE6">
        <w:trPr>
          <w:trHeight w:val="216"/>
        </w:trPr>
        <w:tc>
          <w:tcPr>
            <w:tcW w:w="2107" w:type="dxa"/>
            <w:tcBorders>
              <w:top w:val="nil"/>
              <w:left w:val="nil"/>
              <w:bottom w:val="nil"/>
              <w:right w:val="nil"/>
            </w:tcBorders>
            <w:shd w:val="clear" w:color="000000" w:fill="FFFFFF"/>
            <w:noWrap/>
            <w:vAlign w:val="bottom"/>
            <w:hideMark/>
          </w:tcPr>
          <w:p w14:paraId="2FDCE6B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Cornitermes</w:t>
            </w:r>
            <w:proofErr w:type="spellEnd"/>
          </w:p>
        </w:tc>
        <w:tc>
          <w:tcPr>
            <w:tcW w:w="1862" w:type="dxa"/>
            <w:tcBorders>
              <w:top w:val="nil"/>
              <w:left w:val="nil"/>
              <w:bottom w:val="nil"/>
              <w:right w:val="nil"/>
            </w:tcBorders>
            <w:shd w:val="clear" w:color="000000" w:fill="FFFFFF"/>
            <w:noWrap/>
            <w:vAlign w:val="bottom"/>
            <w:hideMark/>
          </w:tcPr>
          <w:p w14:paraId="488B617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cumulans</w:t>
            </w:r>
            <w:proofErr w:type="spellEnd"/>
          </w:p>
        </w:tc>
        <w:tc>
          <w:tcPr>
            <w:tcW w:w="2245" w:type="dxa"/>
            <w:tcBorders>
              <w:top w:val="nil"/>
              <w:left w:val="nil"/>
              <w:bottom w:val="nil"/>
              <w:right w:val="nil"/>
            </w:tcBorders>
            <w:shd w:val="clear" w:color="000000" w:fill="FFFFFF"/>
            <w:noWrap/>
            <w:vAlign w:val="bottom"/>
            <w:hideMark/>
          </w:tcPr>
          <w:p w14:paraId="262685B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2EE4B0DF" w14:textId="24521CD0" w:rsidR="000151F7" w:rsidRPr="001B50E8" w:rsidRDefault="00F72CE6"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hAnsi="PT Serif" w:cs="Arial"/>
                <w:color w:val="000000"/>
                <w:kern w:val="0"/>
                <w:sz w:val="18"/>
                <w:szCs w:val="18"/>
                <w14:ligatures w14:val="none"/>
              </w:rPr>
              <w:t>m</w:t>
            </w:r>
            <w:r w:rsidR="000151F7" w:rsidRPr="001B50E8">
              <w:rPr>
                <w:rFonts w:ascii="PT Serif" w:eastAsia="Times New Roman" w:hAnsi="PT Serif" w:cs="Arial"/>
                <w:color w:val="000000"/>
                <w:kern w:val="0"/>
                <w:sz w:val="18"/>
                <w:szCs w:val="18"/>
                <w14:ligatures w14:val="none"/>
              </w:rPr>
              <w:t>onogamous</w:t>
            </w:r>
            <w:r w:rsidRPr="001B50E8">
              <w:rPr>
                <w:rFonts w:ascii="PT Serif" w:hAnsi="PT Serif" w:cs="Arial"/>
                <w:color w:val="000000"/>
                <w:kern w:val="0"/>
                <w:sz w:val="18"/>
                <w:szCs w:val="18"/>
                <w:vertAlign w:val="superscript"/>
                <w14:ligatures w14:val="none"/>
              </w:rPr>
              <w:t>5</w:t>
            </w:r>
          </w:p>
        </w:tc>
        <w:tc>
          <w:tcPr>
            <w:tcW w:w="1463" w:type="dxa"/>
            <w:tcBorders>
              <w:top w:val="nil"/>
              <w:left w:val="nil"/>
              <w:bottom w:val="nil"/>
              <w:right w:val="nil"/>
            </w:tcBorders>
            <w:shd w:val="clear" w:color="000000" w:fill="FFFFFF"/>
            <w:noWrap/>
            <w:vAlign w:val="bottom"/>
            <w:hideMark/>
          </w:tcPr>
          <w:p w14:paraId="16622A5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4EFFF2F9" w14:textId="6F3DAD09"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{"citationID":"BfkQ2hKD","properties":{"formattedCitation":"[29]","plainCitation":"[29]","noteIndex":0},"citationItems":[{"id":23495,"uris":["http://zotero.org/users/9949769/items/GVXIGHL7"],"itemData":{"id":23495,"type":"article-journal","abstract":"A termite colony is generally founded by a monogamous pair of alates during swarming. However, primary polygyny resulting from pleometrotic associations has been recorded for some termites. These multiple queens may continue to be associated during colony lifespan or be dissociated by conflicts that result in colony fragmentation or death of some reproductives. To date, primary polygyny in the termite Cornitermes cumulans has occasionally been observed in the field but no records in the literature are available. Due to its irregular incidence, this study aimed to investigate the proximate factors involved in colony development and the rare occurrence of polygamous colonies of C. cumulans. Forty monogamous colonies and 20 polygamous colonies (10 polygynous colonies: two females and one male; 10 polyandrous colonies: one female and two males) were set up in the laboratory. The initial development was followed for a period of 100 days, during which time censuses of the colonies were performed. Polygynous colonies laid more eggs than monogamous ones, but not twice as many, as expected, until day 60. Conversely, monogamous colonies produced more larvae than polygynous colonies until the appearance of workers, when larvae started to molt to workers and decreased in number. Larvae were rarely observed in polygynous colonies, which may be associated with cannibalism of these individuals by one of the two females. Due to these factors, primary polygyny seems to be unlikely in C. cumulans during colony foundation, which is in accordance with observations of natural colonies that mostly contain only a single queen.","container-title":"Insectes Sociaux","DOI":"10.1007/s00040-022-00852-w","ISSN":"1420-9098","issue":"1","journalAbbreviation":"Insect. Soc.","language":"en","page":"99-104","source":"Springer Link","title":"Incipient colonies of the neotropical termite &lt;i&gt;Cornitermes cumulans&lt;/i&gt; (Isoptera: Termitidae): comparing monogamy and polygamy as reproductive strategies","title-short":"Incipient colonies of the neotropical termite Cornitermes cumulans (Isoptera","volume":"69","author":[{"family":"Da Silva","given":"L. H. B."},{"family":"Jost","given":"C."},{"family":"Vargo","given":"E. L."},{"family":"Costa-Leonardo","given":"A. M."},{"family":"Haifig","given":"I."}],"issued":{"date-parts":[["2022",2,1]]},"citation-key":"dasilvaIncipientColoniesNeotropical2022"}}],"schema":"https://github.com/citation-style-language/schema/raw/master/csl-citation.json"}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[29]</w:t>
            </w:r>
            <w:r w:rsidRPr="001B50E8">
              <w:rPr>
                <w:rFonts w:ascii="PT Serif" w:eastAsia="Times New Roman" w:hAnsi="PT Serif" w:cs="Arial"/>
                <w:color w:val="000000"/>
                <w:kern w:val="0"/>
                <w:sz w:val="18"/>
                <w:szCs w:val="18"/>
                <w14:ligatures w14:val="none"/>
              </w:rPr>
              <w:fldChar w:fldCharType="end"/>
            </w:r>
          </w:p>
        </w:tc>
      </w:tr>
      <w:tr w:rsidR="00AA1B5D" w:rsidRPr="001B50E8" w14:paraId="48BE97EF" w14:textId="77777777" w:rsidTr="00F72CE6">
        <w:trPr>
          <w:trHeight w:val="216"/>
        </w:trPr>
        <w:tc>
          <w:tcPr>
            <w:tcW w:w="2107" w:type="dxa"/>
            <w:tcBorders>
              <w:top w:val="nil"/>
              <w:left w:val="nil"/>
              <w:bottom w:val="nil"/>
              <w:right w:val="nil"/>
            </w:tcBorders>
            <w:shd w:val="clear" w:color="000000" w:fill="FFFFFF"/>
            <w:noWrap/>
            <w:vAlign w:val="bottom"/>
            <w:hideMark/>
          </w:tcPr>
          <w:p w14:paraId="7954B77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Embiratermes</w:t>
            </w:r>
            <w:proofErr w:type="spellEnd"/>
          </w:p>
        </w:tc>
        <w:tc>
          <w:tcPr>
            <w:tcW w:w="1862" w:type="dxa"/>
            <w:tcBorders>
              <w:top w:val="nil"/>
              <w:left w:val="nil"/>
              <w:bottom w:val="nil"/>
              <w:right w:val="nil"/>
            </w:tcBorders>
            <w:shd w:val="clear" w:color="000000" w:fill="FFFFFF"/>
            <w:noWrap/>
            <w:vAlign w:val="bottom"/>
            <w:hideMark/>
          </w:tcPr>
          <w:p w14:paraId="420F630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neotenicus</w:t>
            </w:r>
            <w:proofErr w:type="spellEnd"/>
          </w:p>
        </w:tc>
        <w:tc>
          <w:tcPr>
            <w:tcW w:w="2245" w:type="dxa"/>
            <w:tcBorders>
              <w:top w:val="nil"/>
              <w:left w:val="nil"/>
              <w:bottom w:val="nil"/>
              <w:right w:val="nil"/>
            </w:tcBorders>
            <w:shd w:val="clear" w:color="000000" w:fill="FFFFFF"/>
            <w:noWrap/>
            <w:vAlign w:val="bottom"/>
            <w:hideMark/>
          </w:tcPr>
          <w:p w14:paraId="635663FF"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04471BC9"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3701A1F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54AE9608" w14:textId="573139B5"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{"citationID":"cfV7INIV","properties":{"formattedCitation":"[30]","plainCitation":"[30]","noteIndex":0},"citationItems":[{"id":23463,"uris":["http://zotero.org/users/9949769/items/FB568EIU"],"itemData":{"id":23463,"type":"article-journal","abstract":"Colony breeding systems and dispersal strategies of eusocial insects shape the genetic structure at the colony, but also at the population level. Most of the few molecular studies dedicated to termites suggest that winged reproductives disperse far enough to secure the formation of outbred founding pairs. However, these studies almost exclusively focused on wood-feeding termites and knowledge about the dispersal potential of winged reproductives is missing for soil-feeding termites. We investigated the dispersal and mating strategies of Embiratermes neotenicus and Silvestritermes minutus (Termitidae, Syntermitinae), two very abundant soil-feeding species from the Neotropics. In both species, analysis of microsatellite markers indicated low genetic similarity between closely located colonies and low genetic differentiation between populations separated by less than 10 km. Each of the 39 E. neotenicus colonies originated from a single pair of primary reproductives and the mean inbreeding coefficient of sterile castes was only slightly different from that expected in offspring of an outbred pair. Most S. minutus colonies (34/41) were consistent with outbred biparental foundation. In three mature colonies, the genotypes of sterile castes suggested their origin by mixing of multiple related reproductives. Finally, four colonies in late stage of the colony life cycle contained sterile populations originating from multiple unrelated reproductives. We conclude that long-distance flights resulting in outbred reproduction are common in these soil-feeding species in pristine habitats but that other factors, such as mating preferences, could increase relatedness between founders.","container-title":"Insectes Sociaux","DOI":"10.1007/s00040-018-0606-y","ISSN":"1420-9098","issue":"2","journalAbbreviation":"Insect. Soc.","language":"en","page":"251-262","source":"Springer Link","title":"Dispersal and mating strategies in two neotropical soil-feeding termites, &lt;i&gt;Embiratermes neotenicus&lt;/i&gt; and &lt;i&gt;Silvestritermes minutus&lt;/i&gt; (Termitidae, Syntermitinae)","volume":"65","author":[{"family":"Fougeyrollas","given":"R."},{"family":"Dolejšová","given":"K."},{"family":"Křivánek","given":"J."},{"family":"Sillam-Dussès","given":"D."},{"family":"Roisin","given":"Y."},{"family":"Hanus","given":"R."},{"family":"Roy","given":"V."}],"issued":{"date-parts":[["2018",5,1]]},"citation-key":"fougeyrollasDispersalMatingStrategies2018"}}],"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[30]</w:t>
            </w:r>
            <w:r w:rsidRPr="001B50E8">
              <w:rPr>
                <w:rFonts w:ascii="PT Serif" w:eastAsia="Times New Roman" w:hAnsi="PT Serif" w:cs="Arial"/>
                <w:color w:val="000000"/>
                <w:kern w:val="0"/>
                <w:sz w:val="18"/>
                <w:szCs w:val="18"/>
                <w14:ligatures w14:val="none"/>
              </w:rPr>
              <w:fldChar w:fldCharType="end"/>
            </w:r>
          </w:p>
        </w:tc>
      </w:tr>
      <w:tr w:rsidR="00AA1B5D" w:rsidRPr="001B50E8" w14:paraId="2FA9628B" w14:textId="77777777" w:rsidTr="00F72CE6">
        <w:trPr>
          <w:trHeight w:val="216"/>
        </w:trPr>
        <w:tc>
          <w:tcPr>
            <w:tcW w:w="2107" w:type="dxa"/>
            <w:tcBorders>
              <w:top w:val="nil"/>
              <w:left w:val="nil"/>
              <w:bottom w:val="nil"/>
              <w:right w:val="nil"/>
            </w:tcBorders>
            <w:shd w:val="clear" w:color="000000" w:fill="FFFFFF"/>
            <w:noWrap/>
            <w:vAlign w:val="bottom"/>
            <w:hideMark/>
          </w:tcPr>
          <w:p w14:paraId="52D77C4C"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Procornitermes</w:t>
            </w:r>
            <w:proofErr w:type="spellEnd"/>
          </w:p>
        </w:tc>
        <w:tc>
          <w:tcPr>
            <w:tcW w:w="1862" w:type="dxa"/>
            <w:tcBorders>
              <w:top w:val="nil"/>
              <w:left w:val="nil"/>
              <w:bottom w:val="nil"/>
              <w:right w:val="nil"/>
            </w:tcBorders>
            <w:shd w:val="clear" w:color="000000" w:fill="FFFFFF"/>
            <w:noWrap/>
            <w:vAlign w:val="bottom"/>
            <w:hideMark/>
          </w:tcPr>
          <w:p w14:paraId="2FC84C99"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araujoi</w:t>
            </w:r>
            <w:proofErr w:type="spellEnd"/>
          </w:p>
        </w:tc>
        <w:tc>
          <w:tcPr>
            <w:tcW w:w="2245" w:type="dxa"/>
            <w:tcBorders>
              <w:top w:val="nil"/>
              <w:left w:val="nil"/>
              <w:bottom w:val="nil"/>
              <w:right w:val="nil"/>
            </w:tcBorders>
            <w:shd w:val="clear" w:color="000000" w:fill="FFFFFF"/>
            <w:noWrap/>
            <w:vAlign w:val="bottom"/>
            <w:hideMark/>
          </w:tcPr>
          <w:p w14:paraId="322F4D0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5BAA7E9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36C6AB5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7EA8E014"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00CDBC1A" w14:textId="77777777" w:rsidTr="00F72CE6">
        <w:trPr>
          <w:trHeight w:val="216"/>
        </w:trPr>
        <w:tc>
          <w:tcPr>
            <w:tcW w:w="2107" w:type="dxa"/>
            <w:tcBorders>
              <w:top w:val="nil"/>
              <w:left w:val="nil"/>
              <w:bottom w:val="nil"/>
              <w:right w:val="nil"/>
            </w:tcBorders>
            <w:shd w:val="clear" w:color="000000" w:fill="FFFFFF"/>
            <w:noWrap/>
            <w:vAlign w:val="bottom"/>
            <w:hideMark/>
          </w:tcPr>
          <w:p w14:paraId="10362AF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Nasutitermes</w:t>
            </w:r>
            <w:proofErr w:type="spellEnd"/>
          </w:p>
        </w:tc>
        <w:tc>
          <w:tcPr>
            <w:tcW w:w="1862" w:type="dxa"/>
            <w:tcBorders>
              <w:top w:val="nil"/>
              <w:left w:val="nil"/>
              <w:bottom w:val="nil"/>
              <w:right w:val="nil"/>
            </w:tcBorders>
            <w:shd w:val="clear" w:color="000000" w:fill="FFFFFF"/>
            <w:noWrap/>
            <w:vAlign w:val="bottom"/>
            <w:hideMark/>
          </w:tcPr>
          <w:p w14:paraId="091B0F9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corniger</w:t>
            </w:r>
            <w:proofErr w:type="spellEnd"/>
          </w:p>
        </w:tc>
        <w:tc>
          <w:tcPr>
            <w:tcW w:w="2245" w:type="dxa"/>
            <w:tcBorders>
              <w:top w:val="nil"/>
              <w:left w:val="nil"/>
              <w:bottom w:val="nil"/>
              <w:right w:val="nil"/>
            </w:tcBorders>
            <w:shd w:val="clear" w:color="000000" w:fill="FFFFFF"/>
            <w:noWrap/>
            <w:vAlign w:val="bottom"/>
            <w:hideMark/>
          </w:tcPr>
          <w:p w14:paraId="6E32B14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29C705C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53362E4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6099A14C" w14:textId="0DA59512"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{"citationID":"AkLefrof","properties":{"formattedCitation":"[31]","plainCitation":"[31]","noteIndex":0},"citationItems":[{"id":23600,"uris":["http://zotero.org/users/9949769/items/AQ6CZYX7"],"itemData":{"id":23600,"type":"article-journal","container-title":"Proceedings of the Royal Society of London. Series B: Biological Sciences","DOI":"10.1098/rspb.1997.0156","ISSN":"0962-8452, 1471-2954","issue":"1385","journalAbbreviation":"Proc. R. Soc. Lond. B","language":"en","page":"1131-1136","source":"DOI.org (Crossref)","title":"The origins and relatedness of multiple reproductives in colonies of the termite &lt;i&gt;Nasutitermes corniger&lt;/i&gt;","volume":"264","author":[{"family":"Atkinson","given":"Lynn"},{"family":"Adams","given":"Eldridge S."}],"issued":{"date-parts":[["1997",8,22]]},"citation-key":"atkinsonOriginsRelatednessMultiple1997"}}],"schema":"https://github.com/citation-style-language/schema/raw/master/csl-citation.json"}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[31]</w:t>
            </w:r>
            <w:r w:rsidRPr="001B50E8">
              <w:rPr>
                <w:rFonts w:ascii="PT Serif" w:eastAsia="Times New Roman" w:hAnsi="PT Serif" w:cs="Arial"/>
                <w:color w:val="000000"/>
                <w:kern w:val="0"/>
                <w:sz w:val="18"/>
                <w:szCs w:val="18"/>
                <w14:ligatures w14:val="none"/>
              </w:rPr>
              <w:fldChar w:fldCharType="end"/>
            </w:r>
          </w:p>
        </w:tc>
      </w:tr>
      <w:tr w:rsidR="00AA1B5D" w:rsidRPr="001B50E8" w14:paraId="02981837" w14:textId="77777777" w:rsidTr="00F72CE6">
        <w:trPr>
          <w:trHeight w:val="216"/>
        </w:trPr>
        <w:tc>
          <w:tcPr>
            <w:tcW w:w="2107" w:type="dxa"/>
            <w:tcBorders>
              <w:top w:val="nil"/>
              <w:left w:val="nil"/>
              <w:bottom w:val="nil"/>
              <w:right w:val="nil"/>
            </w:tcBorders>
            <w:shd w:val="clear" w:color="000000" w:fill="FFFFFF"/>
            <w:noWrap/>
            <w:vAlign w:val="bottom"/>
            <w:hideMark/>
          </w:tcPr>
          <w:p w14:paraId="6FB5DC9A"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Nasutitermes</w:t>
            </w:r>
            <w:proofErr w:type="spellEnd"/>
          </w:p>
        </w:tc>
        <w:tc>
          <w:tcPr>
            <w:tcW w:w="1862" w:type="dxa"/>
            <w:tcBorders>
              <w:top w:val="nil"/>
              <w:left w:val="nil"/>
              <w:bottom w:val="nil"/>
              <w:right w:val="nil"/>
            </w:tcBorders>
            <w:shd w:val="clear" w:color="000000" w:fill="FFFFFF"/>
            <w:noWrap/>
            <w:vAlign w:val="bottom"/>
            <w:hideMark/>
          </w:tcPr>
          <w:p w14:paraId="2EDCF1C4"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r w:rsidRPr="001B50E8">
              <w:rPr>
                <w:rFonts w:ascii="PT Serif" w:eastAsia="Times New Roman" w:hAnsi="PT Serif" w:cs="Arial"/>
                <w:i/>
                <w:iCs/>
                <w:color w:val="000000"/>
                <w:kern w:val="0"/>
                <w:sz w:val="18"/>
                <w:szCs w:val="18"/>
                <w14:ligatures w14:val="none"/>
              </w:rPr>
              <w:t>nigriceps</w:t>
            </w:r>
          </w:p>
        </w:tc>
        <w:tc>
          <w:tcPr>
            <w:tcW w:w="2245" w:type="dxa"/>
            <w:tcBorders>
              <w:top w:val="nil"/>
              <w:left w:val="nil"/>
              <w:bottom w:val="nil"/>
              <w:right w:val="nil"/>
            </w:tcBorders>
            <w:shd w:val="clear" w:color="000000" w:fill="FFFFFF"/>
            <w:noWrap/>
            <w:vAlign w:val="bottom"/>
            <w:hideMark/>
          </w:tcPr>
          <w:p w14:paraId="6D33A7EB"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2245" w:type="dxa"/>
            <w:tcBorders>
              <w:top w:val="nil"/>
              <w:left w:val="nil"/>
              <w:bottom w:val="nil"/>
              <w:right w:val="nil"/>
            </w:tcBorders>
            <w:shd w:val="clear" w:color="000000" w:fill="FFFFFF"/>
            <w:noWrap/>
            <w:vAlign w:val="bottom"/>
            <w:hideMark/>
          </w:tcPr>
          <w:p w14:paraId="71BDD9A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1B53E27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field/genetics</w:t>
            </w:r>
          </w:p>
        </w:tc>
        <w:tc>
          <w:tcPr>
            <w:tcW w:w="1152" w:type="dxa"/>
            <w:tcBorders>
              <w:top w:val="nil"/>
              <w:left w:val="nil"/>
              <w:bottom w:val="nil"/>
              <w:right w:val="nil"/>
            </w:tcBorders>
            <w:shd w:val="clear" w:color="000000" w:fill="FFFFFF"/>
            <w:noWrap/>
            <w:vAlign w:val="bottom"/>
          </w:tcPr>
          <w:p w14:paraId="7C23C060" w14:textId="6A2DD441"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{"citationID":"k7p7MKSf","properties":{"formattedCitation":"[32,33]","plainCitation":"[32,33]","noteIndex":0},"citationItems":[{"id":23490,"uris":["http://zotero.org/users/9949769/items/9H3FWGQA"],"itemData":{"id":23490,"type":"article-journal","abstract":"Monogamy and inbreeding are often thought to characterize the breeding system of termite societies. However, few studies have employed genetic markers to ascertain either the genetic structure of single colonies or the extent of local inbreeding. This study employs allozyme analysis to investigate the breeding system of Nasutitermes nigriceps with respect to the number of reproductives contributing to single colonies, and the level of inbreeding within and among local colonies. The majority of the 136 nests examined from three study sites showed patterns of protein polymorphism consistent with their origin from a single mated pair, establishing that monogamy is indeed the predominant mode of reproduction. A small proportion of colonies (N=7) had genotypic frequencies suggesting that offspring were not all full-siblings. The genetic composition of all colonies appeared stable through a one-year interval, suggesting that the observed genetic attributes represent relatively persistent reproductive associations. Wright's (1978) F-statistics showed moderate differentiation among study sites, indicative of restricted gene flow and the occurrence of inbreeding at a regional scale. However, mating appeared to be random at single sites as the inferred genotypic frequencies of colony progenitors did not deviate from Hardy–Weinberg expectations, indicating little inbreeding in the study populations.","container-title":"Heredity","DOI":"10.1046/j.1365-2540.1998.00277.x","ISSN":"1365-2540","issue":"1","language":"en","license":"1998 Springer Nature Switzerland AG","note":"publisher: Nature Publishing Group","page":"48-55","source":"www.nature.com","title":"Population genetic structure of the Neotropical termite &lt;i&gt;Nasutitermes nigriceps&lt;/i&gt; (Isoptera: Termitidae)","title-short":"Population genetic structure of the Neotropical termite Nasutitermes nigriceps (Isoptera","volume":"80","author":[{"family":"Thompson","given":"Graham J."},{"family":"Hebert","given":"Paul D. N."}],"issued":{"date-parts":[["1998",1]]},"citation-key":"thompsonPopulationGeneticStructure1998"}},{"id":23489,"uris":["http://zotero.org/users/9949769/items/ZCC722ZW"],"itemData":{"id":23489,"type":"article-journal","abstract":"Colonies of Nasutitermes nigriceps (Haldeman) inhabiting the island of Jamaica were extracted from their arboreal carton nests by a two-stage method in which the termites were dislodged from their galleries and separated from nest debris by flotation in water. Recovery of termites by this process was 97.7%. No incipient nests were observed and all small nests collected consisted of both a wooden region, which housed the reproductives and an external carton nest. Except for the soldier caste, the proportion of sterile castes was similar in both regions of the nest. The size of small nests increased with little changes in the total colony size. However, the number of termites in the external carton nest increased with size of colony. Approximately 50% of the large nests contained reproductives. These colonies were consistently monogynous and monandrous. Caste composition of N. nigriceps colonies was comparable at each sample site and in nests of both reproductive status. However, large nests had a smaller proportion of immature termites, but similar proportion of soldiers. The average percentage of workers in small nests was proportional to that of large nests with reproductives, but less than large nests without reproductives.","container-title":"Florida Entomologist","ISSN":"1938-5102","language":"en","license":"Copyright (c)","page":"272-272","source":"journals.flvc.org","title":"Development of nests and composition of colonies of &lt;i&gt;Nasutitermes nigriceps&lt;/i&gt; (Isoptera: Termitidae) in the Mangroves of Jamaica","title-short":"Development of Nests and Composition of Colonies of Nasutitermes nigriceps (Isoptera","author":[{"family":"Clarke","given":"P. A."},{"family":"Garraway","given":"Eric"}],"issued":{"date-parts":[["1994",6,1]]},"citation-key":"clarkeDevelopmentNestsComposition1994"}}],"schema":"https://github.com/citation-style-language/schema/raw/master/csl-citation.json"}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[32,33]</w:t>
            </w:r>
            <w:r w:rsidRPr="001B50E8">
              <w:rPr>
                <w:rFonts w:ascii="PT Serif" w:eastAsia="Times New Roman" w:hAnsi="PT Serif" w:cs="Arial"/>
                <w:color w:val="000000"/>
                <w:kern w:val="0"/>
                <w:sz w:val="18"/>
                <w:szCs w:val="18"/>
                <w14:ligatures w14:val="none"/>
              </w:rPr>
              <w:fldChar w:fldCharType="end"/>
            </w:r>
          </w:p>
        </w:tc>
      </w:tr>
      <w:tr w:rsidR="00AA1B5D" w:rsidRPr="001B50E8" w14:paraId="26690ECA" w14:textId="77777777" w:rsidTr="00F72CE6">
        <w:trPr>
          <w:trHeight w:val="216"/>
        </w:trPr>
        <w:tc>
          <w:tcPr>
            <w:tcW w:w="2107" w:type="dxa"/>
            <w:tcBorders>
              <w:top w:val="nil"/>
              <w:left w:val="nil"/>
              <w:bottom w:val="nil"/>
              <w:right w:val="nil"/>
            </w:tcBorders>
            <w:shd w:val="clear" w:color="000000" w:fill="FFFFFF"/>
            <w:noWrap/>
            <w:vAlign w:val="bottom"/>
            <w:hideMark/>
          </w:tcPr>
          <w:p w14:paraId="1FE5BAD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Nasutitermes</w:t>
            </w:r>
            <w:proofErr w:type="spellEnd"/>
          </w:p>
        </w:tc>
        <w:tc>
          <w:tcPr>
            <w:tcW w:w="1862" w:type="dxa"/>
            <w:tcBorders>
              <w:top w:val="nil"/>
              <w:left w:val="nil"/>
              <w:bottom w:val="nil"/>
              <w:right w:val="nil"/>
            </w:tcBorders>
            <w:shd w:val="clear" w:color="000000" w:fill="FFFFFF"/>
            <w:noWrap/>
            <w:vAlign w:val="bottom"/>
            <w:hideMark/>
          </w:tcPr>
          <w:p w14:paraId="4B3DA12D"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ephratae</w:t>
            </w:r>
            <w:proofErr w:type="spellEnd"/>
          </w:p>
        </w:tc>
        <w:tc>
          <w:tcPr>
            <w:tcW w:w="2245" w:type="dxa"/>
            <w:tcBorders>
              <w:top w:val="nil"/>
              <w:left w:val="nil"/>
              <w:bottom w:val="nil"/>
              <w:right w:val="nil"/>
            </w:tcBorders>
            <w:shd w:val="clear" w:color="000000" w:fill="FFFFFF"/>
            <w:noWrap/>
            <w:vAlign w:val="bottom"/>
            <w:hideMark/>
          </w:tcPr>
          <w:p w14:paraId="165D086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0A171A3A"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w:t>
            </w:r>
          </w:p>
        </w:tc>
        <w:tc>
          <w:tcPr>
            <w:tcW w:w="1463" w:type="dxa"/>
            <w:tcBorders>
              <w:top w:val="nil"/>
              <w:left w:val="nil"/>
              <w:bottom w:val="nil"/>
              <w:right w:val="nil"/>
            </w:tcBorders>
            <w:shd w:val="clear" w:color="000000" w:fill="FFFFFF"/>
            <w:noWrap/>
            <w:vAlign w:val="bottom"/>
            <w:hideMark/>
          </w:tcPr>
          <w:p w14:paraId="3355E44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tcPr>
          <w:p w14:paraId="012292DE" w14:textId="106D7611"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{"citationID":"jY6kU4vv","properties":{"formattedCitation":"[34]","plainCitation":"[34]","noteIndex":0},"citationItems":[{"id":23486,"uris":["http://zotero.org/users/9949769/items/JP5QCQS8"],"itemData":{"id":23486,"type":"article-journal","container-title":"Insectes Sociaux","DOI":"10.1007/BF02224018","ISSN":"0020-1812, 1420-9098","issue":"4","journalAbbreviation":"Ins. Soc","language":"en","license":"http://www.springer.com/tdm","page":"411-426","source":"DOI.org (Crossref)","title":"Numerical and biomass caste proportions in colonies of the termites &lt;i&gt;Nasutitermes corniger&lt;/i&gt; and &lt;i&gt;N. ephratae&lt;/i&gt; (Isoptera; Termitidae)","volume":"32","author":[{"family":"Thorne","given":"B. L."}],"issued":{"date-parts":[["1985",12]]},"citation-key":"thorneNumericalBiomassCaste1985"}}],"schema":"https://github.com/citation-style-language/schema/raw/master/csl-citation.json"}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[34]</w:t>
            </w:r>
            <w:r w:rsidRPr="001B50E8">
              <w:rPr>
                <w:rFonts w:ascii="PT Serif" w:eastAsia="Times New Roman" w:hAnsi="PT Serif" w:cs="Arial"/>
                <w:color w:val="000000"/>
                <w:kern w:val="0"/>
                <w:sz w:val="18"/>
                <w:szCs w:val="18"/>
                <w14:ligatures w14:val="none"/>
              </w:rPr>
              <w:fldChar w:fldCharType="end"/>
            </w:r>
          </w:p>
        </w:tc>
      </w:tr>
      <w:tr w:rsidR="00AA1B5D" w:rsidRPr="001B50E8" w14:paraId="0EDF802D" w14:textId="77777777" w:rsidTr="00F72CE6">
        <w:trPr>
          <w:trHeight w:val="216"/>
        </w:trPr>
        <w:tc>
          <w:tcPr>
            <w:tcW w:w="2107" w:type="dxa"/>
            <w:tcBorders>
              <w:top w:val="nil"/>
              <w:left w:val="nil"/>
              <w:bottom w:val="nil"/>
              <w:right w:val="nil"/>
            </w:tcBorders>
            <w:shd w:val="clear" w:color="000000" w:fill="FFFFFF"/>
            <w:noWrap/>
            <w:vAlign w:val="bottom"/>
            <w:hideMark/>
          </w:tcPr>
          <w:p w14:paraId="27692172"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Nasutitermes</w:t>
            </w:r>
            <w:proofErr w:type="spellEnd"/>
          </w:p>
        </w:tc>
        <w:tc>
          <w:tcPr>
            <w:tcW w:w="1862" w:type="dxa"/>
            <w:tcBorders>
              <w:top w:val="nil"/>
              <w:left w:val="nil"/>
              <w:bottom w:val="nil"/>
              <w:right w:val="nil"/>
            </w:tcBorders>
            <w:shd w:val="clear" w:color="000000" w:fill="FFFFFF"/>
            <w:noWrap/>
            <w:vAlign w:val="bottom"/>
            <w:hideMark/>
          </w:tcPr>
          <w:p w14:paraId="0734CB07"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costalis</w:t>
            </w:r>
            <w:proofErr w:type="spellEnd"/>
          </w:p>
        </w:tc>
        <w:tc>
          <w:tcPr>
            <w:tcW w:w="2245" w:type="dxa"/>
            <w:tcBorders>
              <w:top w:val="nil"/>
              <w:left w:val="nil"/>
              <w:bottom w:val="nil"/>
              <w:right w:val="nil"/>
            </w:tcBorders>
            <w:shd w:val="clear" w:color="000000" w:fill="FFFFFF"/>
            <w:noWrap/>
            <w:vAlign w:val="bottom"/>
            <w:hideMark/>
          </w:tcPr>
          <w:p w14:paraId="0F5D74A5"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0F50966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21A6AEF2"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nil"/>
              <w:right w:val="nil"/>
            </w:tcBorders>
            <w:shd w:val="clear" w:color="000000" w:fill="FFFFFF"/>
            <w:noWrap/>
            <w:vAlign w:val="bottom"/>
            <w:hideMark/>
          </w:tcPr>
          <w:p w14:paraId="12923A9E" w14:textId="7721B2DD"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hAnsi="PT Serif" w:cs="Arial"/>
                <w:color w:val="000000"/>
                <w:kern w:val="0"/>
                <w:sz w:val="18"/>
                <w:szCs w:val="18"/>
                <w14:ligatures w14:val="none"/>
              </w:rPr>
              <w:fldChar w:fldCharType="begin"/>
            </w:r>
            <w:r w:rsidR="009A7D08">
              <w:rPr>
                <w:rFonts w:ascii="PT Serif" w:hAnsi="PT Serif" w:cs="Arial"/>
                <w:color w:val="000000"/>
                <w:kern w:val="0"/>
                <w:sz w:val="18"/>
                <w:szCs w:val="18"/>
                <w14:ligatures w14:val="none"/>
              </w:rPr>
              <w:instrText xml:space="preserve"> ADDIN ZOTERO_ITEM CSL_CITATION {"citationID":"XIVRoFz6","properties":{"formattedCitation":"[35,36]","plainCitation":"[35,36]","noteIndex":0},"citationItems":[{"id":23598,"uris":["http://zotero.org/users/9949769/items/EWR59NVM"],"itemData":{"id":23598,"type":"thesis","publisher":"The University of the West Indies","title":"Biology of &lt;i&gt;Nasutitermes nigriceps&lt;/i&gt; (Haldeman) and &lt;i&gt;Nasutitermes costalis&lt;/i&gt; (Helmgren) (Isoptera: Termitidae)","author":[{"family":"Clarke","given":"Pamela"}],"issued":{"date-parts":[["1991"]]},"citation-key":"clarkeBiologyNasutitermesNigriceps1991"}},{"id":3065,"uris":["http://zotero.org/users/9949769/items/PY3JT76E"],"itemData":{"id":3065,"type":"article-journal","abstract":"The nests of the Neo-Guinean Nasutitermes polygynus Roisin and Pasteels and the Neotropical N. costalis (Holmgren) are polycalic. Seventy percent of the N. polygynus nests and half the N. costalis nests were found to be devoid of royal nodule and reproductives. Two polycalic systems of N. polygynus revealed the presence of functional reproductives in more than one calie, thus suggesting a process of colony reproduction by budding. Multiple imaginal queens are extremely frequent in both species: in N. costalis, all the 14 nests with reproductives were polygynous, whereas in N. polygynus, only one nest of 14 was monogynous. The proportion of polygynous societies is much higher in these species than in any other termite so far studied. Multiple kings are usually associated with polygyny. The numbers of functional sexuals encountered in the two species are also exceptional: up to 105 queens in N. polygynus, 97 in N. costalis. The coexistence of queens of different generations, recognizable by their sclerite pigmentation, occurred in four N. polygynus and two N. costalis nests. The younger queens are usually more numerous and smaller than the older ones. In both species, the average size of the queens is negatively correlated with their number. Average egg production rates were recorded in N. polygynus. They are in good correlation with the queens' average fresh weight. A colony of N. polygynus orphaned by removal of the five constituting calies recovered and rebuilt two new nests, in both of which hundreds of young adultoid replacement reproductives were found. Observations on swarming and postflight behaviour of N. costalis do not support the possibility that polygynous associations result from foundation in common after swarming. The ecological significance of polycalism, the relationships between queen age, number and physogastry, and the methods of formation of polygynous associations are discussed. © 1986 Masson.","container-title":"Insectes Sociaux","DOI":"10.1007/BF02224595","ISSN":"00201812","issue":"2","page":"149-167","title":"Reproductive mechanisms in termites: Polycalism and polygyny in &lt;i&gt;Nasutitermes polygynus&lt;/i&gt; and &lt;i&gt;N. costalis&lt;/i&gt;","volume":"33","author":[{"family":"Roisin","given":"Y."},{"family":"Pasteels","given":"J. M."}],"issued":{"date-parts":[["1986"]]},"citation-key":"roisinReproductiveMechanismsTermites1986"}}],"schema":"https://github.com/citation-style-language/schema/raw/master/csl-citation.json"} </w:instrText>
            </w:r>
            <w:r w:rsidRPr="001B50E8">
              <w:rPr>
                <w:rFonts w:ascii="PT Serif" w:hAnsi="PT Serif" w:cs="Arial"/>
                <w:color w:val="000000"/>
                <w:kern w:val="0"/>
                <w:sz w:val="18"/>
                <w:szCs w:val="18"/>
                <w14:ligatures w14:val="none"/>
              </w:rPr>
              <w:fldChar w:fldCharType="separate"/>
            </w:r>
            <w:r w:rsidR="00C0799E" w:rsidRPr="001B50E8">
              <w:rPr>
                <w:rFonts w:ascii="PT Serif" w:hAnsi="PT Serif"/>
                <w:sz w:val="18"/>
                <w:szCs w:val="18"/>
              </w:rPr>
              <w:t>[35,36]</w:t>
            </w:r>
            <w:r w:rsidRPr="001B50E8">
              <w:rPr>
                <w:rFonts w:ascii="PT Serif" w:hAnsi="PT Serif" w:cs="Arial"/>
                <w:color w:val="000000"/>
                <w:kern w:val="0"/>
                <w:sz w:val="18"/>
                <w:szCs w:val="18"/>
                <w14:ligatures w14:val="none"/>
              </w:rPr>
              <w:fldChar w:fldCharType="end"/>
            </w:r>
          </w:p>
        </w:tc>
      </w:tr>
      <w:tr w:rsidR="00AA1B5D" w:rsidRPr="00E201FB" w14:paraId="59395493" w14:textId="77777777" w:rsidTr="00F72CE6">
        <w:trPr>
          <w:trHeight w:val="216"/>
        </w:trPr>
        <w:tc>
          <w:tcPr>
            <w:tcW w:w="2107" w:type="dxa"/>
            <w:tcBorders>
              <w:top w:val="nil"/>
              <w:left w:val="nil"/>
              <w:bottom w:val="nil"/>
              <w:right w:val="nil"/>
            </w:tcBorders>
            <w:shd w:val="clear" w:color="000000" w:fill="FFFFFF"/>
            <w:noWrap/>
            <w:vAlign w:val="bottom"/>
            <w:hideMark/>
          </w:tcPr>
          <w:p w14:paraId="2F45061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Nasutitermes</w:t>
            </w:r>
            <w:proofErr w:type="spellEnd"/>
          </w:p>
        </w:tc>
        <w:tc>
          <w:tcPr>
            <w:tcW w:w="1862" w:type="dxa"/>
            <w:tcBorders>
              <w:top w:val="nil"/>
              <w:left w:val="nil"/>
              <w:bottom w:val="nil"/>
              <w:right w:val="nil"/>
            </w:tcBorders>
            <w:shd w:val="clear" w:color="000000" w:fill="FFFFFF"/>
            <w:noWrap/>
            <w:vAlign w:val="bottom"/>
            <w:hideMark/>
          </w:tcPr>
          <w:p w14:paraId="06078A58"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exitiosus</w:t>
            </w:r>
            <w:proofErr w:type="spellEnd"/>
          </w:p>
        </w:tc>
        <w:tc>
          <w:tcPr>
            <w:tcW w:w="2245" w:type="dxa"/>
            <w:tcBorders>
              <w:top w:val="nil"/>
              <w:left w:val="nil"/>
              <w:bottom w:val="nil"/>
              <w:right w:val="nil"/>
            </w:tcBorders>
            <w:shd w:val="clear" w:color="000000" w:fill="FFFFFF"/>
            <w:noWrap/>
            <w:vAlign w:val="bottom"/>
            <w:hideMark/>
          </w:tcPr>
          <w:p w14:paraId="6A5315F7"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07E8B93"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monogamous/multiple</w:t>
            </w:r>
          </w:p>
        </w:tc>
        <w:tc>
          <w:tcPr>
            <w:tcW w:w="1463" w:type="dxa"/>
            <w:tcBorders>
              <w:top w:val="nil"/>
              <w:left w:val="nil"/>
              <w:bottom w:val="nil"/>
              <w:right w:val="nil"/>
            </w:tcBorders>
            <w:shd w:val="clear" w:color="000000" w:fill="FFFFFF"/>
            <w:noWrap/>
            <w:vAlign w:val="bottom"/>
            <w:hideMark/>
          </w:tcPr>
          <w:p w14:paraId="61BD324F" w14:textId="6A5BC689" w:rsidR="000151F7" w:rsidRPr="001B50E8" w:rsidRDefault="00F72CE6"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hAnsi="PT Serif" w:cs="Arial"/>
                <w:color w:val="000000"/>
                <w:kern w:val="0"/>
                <w:sz w:val="18"/>
                <w:szCs w:val="18"/>
                <w14:ligatures w14:val="none"/>
              </w:rPr>
              <w:t>field/</w:t>
            </w:r>
            <w:r w:rsidR="000151F7" w:rsidRPr="001B50E8">
              <w:rPr>
                <w:rFonts w:ascii="PT Serif" w:eastAsia="Times New Roman" w:hAnsi="PT Serif" w:cs="Arial"/>
                <w:color w:val="000000"/>
                <w:kern w:val="0"/>
                <w:sz w:val="18"/>
                <w:szCs w:val="18"/>
                <w14:ligatures w14:val="none"/>
              </w:rPr>
              <w:t>genetics</w:t>
            </w:r>
          </w:p>
        </w:tc>
        <w:tc>
          <w:tcPr>
            <w:tcW w:w="1152" w:type="dxa"/>
            <w:tcBorders>
              <w:top w:val="nil"/>
              <w:left w:val="nil"/>
              <w:bottom w:val="nil"/>
              <w:right w:val="nil"/>
            </w:tcBorders>
            <w:shd w:val="clear" w:color="000000" w:fill="FFFFFF"/>
            <w:noWrap/>
            <w:vAlign w:val="bottom"/>
          </w:tcPr>
          <w:p w14:paraId="323FEB79" w14:textId="12965C36" w:rsidR="000151F7" w:rsidRPr="00E201FB" w:rsidRDefault="00AA1B5D"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{"citationID":"GguRQUMW","properties":{"formattedCitation":"[37,38]","plainCitation":"[37,38]","noteIndex":0},"citationItems":[{"id":2097,"uris":["http://zotero.org/users/9949769/items/NGEHHDQT"],"itemData":{"id":2097,"type":"article-journal","container-title":"Biology of termites II","page":"393-448","title":"9 Termites of the Australian region","volume":"2","author":[{"family":"Gay","given":"F J"},{"family":"Calaby","given":"J H"}],"issued":{"date-parts":[["1970"]]},"citation-key":"gay9TermitesAustralian1970"}},{"id":23480,"uris":["http://zotero.org/users/9949769/items/CJSGVEZE"],"itemData":{"id":23480,"type":"article-journal","abstract":"Social insect colonies are among the most complex social organisations in nature, with reproductive and non-reproductive individuals co-ordinating to maintain the survival of the colony. Multiple reproductive schemes occur in social insects, from simple schemes with one founding reproductive pair, to more complex ones involving within-colony inbreeding and more than two unrelated reproductives. Colony breeding schemes and genetic structure remain understudied in termites, compared to the Hymenoptera. In this study, we performed the first genetic characterisation of the colony breeding structure of Nasutitermes exitiosus (Blattodea: Termitidae), an endemic Australian termite with a broad distribution across southern mainland Australia. We analysed the genetic structure of 60 N. exitiosus colonies from the Eastern part of its distribution, using microsatellites and mitochondrial sequence data. We found that most colonies were headed by one founding pair of reproductives, although some colonies exhibited a more complex breeding structure, including within-colony inbreeding and the presence of multiple unrelated reproductives. We found evidence for the presence of seven unrelated queens in one colony, to our knowledge, the highest number of unrelated queens yet found in a termite from the family Termitidae. We found some evidence for genetic isolation by distance, indicating that the species is a relatively poor disperser over long ranges.","container-title":"Insectes Sociaux","DOI":"10.1007/s00040-020-00764-7","ISSN":"1420-9098","issue":"2","journalAbbreviation":"Insect. Soc.","language":"en","page":"281-294","source":"Springer Link","title":"High numbers of unrelated reproductives in the Australian ‘higher’ termite &lt;i&gt;Nasutitermes exitiosus&lt;/i&gt; (Blattodea: Termitidae)","title-short":"High numbers of unrelated reproductives in the Australian ‘higher’ termite Nasutitermes exitiosus (Blattodea","volume":"67","author":[{"family":"Montagu","given":"A."},{"family":"Lee","given":"T. R. C."},{"family":"Ujvari","given":"B."},{"family":"McCarl","given":"V."},{"family":"Evans","given":"T. A."},{"family":"Lo","given":"N."}],"issued":{"date-parts":[["2020",5,1]]},"citation-key":"montaguHighNumbersUnrelated2020"}}],"schema":"https://github.com/citation-style-language/schema/raw/master/csl-citation.json"}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E201FB">
              <w:rPr>
                <w:rFonts w:ascii="PT Serif" w:hAnsi="PT Serif"/>
                <w:sz w:val="18"/>
                <w:szCs w:val="18"/>
                <w:lang w:val="fr-BE"/>
              </w:rPr>
              <w:t>[37,38]</w:t>
            </w:r>
            <w:r w:rsidRPr="001B50E8">
              <w:rPr>
                <w:rFonts w:ascii="PT Serif" w:eastAsia="Times New Roman" w:hAnsi="PT Serif" w:cs="Arial"/>
                <w:color w:val="000000"/>
                <w:kern w:val="0"/>
                <w:sz w:val="18"/>
                <w:szCs w:val="18"/>
                <w14:ligatures w14:val="none"/>
              </w:rPr>
              <w:fldChar w:fldCharType="end"/>
            </w:r>
          </w:p>
        </w:tc>
      </w:tr>
      <w:tr w:rsidR="00AA1B5D" w:rsidRPr="00E201FB" w14:paraId="1A948386" w14:textId="77777777" w:rsidTr="00F72CE6">
        <w:trPr>
          <w:trHeight w:val="216"/>
        </w:trPr>
        <w:tc>
          <w:tcPr>
            <w:tcW w:w="2107" w:type="dxa"/>
            <w:tcBorders>
              <w:top w:val="nil"/>
              <w:left w:val="nil"/>
              <w:bottom w:val="nil"/>
              <w:right w:val="nil"/>
            </w:tcBorders>
            <w:shd w:val="clear" w:color="000000" w:fill="FFFFFF"/>
            <w:noWrap/>
            <w:vAlign w:val="bottom"/>
            <w:hideMark/>
          </w:tcPr>
          <w:p w14:paraId="076E8085" w14:textId="77777777" w:rsidR="000151F7" w:rsidRPr="00E201FB" w:rsidRDefault="000151F7" w:rsidP="001B50E8">
            <w:pPr>
              <w:snapToGrid w:val="0"/>
              <w:spacing w:after="0" w:line="200" w:lineRule="exact"/>
              <w:jc w:val="right"/>
              <w:rPr>
                <w:rFonts w:ascii="PT Serif" w:eastAsia="Times New Roman" w:hAnsi="PT Serif" w:cs="Arial"/>
                <w:i/>
                <w:iCs/>
                <w:color w:val="000000"/>
                <w:kern w:val="0"/>
                <w:sz w:val="18"/>
                <w:szCs w:val="18"/>
                <w:lang w:val="fr-BE"/>
                <w14:ligatures w14:val="none"/>
              </w:rPr>
            </w:pPr>
            <w:proofErr w:type="spellStart"/>
            <w:r w:rsidRPr="00E201FB">
              <w:rPr>
                <w:rFonts w:ascii="PT Serif" w:eastAsia="Times New Roman" w:hAnsi="PT Serif" w:cs="Arial"/>
                <w:i/>
                <w:iCs/>
                <w:color w:val="000000"/>
                <w:kern w:val="0"/>
                <w:sz w:val="18"/>
                <w:szCs w:val="18"/>
                <w:lang w:val="fr-BE"/>
                <w14:ligatures w14:val="none"/>
              </w:rPr>
              <w:t>Trinervitermes</w:t>
            </w:r>
            <w:proofErr w:type="spellEnd"/>
          </w:p>
        </w:tc>
        <w:tc>
          <w:tcPr>
            <w:tcW w:w="1862" w:type="dxa"/>
            <w:tcBorders>
              <w:top w:val="nil"/>
              <w:left w:val="nil"/>
              <w:bottom w:val="nil"/>
              <w:right w:val="nil"/>
            </w:tcBorders>
            <w:shd w:val="clear" w:color="000000" w:fill="FFFFFF"/>
            <w:noWrap/>
            <w:vAlign w:val="bottom"/>
            <w:hideMark/>
          </w:tcPr>
          <w:p w14:paraId="35451E1F" w14:textId="77777777" w:rsidR="000151F7" w:rsidRPr="00E201FB" w:rsidRDefault="000151F7" w:rsidP="001B50E8">
            <w:pPr>
              <w:snapToGrid w:val="0"/>
              <w:spacing w:after="0" w:line="200" w:lineRule="exact"/>
              <w:jc w:val="right"/>
              <w:rPr>
                <w:rFonts w:ascii="PT Serif" w:eastAsia="Times New Roman" w:hAnsi="PT Serif" w:cs="Arial"/>
                <w:i/>
                <w:iCs/>
                <w:color w:val="000000"/>
                <w:kern w:val="0"/>
                <w:sz w:val="18"/>
                <w:szCs w:val="18"/>
                <w:lang w:val="fr-BE"/>
                <w14:ligatures w14:val="none"/>
              </w:rPr>
            </w:pPr>
            <w:proofErr w:type="spellStart"/>
            <w:proofErr w:type="gramStart"/>
            <w:r w:rsidRPr="00E201FB">
              <w:rPr>
                <w:rFonts w:ascii="PT Serif" w:eastAsia="Times New Roman" w:hAnsi="PT Serif" w:cs="Arial"/>
                <w:i/>
                <w:iCs/>
                <w:color w:val="000000"/>
                <w:kern w:val="0"/>
                <w:sz w:val="18"/>
                <w:szCs w:val="18"/>
                <w:lang w:val="fr-BE"/>
                <w14:ligatures w14:val="none"/>
              </w:rPr>
              <w:t>suspensus</w:t>
            </w:r>
            <w:proofErr w:type="spellEnd"/>
            <w:proofErr w:type="gramEnd"/>
          </w:p>
        </w:tc>
        <w:tc>
          <w:tcPr>
            <w:tcW w:w="2245" w:type="dxa"/>
            <w:tcBorders>
              <w:top w:val="nil"/>
              <w:left w:val="nil"/>
              <w:bottom w:val="nil"/>
              <w:right w:val="nil"/>
            </w:tcBorders>
            <w:shd w:val="clear" w:color="000000" w:fill="FFFFFF"/>
            <w:noWrap/>
            <w:vAlign w:val="bottom"/>
            <w:hideMark/>
          </w:tcPr>
          <w:p w14:paraId="37A160C1"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c>
          <w:tcPr>
            <w:tcW w:w="2245" w:type="dxa"/>
            <w:tcBorders>
              <w:top w:val="nil"/>
              <w:left w:val="nil"/>
              <w:bottom w:val="nil"/>
              <w:right w:val="nil"/>
            </w:tcBorders>
            <w:shd w:val="clear" w:color="000000" w:fill="FFFFFF"/>
            <w:noWrap/>
            <w:vAlign w:val="bottom"/>
            <w:hideMark/>
          </w:tcPr>
          <w:p w14:paraId="4509AF9E"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c>
          <w:tcPr>
            <w:tcW w:w="1463" w:type="dxa"/>
            <w:tcBorders>
              <w:top w:val="nil"/>
              <w:left w:val="nil"/>
              <w:bottom w:val="nil"/>
              <w:right w:val="nil"/>
            </w:tcBorders>
            <w:shd w:val="clear" w:color="000000" w:fill="FFFFFF"/>
            <w:noWrap/>
            <w:vAlign w:val="bottom"/>
            <w:hideMark/>
          </w:tcPr>
          <w:p w14:paraId="1FA322A2"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c>
          <w:tcPr>
            <w:tcW w:w="1152" w:type="dxa"/>
            <w:tcBorders>
              <w:top w:val="nil"/>
              <w:left w:val="nil"/>
              <w:bottom w:val="nil"/>
              <w:right w:val="nil"/>
            </w:tcBorders>
            <w:shd w:val="clear" w:color="000000" w:fill="FFFFFF"/>
            <w:noWrap/>
            <w:vAlign w:val="bottom"/>
            <w:hideMark/>
          </w:tcPr>
          <w:p w14:paraId="50745959"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r>
      <w:tr w:rsidR="00AA1B5D" w:rsidRPr="00E201FB" w14:paraId="7A253B99" w14:textId="77777777" w:rsidTr="00F72CE6">
        <w:trPr>
          <w:trHeight w:val="216"/>
        </w:trPr>
        <w:tc>
          <w:tcPr>
            <w:tcW w:w="2107" w:type="dxa"/>
            <w:tcBorders>
              <w:top w:val="nil"/>
              <w:left w:val="nil"/>
              <w:bottom w:val="nil"/>
              <w:right w:val="nil"/>
            </w:tcBorders>
            <w:shd w:val="clear" w:color="000000" w:fill="FFFFFF"/>
            <w:noWrap/>
            <w:vAlign w:val="bottom"/>
            <w:hideMark/>
          </w:tcPr>
          <w:p w14:paraId="4E867D80" w14:textId="77777777" w:rsidR="000151F7" w:rsidRPr="00E201FB" w:rsidRDefault="000151F7" w:rsidP="001B50E8">
            <w:pPr>
              <w:snapToGrid w:val="0"/>
              <w:spacing w:after="0" w:line="200" w:lineRule="exact"/>
              <w:jc w:val="right"/>
              <w:rPr>
                <w:rFonts w:ascii="PT Serif" w:eastAsia="Times New Roman" w:hAnsi="PT Serif" w:cs="Arial"/>
                <w:i/>
                <w:iCs/>
                <w:color w:val="000000"/>
                <w:kern w:val="0"/>
                <w:sz w:val="18"/>
                <w:szCs w:val="18"/>
                <w:lang w:val="fr-BE"/>
                <w14:ligatures w14:val="none"/>
              </w:rPr>
            </w:pPr>
            <w:proofErr w:type="spellStart"/>
            <w:r w:rsidRPr="00E201FB">
              <w:rPr>
                <w:rFonts w:ascii="PT Serif" w:eastAsia="Times New Roman" w:hAnsi="PT Serif" w:cs="Arial"/>
                <w:i/>
                <w:iCs/>
                <w:color w:val="000000"/>
                <w:kern w:val="0"/>
                <w:sz w:val="18"/>
                <w:szCs w:val="18"/>
                <w:lang w:val="fr-BE"/>
                <w14:ligatures w14:val="none"/>
              </w:rPr>
              <w:t>Trinervitermes</w:t>
            </w:r>
            <w:proofErr w:type="spellEnd"/>
          </w:p>
        </w:tc>
        <w:tc>
          <w:tcPr>
            <w:tcW w:w="1862" w:type="dxa"/>
            <w:tcBorders>
              <w:top w:val="nil"/>
              <w:left w:val="nil"/>
              <w:bottom w:val="nil"/>
              <w:right w:val="nil"/>
            </w:tcBorders>
            <w:shd w:val="clear" w:color="000000" w:fill="FFFFFF"/>
            <w:noWrap/>
            <w:vAlign w:val="bottom"/>
            <w:hideMark/>
          </w:tcPr>
          <w:p w14:paraId="18897ED4" w14:textId="77777777" w:rsidR="000151F7" w:rsidRPr="00E201FB" w:rsidRDefault="000151F7" w:rsidP="001B50E8">
            <w:pPr>
              <w:snapToGrid w:val="0"/>
              <w:spacing w:after="0" w:line="200" w:lineRule="exact"/>
              <w:jc w:val="right"/>
              <w:rPr>
                <w:rFonts w:ascii="PT Serif" w:eastAsia="Times New Roman" w:hAnsi="PT Serif" w:cs="Arial"/>
                <w:i/>
                <w:iCs/>
                <w:color w:val="000000"/>
                <w:kern w:val="0"/>
                <w:sz w:val="18"/>
                <w:szCs w:val="18"/>
                <w:lang w:val="fr-BE"/>
                <w14:ligatures w14:val="none"/>
              </w:rPr>
            </w:pPr>
            <w:proofErr w:type="spellStart"/>
            <w:proofErr w:type="gramStart"/>
            <w:r w:rsidRPr="00E201FB">
              <w:rPr>
                <w:rFonts w:ascii="PT Serif" w:eastAsia="Times New Roman" w:hAnsi="PT Serif" w:cs="Arial"/>
                <w:i/>
                <w:iCs/>
                <w:color w:val="000000"/>
                <w:kern w:val="0"/>
                <w:sz w:val="18"/>
                <w:szCs w:val="18"/>
                <w:lang w:val="fr-BE"/>
                <w14:ligatures w14:val="none"/>
              </w:rPr>
              <w:t>bettonianus</w:t>
            </w:r>
            <w:proofErr w:type="spellEnd"/>
            <w:proofErr w:type="gramEnd"/>
          </w:p>
        </w:tc>
        <w:tc>
          <w:tcPr>
            <w:tcW w:w="2245" w:type="dxa"/>
            <w:tcBorders>
              <w:top w:val="nil"/>
              <w:left w:val="nil"/>
              <w:bottom w:val="nil"/>
              <w:right w:val="nil"/>
            </w:tcBorders>
            <w:shd w:val="clear" w:color="000000" w:fill="FFFFFF"/>
            <w:noWrap/>
            <w:vAlign w:val="bottom"/>
            <w:hideMark/>
          </w:tcPr>
          <w:p w14:paraId="6DD350FF"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c>
          <w:tcPr>
            <w:tcW w:w="2245" w:type="dxa"/>
            <w:tcBorders>
              <w:top w:val="nil"/>
              <w:left w:val="nil"/>
              <w:bottom w:val="nil"/>
              <w:right w:val="nil"/>
            </w:tcBorders>
            <w:shd w:val="clear" w:color="000000" w:fill="FFFFFF"/>
            <w:noWrap/>
            <w:vAlign w:val="bottom"/>
            <w:hideMark/>
          </w:tcPr>
          <w:p w14:paraId="5ED73980"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c>
          <w:tcPr>
            <w:tcW w:w="1463" w:type="dxa"/>
            <w:tcBorders>
              <w:top w:val="nil"/>
              <w:left w:val="nil"/>
              <w:bottom w:val="nil"/>
              <w:right w:val="nil"/>
            </w:tcBorders>
            <w:shd w:val="clear" w:color="000000" w:fill="FFFFFF"/>
            <w:noWrap/>
            <w:vAlign w:val="bottom"/>
            <w:hideMark/>
          </w:tcPr>
          <w:p w14:paraId="01C5CEE0"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c>
          <w:tcPr>
            <w:tcW w:w="1152" w:type="dxa"/>
            <w:tcBorders>
              <w:top w:val="nil"/>
              <w:left w:val="nil"/>
              <w:bottom w:val="nil"/>
              <w:right w:val="nil"/>
            </w:tcBorders>
            <w:shd w:val="clear" w:color="000000" w:fill="FFFFFF"/>
            <w:noWrap/>
            <w:vAlign w:val="bottom"/>
            <w:hideMark/>
          </w:tcPr>
          <w:p w14:paraId="1C9E2604"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r>
      <w:tr w:rsidR="00AA1B5D" w:rsidRPr="00E201FB" w14:paraId="7FF1BFAF" w14:textId="77777777" w:rsidTr="00F72CE6">
        <w:trPr>
          <w:trHeight w:val="216"/>
        </w:trPr>
        <w:tc>
          <w:tcPr>
            <w:tcW w:w="2107" w:type="dxa"/>
            <w:tcBorders>
              <w:top w:val="nil"/>
              <w:left w:val="nil"/>
              <w:bottom w:val="nil"/>
              <w:right w:val="nil"/>
            </w:tcBorders>
            <w:shd w:val="clear" w:color="000000" w:fill="FFFFFF"/>
            <w:noWrap/>
            <w:vAlign w:val="bottom"/>
            <w:hideMark/>
          </w:tcPr>
          <w:p w14:paraId="016C4CC1" w14:textId="77777777" w:rsidR="000151F7" w:rsidRPr="00E201FB" w:rsidRDefault="000151F7" w:rsidP="001B50E8">
            <w:pPr>
              <w:snapToGrid w:val="0"/>
              <w:spacing w:after="0" w:line="200" w:lineRule="exact"/>
              <w:jc w:val="right"/>
              <w:rPr>
                <w:rFonts w:ascii="PT Serif" w:eastAsia="Times New Roman" w:hAnsi="PT Serif" w:cs="Arial"/>
                <w:i/>
                <w:iCs/>
                <w:color w:val="000000"/>
                <w:kern w:val="0"/>
                <w:sz w:val="18"/>
                <w:szCs w:val="18"/>
                <w:lang w:val="fr-BE"/>
                <w14:ligatures w14:val="none"/>
              </w:rPr>
            </w:pPr>
            <w:proofErr w:type="spellStart"/>
            <w:r w:rsidRPr="00E201FB">
              <w:rPr>
                <w:rFonts w:ascii="PT Serif" w:eastAsia="Times New Roman" w:hAnsi="PT Serif" w:cs="Arial"/>
                <w:i/>
                <w:iCs/>
                <w:color w:val="000000"/>
                <w:kern w:val="0"/>
                <w:sz w:val="18"/>
                <w:szCs w:val="18"/>
                <w:lang w:val="fr-BE"/>
                <w14:ligatures w14:val="none"/>
              </w:rPr>
              <w:t>Amitermes</w:t>
            </w:r>
            <w:proofErr w:type="spellEnd"/>
          </w:p>
        </w:tc>
        <w:tc>
          <w:tcPr>
            <w:tcW w:w="1862" w:type="dxa"/>
            <w:tcBorders>
              <w:top w:val="nil"/>
              <w:left w:val="nil"/>
              <w:bottom w:val="nil"/>
              <w:right w:val="nil"/>
            </w:tcBorders>
            <w:shd w:val="clear" w:color="000000" w:fill="FFFFFF"/>
            <w:noWrap/>
            <w:vAlign w:val="bottom"/>
            <w:hideMark/>
          </w:tcPr>
          <w:p w14:paraId="32C93871" w14:textId="77777777" w:rsidR="000151F7" w:rsidRPr="00E201FB" w:rsidRDefault="000151F7" w:rsidP="001B50E8">
            <w:pPr>
              <w:snapToGrid w:val="0"/>
              <w:spacing w:after="0" w:line="200" w:lineRule="exact"/>
              <w:jc w:val="right"/>
              <w:rPr>
                <w:rFonts w:ascii="PT Serif" w:eastAsia="Times New Roman" w:hAnsi="PT Serif" w:cs="Arial"/>
                <w:i/>
                <w:iCs/>
                <w:color w:val="000000"/>
                <w:kern w:val="0"/>
                <w:sz w:val="18"/>
                <w:szCs w:val="18"/>
                <w:lang w:val="fr-BE"/>
                <w14:ligatures w14:val="none"/>
              </w:rPr>
            </w:pPr>
            <w:proofErr w:type="spellStart"/>
            <w:proofErr w:type="gramStart"/>
            <w:r w:rsidRPr="00E201FB">
              <w:rPr>
                <w:rFonts w:ascii="PT Serif" w:eastAsia="Times New Roman" w:hAnsi="PT Serif" w:cs="Arial"/>
                <w:i/>
                <w:iCs/>
                <w:color w:val="000000"/>
                <w:kern w:val="0"/>
                <w:sz w:val="18"/>
                <w:szCs w:val="18"/>
                <w:lang w:val="fr-BE"/>
                <w14:ligatures w14:val="none"/>
              </w:rPr>
              <w:t>floridensis</w:t>
            </w:r>
            <w:proofErr w:type="spellEnd"/>
            <w:proofErr w:type="gramEnd"/>
          </w:p>
        </w:tc>
        <w:tc>
          <w:tcPr>
            <w:tcW w:w="2245" w:type="dxa"/>
            <w:tcBorders>
              <w:top w:val="nil"/>
              <w:left w:val="nil"/>
              <w:bottom w:val="nil"/>
              <w:right w:val="nil"/>
            </w:tcBorders>
            <w:shd w:val="clear" w:color="000000" w:fill="FFFFFF"/>
            <w:noWrap/>
            <w:vAlign w:val="bottom"/>
            <w:hideMark/>
          </w:tcPr>
          <w:p w14:paraId="6C8726F5"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c>
          <w:tcPr>
            <w:tcW w:w="2245" w:type="dxa"/>
            <w:tcBorders>
              <w:top w:val="nil"/>
              <w:left w:val="nil"/>
              <w:bottom w:val="nil"/>
              <w:right w:val="nil"/>
            </w:tcBorders>
            <w:shd w:val="clear" w:color="000000" w:fill="FFFFFF"/>
            <w:noWrap/>
            <w:vAlign w:val="bottom"/>
            <w:hideMark/>
          </w:tcPr>
          <w:p w14:paraId="17EE7D87"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c>
          <w:tcPr>
            <w:tcW w:w="1463" w:type="dxa"/>
            <w:tcBorders>
              <w:top w:val="nil"/>
              <w:left w:val="nil"/>
              <w:bottom w:val="nil"/>
              <w:right w:val="nil"/>
            </w:tcBorders>
            <w:shd w:val="clear" w:color="000000" w:fill="FFFFFF"/>
            <w:noWrap/>
            <w:vAlign w:val="bottom"/>
            <w:hideMark/>
          </w:tcPr>
          <w:p w14:paraId="3352714C"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c>
          <w:tcPr>
            <w:tcW w:w="1152" w:type="dxa"/>
            <w:tcBorders>
              <w:top w:val="nil"/>
              <w:left w:val="nil"/>
              <w:bottom w:val="nil"/>
              <w:right w:val="nil"/>
            </w:tcBorders>
            <w:shd w:val="clear" w:color="000000" w:fill="FFFFFF"/>
            <w:noWrap/>
            <w:vAlign w:val="bottom"/>
            <w:hideMark/>
          </w:tcPr>
          <w:p w14:paraId="7CD12E7F"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r>
      <w:tr w:rsidR="00AA1B5D" w:rsidRPr="00E201FB" w14:paraId="1E37A697" w14:textId="77777777" w:rsidTr="00F72CE6">
        <w:trPr>
          <w:trHeight w:val="216"/>
        </w:trPr>
        <w:tc>
          <w:tcPr>
            <w:tcW w:w="2107" w:type="dxa"/>
            <w:tcBorders>
              <w:top w:val="nil"/>
              <w:left w:val="nil"/>
              <w:bottom w:val="nil"/>
              <w:right w:val="nil"/>
            </w:tcBorders>
            <w:shd w:val="clear" w:color="000000" w:fill="FFFFFF"/>
            <w:noWrap/>
            <w:vAlign w:val="bottom"/>
            <w:hideMark/>
          </w:tcPr>
          <w:p w14:paraId="78539F05" w14:textId="77777777" w:rsidR="000151F7" w:rsidRPr="00E201FB" w:rsidRDefault="000151F7" w:rsidP="001B50E8">
            <w:pPr>
              <w:snapToGrid w:val="0"/>
              <w:spacing w:after="0" w:line="200" w:lineRule="exact"/>
              <w:jc w:val="right"/>
              <w:rPr>
                <w:rFonts w:ascii="PT Serif" w:eastAsia="Times New Roman" w:hAnsi="PT Serif" w:cs="Arial"/>
                <w:i/>
                <w:iCs/>
                <w:color w:val="000000"/>
                <w:kern w:val="0"/>
                <w:sz w:val="18"/>
                <w:szCs w:val="18"/>
                <w:lang w:val="fr-BE"/>
                <w14:ligatures w14:val="none"/>
              </w:rPr>
            </w:pPr>
            <w:proofErr w:type="spellStart"/>
            <w:r w:rsidRPr="00E201FB">
              <w:rPr>
                <w:rFonts w:ascii="PT Serif" w:eastAsia="Times New Roman" w:hAnsi="PT Serif" w:cs="Arial"/>
                <w:i/>
                <w:iCs/>
                <w:color w:val="000000"/>
                <w:kern w:val="0"/>
                <w:sz w:val="18"/>
                <w:szCs w:val="18"/>
                <w:lang w:val="fr-BE"/>
                <w14:ligatures w14:val="none"/>
              </w:rPr>
              <w:t>Amitermes</w:t>
            </w:r>
            <w:proofErr w:type="spellEnd"/>
          </w:p>
        </w:tc>
        <w:tc>
          <w:tcPr>
            <w:tcW w:w="1862" w:type="dxa"/>
            <w:tcBorders>
              <w:top w:val="nil"/>
              <w:left w:val="nil"/>
              <w:bottom w:val="nil"/>
              <w:right w:val="nil"/>
            </w:tcBorders>
            <w:shd w:val="clear" w:color="000000" w:fill="FFFFFF"/>
            <w:noWrap/>
            <w:vAlign w:val="bottom"/>
            <w:hideMark/>
          </w:tcPr>
          <w:p w14:paraId="3B088C29" w14:textId="77777777" w:rsidR="000151F7" w:rsidRPr="00E201FB" w:rsidRDefault="000151F7" w:rsidP="001B50E8">
            <w:pPr>
              <w:snapToGrid w:val="0"/>
              <w:spacing w:after="0" w:line="200" w:lineRule="exact"/>
              <w:jc w:val="right"/>
              <w:rPr>
                <w:rFonts w:ascii="PT Serif" w:eastAsia="Times New Roman" w:hAnsi="PT Serif" w:cs="Arial"/>
                <w:i/>
                <w:iCs/>
                <w:color w:val="000000"/>
                <w:kern w:val="0"/>
                <w:sz w:val="18"/>
                <w:szCs w:val="18"/>
                <w:lang w:val="fr-BE"/>
                <w14:ligatures w14:val="none"/>
              </w:rPr>
            </w:pPr>
            <w:proofErr w:type="spellStart"/>
            <w:proofErr w:type="gramStart"/>
            <w:r w:rsidRPr="00E201FB">
              <w:rPr>
                <w:rFonts w:ascii="PT Serif" w:eastAsia="Times New Roman" w:hAnsi="PT Serif" w:cs="Arial"/>
                <w:i/>
                <w:iCs/>
                <w:color w:val="000000"/>
                <w:kern w:val="0"/>
                <w:sz w:val="18"/>
                <w:szCs w:val="18"/>
                <w:lang w:val="fr-BE"/>
                <w14:ligatures w14:val="none"/>
              </w:rPr>
              <w:t>atlanticus</w:t>
            </w:r>
            <w:proofErr w:type="spellEnd"/>
            <w:proofErr w:type="gramEnd"/>
          </w:p>
        </w:tc>
        <w:tc>
          <w:tcPr>
            <w:tcW w:w="2245" w:type="dxa"/>
            <w:tcBorders>
              <w:top w:val="nil"/>
              <w:left w:val="nil"/>
              <w:bottom w:val="nil"/>
              <w:right w:val="nil"/>
            </w:tcBorders>
            <w:shd w:val="clear" w:color="000000" w:fill="FFFFFF"/>
            <w:noWrap/>
            <w:vAlign w:val="bottom"/>
            <w:hideMark/>
          </w:tcPr>
          <w:p w14:paraId="51F5D8C9"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proofErr w:type="spellStart"/>
            <w:proofErr w:type="gramStart"/>
            <w:r w:rsidRPr="00E201FB">
              <w:rPr>
                <w:rFonts w:ascii="PT Serif" w:eastAsia="Times New Roman" w:hAnsi="PT Serif" w:cs="Arial"/>
                <w:color w:val="000000"/>
                <w:kern w:val="0"/>
                <w:sz w:val="18"/>
                <w:szCs w:val="18"/>
                <w:lang w:val="fr-BE"/>
                <w14:ligatures w14:val="none"/>
              </w:rPr>
              <w:t>monogamous</w:t>
            </w:r>
            <w:proofErr w:type="spellEnd"/>
            <w:proofErr w:type="gramEnd"/>
          </w:p>
        </w:tc>
        <w:tc>
          <w:tcPr>
            <w:tcW w:w="2245" w:type="dxa"/>
            <w:tcBorders>
              <w:top w:val="nil"/>
              <w:left w:val="nil"/>
              <w:bottom w:val="nil"/>
              <w:right w:val="nil"/>
            </w:tcBorders>
            <w:shd w:val="clear" w:color="000000" w:fill="FFFFFF"/>
            <w:noWrap/>
            <w:vAlign w:val="bottom"/>
            <w:hideMark/>
          </w:tcPr>
          <w:p w14:paraId="5F8A7354"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proofErr w:type="spellStart"/>
            <w:proofErr w:type="gramStart"/>
            <w:r w:rsidRPr="00E201FB">
              <w:rPr>
                <w:rFonts w:ascii="PT Serif" w:eastAsia="Times New Roman" w:hAnsi="PT Serif" w:cs="Arial"/>
                <w:color w:val="000000"/>
                <w:kern w:val="0"/>
                <w:sz w:val="18"/>
                <w:szCs w:val="18"/>
                <w:lang w:val="fr-BE"/>
                <w14:ligatures w14:val="none"/>
              </w:rPr>
              <w:t>monogamous</w:t>
            </w:r>
            <w:proofErr w:type="spellEnd"/>
            <w:proofErr w:type="gramEnd"/>
          </w:p>
        </w:tc>
        <w:tc>
          <w:tcPr>
            <w:tcW w:w="1463" w:type="dxa"/>
            <w:tcBorders>
              <w:top w:val="nil"/>
              <w:left w:val="nil"/>
              <w:bottom w:val="nil"/>
              <w:right w:val="nil"/>
            </w:tcBorders>
            <w:shd w:val="clear" w:color="000000" w:fill="FFFFFF"/>
            <w:noWrap/>
            <w:vAlign w:val="bottom"/>
            <w:hideMark/>
          </w:tcPr>
          <w:p w14:paraId="5D775553"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proofErr w:type="spellStart"/>
            <w:proofErr w:type="gramStart"/>
            <w:r w:rsidRPr="00E201FB">
              <w:rPr>
                <w:rFonts w:ascii="PT Serif" w:eastAsia="Times New Roman" w:hAnsi="PT Serif" w:cs="Arial"/>
                <w:color w:val="000000"/>
                <w:kern w:val="0"/>
                <w:sz w:val="18"/>
                <w:szCs w:val="18"/>
                <w:lang w:val="fr-BE"/>
                <w14:ligatures w14:val="none"/>
              </w:rPr>
              <w:t>field</w:t>
            </w:r>
            <w:proofErr w:type="spellEnd"/>
            <w:proofErr w:type="gramEnd"/>
          </w:p>
        </w:tc>
        <w:tc>
          <w:tcPr>
            <w:tcW w:w="1152" w:type="dxa"/>
            <w:tcBorders>
              <w:top w:val="nil"/>
              <w:left w:val="nil"/>
              <w:bottom w:val="nil"/>
              <w:right w:val="nil"/>
            </w:tcBorders>
            <w:shd w:val="clear" w:color="000000" w:fill="FFFFFF"/>
            <w:noWrap/>
            <w:vAlign w:val="bottom"/>
          </w:tcPr>
          <w:p w14:paraId="46113C00" w14:textId="0E8C7243" w:rsidR="000151F7" w:rsidRPr="00E201FB" w:rsidRDefault="00AA1B5D"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lang w:val="fr-BE"/>
                <w14:ligatures w14:val="none"/>
              </w:rPr>
              <w:instrText xml:space="preserve"> ADDIN ZOTERO_ITEM CSL_CITATION {"citationID":"cZ0gxCjE","properties":{"formattedCitation":"[39]","plainCitation":"[39]","noteIndex":0},"citationItems":[{"id":3081,"uris":["http://zotero.org/users/9949769/items/JFVWTM73"],"itemData":{"id":3081,"type":"article-journal","container-title":"Transactions of the royal society of South Africa","DOI":"10.1080/00359195409518986","issue":"1","note":"Citation Key: skaife_1954_TransRSocSouthAfr","page":"251-281","title":"The black-mound termite of the cape, &lt;i&gt;Amitermes atlanticus&lt;/i&gt; Fuller","volume":"34","author":[{"family":"Skaife","given":"S. H."}],"issued":{"date-parts":[["1954"]]},"citation-key":"skaife_1954_TransRSocSouthAfr"}}],"schema":"https://github.com/citation-style-language/schema/raw/master/csl-citation.json"}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E201FB">
              <w:rPr>
                <w:rFonts w:ascii="PT Serif" w:hAnsi="PT Serif"/>
                <w:sz w:val="18"/>
                <w:szCs w:val="18"/>
                <w:lang w:val="fr-BE"/>
              </w:rPr>
              <w:t>[39]</w:t>
            </w:r>
            <w:r w:rsidRPr="001B50E8">
              <w:rPr>
                <w:rFonts w:ascii="PT Serif" w:eastAsia="Times New Roman" w:hAnsi="PT Serif" w:cs="Arial"/>
                <w:color w:val="000000"/>
                <w:kern w:val="0"/>
                <w:sz w:val="18"/>
                <w:szCs w:val="18"/>
                <w14:ligatures w14:val="none"/>
              </w:rPr>
              <w:fldChar w:fldCharType="end"/>
            </w:r>
          </w:p>
        </w:tc>
      </w:tr>
      <w:tr w:rsidR="00AA1B5D" w:rsidRPr="00E201FB" w14:paraId="49CAE246" w14:textId="77777777" w:rsidTr="00F72CE6">
        <w:trPr>
          <w:trHeight w:val="216"/>
        </w:trPr>
        <w:tc>
          <w:tcPr>
            <w:tcW w:w="2107" w:type="dxa"/>
            <w:tcBorders>
              <w:top w:val="nil"/>
              <w:left w:val="nil"/>
              <w:bottom w:val="nil"/>
              <w:right w:val="nil"/>
            </w:tcBorders>
            <w:shd w:val="clear" w:color="000000" w:fill="FFFFFF"/>
            <w:noWrap/>
            <w:vAlign w:val="bottom"/>
            <w:hideMark/>
          </w:tcPr>
          <w:p w14:paraId="57FEB97C" w14:textId="77777777" w:rsidR="000151F7" w:rsidRPr="00E201FB" w:rsidRDefault="000151F7" w:rsidP="001B50E8">
            <w:pPr>
              <w:snapToGrid w:val="0"/>
              <w:spacing w:after="0" w:line="200" w:lineRule="exact"/>
              <w:jc w:val="right"/>
              <w:rPr>
                <w:rFonts w:ascii="PT Serif" w:eastAsia="Times New Roman" w:hAnsi="PT Serif" w:cs="Arial"/>
                <w:i/>
                <w:iCs/>
                <w:color w:val="000000"/>
                <w:kern w:val="0"/>
                <w:sz w:val="18"/>
                <w:szCs w:val="18"/>
                <w:lang w:val="fr-BE"/>
                <w14:ligatures w14:val="none"/>
              </w:rPr>
            </w:pPr>
            <w:proofErr w:type="spellStart"/>
            <w:r w:rsidRPr="00E201FB">
              <w:rPr>
                <w:rFonts w:ascii="PT Serif" w:eastAsia="Times New Roman" w:hAnsi="PT Serif" w:cs="Arial"/>
                <w:i/>
                <w:iCs/>
                <w:color w:val="000000"/>
                <w:kern w:val="0"/>
                <w:sz w:val="18"/>
                <w:szCs w:val="18"/>
                <w:lang w:val="fr-BE"/>
                <w14:ligatures w14:val="none"/>
              </w:rPr>
              <w:t>Amitermes</w:t>
            </w:r>
            <w:proofErr w:type="spellEnd"/>
          </w:p>
        </w:tc>
        <w:tc>
          <w:tcPr>
            <w:tcW w:w="1862" w:type="dxa"/>
            <w:tcBorders>
              <w:top w:val="nil"/>
              <w:left w:val="nil"/>
              <w:bottom w:val="nil"/>
              <w:right w:val="nil"/>
            </w:tcBorders>
            <w:shd w:val="clear" w:color="000000" w:fill="FFFFFF"/>
            <w:noWrap/>
            <w:vAlign w:val="bottom"/>
            <w:hideMark/>
          </w:tcPr>
          <w:p w14:paraId="621EA096" w14:textId="77777777" w:rsidR="000151F7" w:rsidRPr="00E201FB" w:rsidRDefault="000151F7" w:rsidP="001B50E8">
            <w:pPr>
              <w:snapToGrid w:val="0"/>
              <w:spacing w:after="0" w:line="200" w:lineRule="exact"/>
              <w:jc w:val="right"/>
              <w:rPr>
                <w:rFonts w:ascii="PT Serif" w:eastAsia="Times New Roman" w:hAnsi="PT Serif" w:cs="Arial"/>
                <w:i/>
                <w:iCs/>
                <w:color w:val="000000"/>
                <w:kern w:val="0"/>
                <w:sz w:val="18"/>
                <w:szCs w:val="18"/>
                <w:lang w:val="fr-BE"/>
                <w14:ligatures w14:val="none"/>
              </w:rPr>
            </w:pPr>
            <w:proofErr w:type="spellStart"/>
            <w:proofErr w:type="gramStart"/>
            <w:r w:rsidRPr="00E201FB">
              <w:rPr>
                <w:rFonts w:ascii="PT Serif" w:eastAsia="Times New Roman" w:hAnsi="PT Serif" w:cs="Arial"/>
                <w:i/>
                <w:iCs/>
                <w:color w:val="000000"/>
                <w:kern w:val="0"/>
                <w:sz w:val="18"/>
                <w:szCs w:val="18"/>
                <w:lang w:val="fr-BE"/>
                <w14:ligatures w14:val="none"/>
              </w:rPr>
              <w:t>wheeleri</w:t>
            </w:r>
            <w:proofErr w:type="spellEnd"/>
            <w:proofErr w:type="gramEnd"/>
          </w:p>
        </w:tc>
        <w:tc>
          <w:tcPr>
            <w:tcW w:w="2245" w:type="dxa"/>
            <w:tcBorders>
              <w:top w:val="nil"/>
              <w:left w:val="nil"/>
              <w:bottom w:val="nil"/>
              <w:right w:val="nil"/>
            </w:tcBorders>
            <w:shd w:val="clear" w:color="000000" w:fill="FFFFFF"/>
            <w:noWrap/>
            <w:vAlign w:val="bottom"/>
            <w:hideMark/>
          </w:tcPr>
          <w:p w14:paraId="4C0392D4"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c>
          <w:tcPr>
            <w:tcW w:w="2245" w:type="dxa"/>
            <w:tcBorders>
              <w:top w:val="nil"/>
              <w:left w:val="nil"/>
              <w:bottom w:val="nil"/>
              <w:right w:val="nil"/>
            </w:tcBorders>
            <w:shd w:val="clear" w:color="000000" w:fill="FFFFFF"/>
            <w:noWrap/>
            <w:vAlign w:val="bottom"/>
            <w:hideMark/>
          </w:tcPr>
          <w:p w14:paraId="40249DEA"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c>
          <w:tcPr>
            <w:tcW w:w="1463" w:type="dxa"/>
            <w:tcBorders>
              <w:top w:val="nil"/>
              <w:left w:val="nil"/>
              <w:bottom w:val="nil"/>
              <w:right w:val="nil"/>
            </w:tcBorders>
            <w:shd w:val="clear" w:color="000000" w:fill="FFFFFF"/>
            <w:noWrap/>
            <w:vAlign w:val="bottom"/>
            <w:hideMark/>
          </w:tcPr>
          <w:p w14:paraId="57CAFE1C"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c>
          <w:tcPr>
            <w:tcW w:w="1152" w:type="dxa"/>
            <w:tcBorders>
              <w:top w:val="nil"/>
              <w:left w:val="nil"/>
              <w:bottom w:val="nil"/>
              <w:right w:val="nil"/>
            </w:tcBorders>
            <w:shd w:val="clear" w:color="000000" w:fill="FFFFFF"/>
            <w:noWrap/>
            <w:vAlign w:val="bottom"/>
            <w:hideMark/>
          </w:tcPr>
          <w:p w14:paraId="21836BCA"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r>
      <w:tr w:rsidR="00AA1B5D" w:rsidRPr="00E201FB" w14:paraId="6BB3AAC3" w14:textId="77777777" w:rsidTr="00F72CE6">
        <w:trPr>
          <w:trHeight w:val="216"/>
        </w:trPr>
        <w:tc>
          <w:tcPr>
            <w:tcW w:w="2107" w:type="dxa"/>
            <w:tcBorders>
              <w:top w:val="nil"/>
              <w:left w:val="nil"/>
              <w:bottom w:val="nil"/>
              <w:right w:val="nil"/>
            </w:tcBorders>
            <w:shd w:val="clear" w:color="000000" w:fill="FFFFFF"/>
            <w:noWrap/>
            <w:vAlign w:val="bottom"/>
            <w:hideMark/>
          </w:tcPr>
          <w:p w14:paraId="0757729F" w14:textId="77777777" w:rsidR="000151F7" w:rsidRPr="00E201FB" w:rsidRDefault="000151F7" w:rsidP="001B50E8">
            <w:pPr>
              <w:snapToGrid w:val="0"/>
              <w:spacing w:after="0" w:line="200" w:lineRule="exact"/>
              <w:jc w:val="right"/>
              <w:rPr>
                <w:rFonts w:ascii="PT Serif" w:eastAsia="Times New Roman" w:hAnsi="PT Serif" w:cs="Arial"/>
                <w:i/>
                <w:iCs/>
                <w:color w:val="000000"/>
                <w:kern w:val="0"/>
                <w:sz w:val="18"/>
                <w:szCs w:val="18"/>
                <w:lang w:val="fr-BE"/>
                <w14:ligatures w14:val="none"/>
              </w:rPr>
            </w:pPr>
            <w:proofErr w:type="spellStart"/>
            <w:r w:rsidRPr="00E201FB">
              <w:rPr>
                <w:rFonts w:ascii="PT Serif" w:eastAsia="Times New Roman" w:hAnsi="PT Serif" w:cs="Arial"/>
                <w:i/>
                <w:iCs/>
                <w:color w:val="000000"/>
                <w:kern w:val="0"/>
                <w:sz w:val="18"/>
                <w:szCs w:val="18"/>
                <w:lang w:val="fr-BE"/>
                <w14:ligatures w14:val="none"/>
              </w:rPr>
              <w:t>Inquilinitermes</w:t>
            </w:r>
            <w:proofErr w:type="spellEnd"/>
          </w:p>
        </w:tc>
        <w:tc>
          <w:tcPr>
            <w:tcW w:w="1862" w:type="dxa"/>
            <w:tcBorders>
              <w:top w:val="nil"/>
              <w:left w:val="nil"/>
              <w:bottom w:val="nil"/>
              <w:right w:val="nil"/>
            </w:tcBorders>
            <w:shd w:val="clear" w:color="000000" w:fill="FFFFFF"/>
            <w:noWrap/>
            <w:vAlign w:val="bottom"/>
            <w:hideMark/>
          </w:tcPr>
          <w:p w14:paraId="40D4F369" w14:textId="77777777" w:rsidR="000151F7" w:rsidRPr="00E201FB" w:rsidRDefault="000151F7" w:rsidP="001B50E8">
            <w:pPr>
              <w:snapToGrid w:val="0"/>
              <w:spacing w:after="0" w:line="200" w:lineRule="exact"/>
              <w:jc w:val="right"/>
              <w:rPr>
                <w:rFonts w:ascii="PT Serif" w:eastAsia="Times New Roman" w:hAnsi="PT Serif" w:cs="Arial"/>
                <w:i/>
                <w:iCs/>
                <w:color w:val="000000"/>
                <w:kern w:val="0"/>
                <w:sz w:val="18"/>
                <w:szCs w:val="18"/>
                <w:lang w:val="fr-BE"/>
                <w14:ligatures w14:val="none"/>
              </w:rPr>
            </w:pPr>
            <w:proofErr w:type="spellStart"/>
            <w:proofErr w:type="gramStart"/>
            <w:r w:rsidRPr="00E201FB">
              <w:rPr>
                <w:rFonts w:ascii="PT Serif" w:eastAsia="Times New Roman" w:hAnsi="PT Serif" w:cs="Arial"/>
                <w:i/>
                <w:iCs/>
                <w:color w:val="000000"/>
                <w:kern w:val="0"/>
                <w:sz w:val="18"/>
                <w:szCs w:val="18"/>
                <w:lang w:val="fr-BE"/>
                <w14:ligatures w14:val="none"/>
              </w:rPr>
              <w:t>microcerus</w:t>
            </w:r>
            <w:proofErr w:type="spellEnd"/>
            <w:proofErr w:type="gramEnd"/>
          </w:p>
        </w:tc>
        <w:tc>
          <w:tcPr>
            <w:tcW w:w="2245" w:type="dxa"/>
            <w:tcBorders>
              <w:top w:val="nil"/>
              <w:left w:val="nil"/>
              <w:bottom w:val="nil"/>
              <w:right w:val="nil"/>
            </w:tcBorders>
            <w:shd w:val="clear" w:color="000000" w:fill="FFFFFF"/>
            <w:noWrap/>
            <w:vAlign w:val="bottom"/>
            <w:hideMark/>
          </w:tcPr>
          <w:p w14:paraId="448ADF15"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c>
          <w:tcPr>
            <w:tcW w:w="2245" w:type="dxa"/>
            <w:tcBorders>
              <w:top w:val="nil"/>
              <w:left w:val="nil"/>
              <w:bottom w:val="nil"/>
              <w:right w:val="nil"/>
            </w:tcBorders>
            <w:shd w:val="clear" w:color="000000" w:fill="FFFFFF"/>
            <w:noWrap/>
            <w:vAlign w:val="bottom"/>
            <w:hideMark/>
          </w:tcPr>
          <w:p w14:paraId="1E9CFD9A"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c>
          <w:tcPr>
            <w:tcW w:w="1463" w:type="dxa"/>
            <w:tcBorders>
              <w:top w:val="nil"/>
              <w:left w:val="nil"/>
              <w:bottom w:val="nil"/>
              <w:right w:val="nil"/>
            </w:tcBorders>
            <w:shd w:val="clear" w:color="000000" w:fill="FFFFFF"/>
            <w:noWrap/>
            <w:vAlign w:val="bottom"/>
            <w:hideMark/>
          </w:tcPr>
          <w:p w14:paraId="07B9AFAD"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c>
          <w:tcPr>
            <w:tcW w:w="1152" w:type="dxa"/>
            <w:tcBorders>
              <w:top w:val="nil"/>
              <w:left w:val="nil"/>
              <w:bottom w:val="nil"/>
              <w:right w:val="nil"/>
            </w:tcBorders>
            <w:shd w:val="clear" w:color="000000" w:fill="FFFFFF"/>
            <w:noWrap/>
            <w:vAlign w:val="bottom"/>
            <w:hideMark/>
          </w:tcPr>
          <w:p w14:paraId="79953232"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r>
      <w:tr w:rsidR="00AA1B5D" w:rsidRPr="001B50E8" w14:paraId="03129FB9" w14:textId="77777777" w:rsidTr="00F72CE6">
        <w:trPr>
          <w:trHeight w:val="216"/>
        </w:trPr>
        <w:tc>
          <w:tcPr>
            <w:tcW w:w="2107" w:type="dxa"/>
            <w:tcBorders>
              <w:top w:val="nil"/>
              <w:left w:val="nil"/>
              <w:bottom w:val="nil"/>
              <w:right w:val="nil"/>
            </w:tcBorders>
            <w:shd w:val="clear" w:color="000000" w:fill="FFFFFF"/>
            <w:noWrap/>
            <w:vAlign w:val="bottom"/>
            <w:hideMark/>
          </w:tcPr>
          <w:p w14:paraId="66AAEBC1" w14:textId="77777777" w:rsidR="000151F7" w:rsidRPr="00E201FB" w:rsidRDefault="000151F7" w:rsidP="001B50E8">
            <w:pPr>
              <w:snapToGrid w:val="0"/>
              <w:spacing w:after="0" w:line="200" w:lineRule="exact"/>
              <w:jc w:val="right"/>
              <w:rPr>
                <w:rFonts w:ascii="PT Serif" w:eastAsia="Times New Roman" w:hAnsi="PT Serif" w:cs="Arial"/>
                <w:i/>
                <w:iCs/>
                <w:color w:val="000000"/>
                <w:kern w:val="0"/>
                <w:sz w:val="18"/>
                <w:szCs w:val="18"/>
                <w:lang w:val="fr-BE"/>
                <w14:ligatures w14:val="none"/>
              </w:rPr>
            </w:pPr>
            <w:proofErr w:type="spellStart"/>
            <w:r w:rsidRPr="00E201FB">
              <w:rPr>
                <w:rFonts w:ascii="PT Serif" w:eastAsia="Times New Roman" w:hAnsi="PT Serif" w:cs="Arial"/>
                <w:i/>
                <w:iCs/>
                <w:color w:val="000000"/>
                <w:kern w:val="0"/>
                <w:sz w:val="18"/>
                <w:szCs w:val="18"/>
                <w:lang w:val="fr-BE"/>
                <w14:ligatures w14:val="none"/>
              </w:rPr>
              <w:t>Microcerotermes</w:t>
            </w:r>
            <w:proofErr w:type="spellEnd"/>
          </w:p>
        </w:tc>
        <w:tc>
          <w:tcPr>
            <w:tcW w:w="1862" w:type="dxa"/>
            <w:tcBorders>
              <w:top w:val="nil"/>
              <w:left w:val="nil"/>
              <w:bottom w:val="nil"/>
              <w:right w:val="nil"/>
            </w:tcBorders>
            <w:shd w:val="clear" w:color="000000" w:fill="FFFFFF"/>
            <w:noWrap/>
            <w:vAlign w:val="bottom"/>
            <w:hideMark/>
          </w:tcPr>
          <w:p w14:paraId="46234120" w14:textId="77777777" w:rsidR="000151F7" w:rsidRPr="00E201FB" w:rsidRDefault="000151F7" w:rsidP="001B50E8">
            <w:pPr>
              <w:snapToGrid w:val="0"/>
              <w:spacing w:after="0" w:line="200" w:lineRule="exact"/>
              <w:jc w:val="right"/>
              <w:rPr>
                <w:rFonts w:ascii="PT Serif" w:eastAsia="Times New Roman" w:hAnsi="PT Serif" w:cs="Arial"/>
                <w:i/>
                <w:iCs/>
                <w:color w:val="000000"/>
                <w:kern w:val="0"/>
                <w:sz w:val="18"/>
                <w:szCs w:val="18"/>
                <w:lang w:val="fr-BE"/>
                <w14:ligatures w14:val="none"/>
              </w:rPr>
            </w:pPr>
            <w:proofErr w:type="spellStart"/>
            <w:proofErr w:type="gramStart"/>
            <w:r w:rsidRPr="00E201FB">
              <w:rPr>
                <w:rFonts w:ascii="PT Serif" w:eastAsia="Times New Roman" w:hAnsi="PT Serif" w:cs="Arial"/>
                <w:i/>
                <w:iCs/>
                <w:color w:val="000000"/>
                <w:kern w:val="0"/>
                <w:sz w:val="18"/>
                <w:szCs w:val="18"/>
                <w:lang w:val="fr-BE"/>
                <w14:ligatures w14:val="none"/>
              </w:rPr>
              <w:t>biroi</w:t>
            </w:r>
            <w:proofErr w:type="spellEnd"/>
            <w:proofErr w:type="gramEnd"/>
          </w:p>
        </w:tc>
        <w:tc>
          <w:tcPr>
            <w:tcW w:w="2245" w:type="dxa"/>
            <w:tcBorders>
              <w:top w:val="nil"/>
              <w:left w:val="nil"/>
              <w:bottom w:val="nil"/>
              <w:right w:val="nil"/>
            </w:tcBorders>
            <w:shd w:val="clear" w:color="000000" w:fill="FFFFFF"/>
            <w:noWrap/>
            <w:vAlign w:val="bottom"/>
            <w:hideMark/>
          </w:tcPr>
          <w:p w14:paraId="518645AF"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r w:rsidRPr="00E201FB">
              <w:rPr>
                <w:rFonts w:ascii="PT Serif" w:eastAsia="Times New Roman" w:hAnsi="PT Serif" w:cs="Arial"/>
                <w:color w:val="000000"/>
                <w:kern w:val="0"/>
                <w:sz w:val="18"/>
                <w:szCs w:val="18"/>
                <w:lang w:val="fr-BE"/>
                <w14:ligatures w14:val="none"/>
              </w:rPr>
              <w:t>NA</w:t>
            </w:r>
          </w:p>
        </w:tc>
        <w:tc>
          <w:tcPr>
            <w:tcW w:w="2245" w:type="dxa"/>
            <w:tcBorders>
              <w:top w:val="nil"/>
              <w:left w:val="nil"/>
              <w:bottom w:val="nil"/>
              <w:right w:val="nil"/>
            </w:tcBorders>
            <w:shd w:val="clear" w:color="000000" w:fill="FFFFFF"/>
            <w:noWrap/>
            <w:vAlign w:val="bottom"/>
            <w:hideMark/>
          </w:tcPr>
          <w:p w14:paraId="272C3B58"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proofErr w:type="spellStart"/>
            <w:proofErr w:type="gramStart"/>
            <w:r w:rsidRPr="00E201FB">
              <w:rPr>
                <w:rFonts w:ascii="PT Serif" w:eastAsia="Times New Roman" w:hAnsi="PT Serif" w:cs="Arial"/>
                <w:color w:val="000000"/>
                <w:kern w:val="0"/>
                <w:sz w:val="18"/>
                <w:szCs w:val="18"/>
                <w:lang w:val="fr-BE"/>
                <w14:ligatures w14:val="none"/>
              </w:rPr>
              <w:t>monogamous</w:t>
            </w:r>
            <w:proofErr w:type="spellEnd"/>
            <w:proofErr w:type="gramEnd"/>
          </w:p>
        </w:tc>
        <w:tc>
          <w:tcPr>
            <w:tcW w:w="1463" w:type="dxa"/>
            <w:tcBorders>
              <w:top w:val="nil"/>
              <w:left w:val="nil"/>
              <w:bottom w:val="nil"/>
              <w:right w:val="nil"/>
            </w:tcBorders>
            <w:shd w:val="clear" w:color="000000" w:fill="FFFFFF"/>
            <w:noWrap/>
            <w:vAlign w:val="bottom"/>
            <w:hideMark/>
          </w:tcPr>
          <w:p w14:paraId="66ED609B" w14:textId="77777777" w:rsidR="000151F7" w:rsidRPr="00E201FB" w:rsidRDefault="000151F7" w:rsidP="001B50E8">
            <w:pPr>
              <w:snapToGrid w:val="0"/>
              <w:spacing w:after="0" w:line="200" w:lineRule="exact"/>
              <w:jc w:val="right"/>
              <w:rPr>
                <w:rFonts w:ascii="PT Serif" w:eastAsia="Times New Roman" w:hAnsi="PT Serif" w:cs="Arial"/>
                <w:color w:val="000000"/>
                <w:kern w:val="0"/>
                <w:sz w:val="18"/>
                <w:szCs w:val="18"/>
                <w:lang w:val="fr-BE"/>
                <w14:ligatures w14:val="none"/>
              </w:rPr>
            </w:pPr>
            <w:proofErr w:type="spellStart"/>
            <w:proofErr w:type="gramStart"/>
            <w:r w:rsidRPr="00E201FB">
              <w:rPr>
                <w:rFonts w:ascii="PT Serif" w:eastAsia="Times New Roman" w:hAnsi="PT Serif" w:cs="Arial"/>
                <w:color w:val="000000"/>
                <w:kern w:val="0"/>
                <w:sz w:val="18"/>
                <w:szCs w:val="18"/>
                <w:lang w:val="fr-BE"/>
                <w14:ligatures w14:val="none"/>
              </w:rPr>
              <w:t>field</w:t>
            </w:r>
            <w:proofErr w:type="spellEnd"/>
            <w:proofErr w:type="gramEnd"/>
          </w:p>
        </w:tc>
        <w:tc>
          <w:tcPr>
            <w:tcW w:w="1152" w:type="dxa"/>
            <w:tcBorders>
              <w:top w:val="nil"/>
              <w:left w:val="nil"/>
              <w:bottom w:val="nil"/>
              <w:right w:val="nil"/>
            </w:tcBorders>
            <w:shd w:val="clear" w:color="000000" w:fill="FFFFFF"/>
            <w:noWrap/>
            <w:vAlign w:val="bottom"/>
          </w:tcPr>
          <w:p w14:paraId="3B9FF8A5" w14:textId="3356FCBC"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lang w:val="fr-BE"/>
                <w14:ligatures w14:val="none"/>
              </w:rPr>
              <w:instrText xml:space="preserve"> ADDIN ZOTERO_ITEM CSL_CITATION {"citationID":"zhAjyljN","properties":{"formattedCitation":"[40]","plainCitation":"[40]","noteIndex":0},"citationItems":[{"id":23470,"uris":["http://zotero.org/users/9949769/items/49YQX7XE"],"itemData":{"id":23470,"type":"article-journal","abstract":"Abstract. 1. Previous studies on the arboreal termite community in coconut plantations of northern New Guinea showed that Microcerotermes biroi is the most abundant species, despite the fighting superiority of two competitor species Nasutitermes princeps and N.novarumhebridarum. In this study we tested the hypothesis that the success of M.biroi is due to its efficiency at colonizing new habitats following nuptial flights. 2. We demonstrated experimentally the ability of M.biroi colonies to replace their reproductives when removed, or to produce reproductives in satellite nests when isolated from the remainder of the colony. Replacement reproductives were always neotenics, derived from nymphs or workers. 3. Despite the ability of neotenics to differentiate within their home colonies, 84% of field colonies were headed by dealated imagos. This value constitutes a minimum estimate of the proportion of field colonies founded independently by imagos after the nuptial flight. 4. The monitoring of a young plantation during the first 31/2 years of its colonization by arboreal nesting termites revealed its invasion by M.biroi, which colonized 63% of the trees while neither Nasutitermes species appeared. 5. Our results demonstrate that M.biroi is actually a pioneer species, able to invade a new habitat by means of nuptial flights. They outline the importance of each species' reproductive strategy in shaping the arboreal-nesting termite community.","container-title":"Ecological Entomology","DOI":"10.1111/j.1365-2311.1996.tb01185.x","ISSN":"1365-2311","issue":"2","language":"en","note":"_eprint: https://onlinelibrary.wiley.com/doi/pdf/10.1111/j.1365-2311.1996.tb01185.x","page":"178-184","source":"Wiley Online Library","title":"Reproductive mechanisms and dynamics of habitat colonization in &lt;i&gt;Microcerotermes biroi &lt;/i&gt;(Isoptera: Termitidae)","title-short":"Reproductive mechanisms and dynamics of habitat colonization in Microcerotermes biroi (Isoptera","volume":"21","author":[{"family":"Leponce","given":"M."},{"family":"Roisin","given":"Y."},{"family":"Pasteels","given":"J. M."}],"issued":{"date-parts":[["1996"]]},"citation-key":"leponceReproductiveMechanismsDynamics1996"}}],"schema":"https://github.com/citation-style-language/schema/raw/master/csl-citation.json"}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[40]</w:t>
            </w:r>
            <w:r w:rsidRPr="001B50E8">
              <w:rPr>
                <w:rFonts w:ascii="PT Serif" w:eastAsia="Times New Roman" w:hAnsi="PT Serif" w:cs="Arial"/>
                <w:color w:val="000000"/>
                <w:kern w:val="0"/>
                <w:sz w:val="18"/>
                <w:szCs w:val="18"/>
                <w14:ligatures w14:val="none"/>
              </w:rPr>
              <w:fldChar w:fldCharType="end"/>
            </w:r>
          </w:p>
        </w:tc>
      </w:tr>
      <w:tr w:rsidR="00AA1B5D" w:rsidRPr="001B50E8" w14:paraId="0E2259D9" w14:textId="77777777" w:rsidTr="00F72CE6">
        <w:trPr>
          <w:trHeight w:val="216"/>
        </w:trPr>
        <w:tc>
          <w:tcPr>
            <w:tcW w:w="2107" w:type="dxa"/>
            <w:tcBorders>
              <w:top w:val="nil"/>
              <w:left w:val="nil"/>
              <w:bottom w:val="nil"/>
              <w:right w:val="nil"/>
            </w:tcBorders>
            <w:shd w:val="clear" w:color="000000" w:fill="FFFFFF"/>
            <w:noWrap/>
            <w:vAlign w:val="bottom"/>
            <w:hideMark/>
          </w:tcPr>
          <w:p w14:paraId="7C861E25"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Microcerotermes</w:t>
            </w:r>
            <w:proofErr w:type="spellEnd"/>
          </w:p>
        </w:tc>
        <w:tc>
          <w:tcPr>
            <w:tcW w:w="1862" w:type="dxa"/>
            <w:tcBorders>
              <w:top w:val="nil"/>
              <w:left w:val="nil"/>
              <w:bottom w:val="nil"/>
              <w:right w:val="nil"/>
            </w:tcBorders>
            <w:shd w:val="clear" w:color="000000" w:fill="FFFFFF"/>
            <w:noWrap/>
            <w:vAlign w:val="bottom"/>
            <w:hideMark/>
          </w:tcPr>
          <w:p w14:paraId="403F7C83"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edentatus</w:t>
            </w:r>
            <w:proofErr w:type="spellEnd"/>
          </w:p>
        </w:tc>
        <w:tc>
          <w:tcPr>
            <w:tcW w:w="2245" w:type="dxa"/>
            <w:tcBorders>
              <w:top w:val="nil"/>
              <w:left w:val="nil"/>
              <w:bottom w:val="nil"/>
              <w:right w:val="nil"/>
            </w:tcBorders>
            <w:shd w:val="clear" w:color="000000" w:fill="FFFFFF"/>
            <w:noWrap/>
            <w:vAlign w:val="bottom"/>
            <w:hideMark/>
          </w:tcPr>
          <w:p w14:paraId="5E987CF0"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nil"/>
              <w:right w:val="nil"/>
            </w:tcBorders>
            <w:shd w:val="clear" w:color="000000" w:fill="FFFFFF"/>
            <w:noWrap/>
            <w:vAlign w:val="bottom"/>
            <w:hideMark/>
          </w:tcPr>
          <w:p w14:paraId="1AFDEABE"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463" w:type="dxa"/>
            <w:tcBorders>
              <w:top w:val="nil"/>
              <w:left w:val="nil"/>
              <w:bottom w:val="nil"/>
              <w:right w:val="nil"/>
            </w:tcBorders>
            <w:shd w:val="clear" w:color="000000" w:fill="FFFFFF"/>
            <w:noWrap/>
            <w:vAlign w:val="bottom"/>
            <w:hideMark/>
          </w:tcPr>
          <w:p w14:paraId="1A232F8D"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1152" w:type="dxa"/>
            <w:tcBorders>
              <w:top w:val="nil"/>
              <w:left w:val="nil"/>
              <w:bottom w:val="nil"/>
              <w:right w:val="nil"/>
            </w:tcBorders>
            <w:shd w:val="clear" w:color="000000" w:fill="FFFFFF"/>
            <w:noWrap/>
            <w:vAlign w:val="bottom"/>
            <w:hideMark/>
          </w:tcPr>
          <w:p w14:paraId="52E3F45C"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r>
      <w:tr w:rsidR="00AA1B5D" w:rsidRPr="001B50E8" w14:paraId="18B3A1BA" w14:textId="77777777" w:rsidTr="00F72CE6">
        <w:trPr>
          <w:trHeight w:val="216"/>
        </w:trPr>
        <w:tc>
          <w:tcPr>
            <w:tcW w:w="2107" w:type="dxa"/>
            <w:tcBorders>
              <w:top w:val="nil"/>
              <w:left w:val="nil"/>
              <w:bottom w:val="single" w:sz="4" w:space="0" w:color="auto"/>
              <w:right w:val="nil"/>
            </w:tcBorders>
            <w:shd w:val="clear" w:color="000000" w:fill="FFFFFF"/>
            <w:noWrap/>
            <w:vAlign w:val="bottom"/>
            <w:hideMark/>
          </w:tcPr>
          <w:p w14:paraId="56DD86F0"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Pericapritermes</w:t>
            </w:r>
            <w:proofErr w:type="spellEnd"/>
          </w:p>
        </w:tc>
        <w:tc>
          <w:tcPr>
            <w:tcW w:w="1862" w:type="dxa"/>
            <w:tcBorders>
              <w:top w:val="nil"/>
              <w:left w:val="nil"/>
              <w:bottom w:val="single" w:sz="4" w:space="0" w:color="auto"/>
              <w:right w:val="nil"/>
            </w:tcBorders>
            <w:shd w:val="clear" w:color="000000" w:fill="FFFFFF"/>
            <w:noWrap/>
            <w:vAlign w:val="bottom"/>
            <w:hideMark/>
          </w:tcPr>
          <w:p w14:paraId="0B8E8C5E" w14:textId="77777777" w:rsidR="000151F7" w:rsidRPr="001B50E8" w:rsidRDefault="000151F7" w:rsidP="001B50E8">
            <w:pPr>
              <w:snapToGrid w:val="0"/>
              <w:spacing w:after="0" w:line="200" w:lineRule="exact"/>
              <w:jc w:val="right"/>
              <w:rPr>
                <w:rFonts w:ascii="PT Serif" w:eastAsia="Times New Roman" w:hAnsi="PT Serif" w:cs="Arial"/>
                <w:i/>
                <w:iCs/>
                <w:color w:val="000000"/>
                <w:kern w:val="0"/>
                <w:sz w:val="18"/>
                <w:szCs w:val="18"/>
                <w14:ligatures w14:val="none"/>
              </w:rPr>
            </w:pPr>
            <w:proofErr w:type="spellStart"/>
            <w:r w:rsidRPr="001B50E8">
              <w:rPr>
                <w:rFonts w:ascii="PT Serif" w:eastAsia="Times New Roman" w:hAnsi="PT Serif" w:cs="Arial"/>
                <w:i/>
                <w:iCs/>
                <w:color w:val="000000"/>
                <w:kern w:val="0"/>
                <w:sz w:val="18"/>
                <w:szCs w:val="18"/>
                <w14:ligatures w14:val="none"/>
              </w:rPr>
              <w:t>sp</w:t>
            </w:r>
            <w:proofErr w:type="spellEnd"/>
          </w:p>
        </w:tc>
        <w:tc>
          <w:tcPr>
            <w:tcW w:w="2245" w:type="dxa"/>
            <w:tcBorders>
              <w:top w:val="nil"/>
              <w:left w:val="nil"/>
              <w:bottom w:val="single" w:sz="4" w:space="0" w:color="auto"/>
              <w:right w:val="nil"/>
            </w:tcBorders>
            <w:shd w:val="clear" w:color="000000" w:fill="FFFFFF"/>
            <w:noWrap/>
            <w:vAlign w:val="bottom"/>
            <w:hideMark/>
          </w:tcPr>
          <w:p w14:paraId="76ABAA31"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NA</w:t>
            </w:r>
          </w:p>
        </w:tc>
        <w:tc>
          <w:tcPr>
            <w:tcW w:w="2245" w:type="dxa"/>
            <w:tcBorders>
              <w:top w:val="nil"/>
              <w:left w:val="nil"/>
              <w:bottom w:val="single" w:sz="4" w:space="0" w:color="auto"/>
              <w:right w:val="nil"/>
            </w:tcBorders>
            <w:shd w:val="clear" w:color="000000" w:fill="FFFFFF"/>
            <w:noWrap/>
            <w:vAlign w:val="bottom"/>
            <w:hideMark/>
          </w:tcPr>
          <w:p w14:paraId="32AD14E9" w14:textId="6E7ABAE9" w:rsidR="000151F7" w:rsidRPr="001B50E8" w:rsidRDefault="009C6A3C" w:rsidP="001B50E8">
            <w:pPr>
              <w:snapToGrid w:val="0"/>
              <w:spacing w:after="0" w:line="200" w:lineRule="exact"/>
              <w:jc w:val="right"/>
              <w:rPr>
                <w:rFonts w:ascii="PT Serif" w:hAnsi="PT Serif" w:cs="Arial"/>
                <w:color w:val="000000"/>
                <w:kern w:val="0"/>
                <w:sz w:val="18"/>
                <w:szCs w:val="18"/>
                <w14:ligatures w14:val="none"/>
              </w:rPr>
            </w:pPr>
            <w:ins w:id="12" w:author="Nobuaki Mizumoto" w:date="2025-04-15T10:25:00Z" w16du:dateUtc="2025-04-15T14:25:00Z">
              <w:r>
                <w:rPr>
                  <w:rFonts w:ascii="PT Serif" w:hAnsi="PT Serif" w:cs="Arial" w:hint="eastAsia"/>
                  <w:color w:val="000000"/>
                  <w:kern w:val="0"/>
                  <w:sz w:val="18"/>
                  <w:szCs w:val="18"/>
                  <w14:ligatures w14:val="none"/>
                </w:rPr>
                <w:t>m</w:t>
              </w:r>
            </w:ins>
            <w:commentRangeStart w:id="13"/>
            <w:r w:rsidR="000151F7" w:rsidRPr="001B50E8">
              <w:rPr>
                <w:rFonts w:ascii="PT Serif" w:eastAsia="Times New Roman" w:hAnsi="PT Serif" w:cs="Arial"/>
                <w:color w:val="000000"/>
                <w:kern w:val="0"/>
                <w:sz w:val="18"/>
                <w:szCs w:val="18"/>
                <w14:ligatures w14:val="none"/>
              </w:rPr>
              <w:t>onogamous</w:t>
            </w:r>
            <w:commentRangeEnd w:id="13"/>
            <w:r w:rsidR="00664E68">
              <w:rPr>
                <w:rStyle w:val="CommentReference"/>
              </w:rPr>
              <w:commentReference w:id="13"/>
            </w:r>
            <w:r w:rsidR="00F72CE6" w:rsidRPr="001B50E8">
              <w:rPr>
                <w:rFonts w:ascii="PT Serif" w:hAnsi="PT Serif" w:cs="Arial"/>
                <w:color w:val="000000"/>
                <w:kern w:val="0"/>
                <w:sz w:val="18"/>
                <w:szCs w:val="18"/>
                <w:vertAlign w:val="superscript"/>
                <w14:ligatures w14:val="none"/>
              </w:rPr>
              <w:t>2,6</w:t>
            </w:r>
          </w:p>
        </w:tc>
        <w:tc>
          <w:tcPr>
            <w:tcW w:w="1463" w:type="dxa"/>
            <w:tcBorders>
              <w:top w:val="nil"/>
              <w:left w:val="nil"/>
              <w:bottom w:val="single" w:sz="4" w:space="0" w:color="auto"/>
              <w:right w:val="nil"/>
            </w:tcBorders>
            <w:shd w:val="clear" w:color="000000" w:fill="FFFFFF"/>
            <w:noWrap/>
            <w:vAlign w:val="bottom"/>
            <w:hideMark/>
          </w:tcPr>
          <w:p w14:paraId="3507F2E8" w14:textId="77777777" w:rsidR="000151F7" w:rsidRPr="001B50E8" w:rsidRDefault="000151F7"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t>field</w:t>
            </w:r>
          </w:p>
        </w:tc>
        <w:tc>
          <w:tcPr>
            <w:tcW w:w="1152" w:type="dxa"/>
            <w:tcBorders>
              <w:top w:val="nil"/>
              <w:left w:val="nil"/>
              <w:bottom w:val="single" w:sz="4" w:space="0" w:color="auto"/>
              <w:right w:val="nil"/>
            </w:tcBorders>
            <w:shd w:val="clear" w:color="000000" w:fill="FFFFFF"/>
            <w:noWrap/>
            <w:vAlign w:val="bottom"/>
          </w:tcPr>
          <w:p w14:paraId="0CFE73F8" w14:textId="2CF42B25" w:rsidR="000151F7" w:rsidRPr="001B50E8" w:rsidRDefault="00AA1B5D" w:rsidP="001B50E8">
            <w:pPr>
              <w:snapToGrid w:val="0"/>
              <w:spacing w:after="0" w:line="200" w:lineRule="exact"/>
              <w:jc w:val="right"/>
              <w:rPr>
                <w:rFonts w:ascii="PT Serif" w:eastAsia="Times New Roman" w:hAnsi="PT Serif" w:cs="Arial"/>
                <w:color w:val="000000"/>
                <w:kern w:val="0"/>
                <w:sz w:val="18"/>
                <w:szCs w:val="18"/>
                <w14:ligatures w14:val="none"/>
              </w:rPr>
            </w:pPr>
            <w:r w:rsidRPr="001B50E8">
              <w:rPr>
                <w:rFonts w:ascii="PT Serif" w:eastAsia="Times New Roman" w:hAnsi="PT Serif" w:cs="Arial"/>
                <w:color w:val="000000"/>
                <w:kern w:val="0"/>
                <w:sz w:val="18"/>
                <w:szCs w:val="18"/>
                <w14:ligatures w14:val="none"/>
              </w:rPr>
              <w:fldChar w:fldCharType="begin"/>
            </w:r>
            <w:r w:rsidR="009A7D08">
              <w:rPr>
                <w:rFonts w:ascii="PT Serif" w:eastAsia="Times New Roman" w:hAnsi="PT Serif" w:cs="Arial"/>
                <w:color w:val="000000"/>
                <w:kern w:val="0"/>
                <w:sz w:val="18"/>
                <w:szCs w:val="18"/>
                <w14:ligatures w14:val="none"/>
              </w:rPr>
              <w:instrText xml:space="preserve"> ADDIN ZOTERO_ITEM CSL_CITATION {"citationID":"UMpxFT7x","properties":{"formattedCitation":"[41]","plainCitation":"[41]","noteIndex":0},"citationItems":[{"id":2486,"uris":["http://zotero.org/users/9949769/items/QGSX5M65"],"itemData":{"id":2486,"type":"article-journal","abstract":"Soil-feeding termites are a critical trophic guild comprising more than a quarter of all termite species. Most soil-feeding termites build subterranean and diffuse gallery systems that are difficult to observe. In this study, we excavated the gallery systems of two soil-feeding termite species, Pericapritermes nitobei (Shiraki) and Sinocapritermes mushae (Oshima &amp; Maki). Termite-harboring spaces were clusters of small cells connected with tunnels, with the cells usually adjacent to underground pieces of wood, stone, thick roots, and fibrous roots. Clusters of cells in a gallery system are referred to as nodes. In total, 90 nodes of five P. nitobei colonies and 64 nodes of seven S. mushae colonies were examined. The forager proportion of P. nitobei was the highest in nodes adjacent to fibrous roots, and that of S. mushae was the highest in nodes adjacent to pieces of wood, indicating that organic matter accumulated between the fibrous roots and underneath wood acted as a carbon source for the termites to feed upon. Nursed castes of P. nitobei, including larvae and eggs, were most frequently observed under thick roots and stones, but those of S. mushae were not located under any specific object. The nesting and feeding sites of P. nitobei were separate, but those of S. mushae overlapped. We speculate that the various food sources and their distributions are likely the main selection force for the gallery structures of soil-feeding termites.","container-title":"Insectes Sociaux","DOI":"10.1007/s00040-015-0416-4","ISSN":"14209098","issue":"4","page":"393-400","title":"Structure and function of subterranean gallery systems of soil-feeding termites &lt;i&gt;Pericapritermes nitobei&lt;/i&gt; and &lt;i&gt;Sinocapritermes mushae&lt;/i&gt;","volume":"62","author":[{"family":"Chiu","given":"C. I."},{"family":"Yang","given":"M. M."},{"family":"Li","given":"H. F."}],"issued":{"date-parts":[["2015"]]},"citation-key":"chiuStructureFunctionSubterranean2015"}}],"schema":"https://github.com/citation-style-language/schema/raw/master/csl-citation.json"} </w:instrText>
            </w:r>
            <w:r w:rsidRPr="001B50E8">
              <w:rPr>
                <w:rFonts w:ascii="PT Serif" w:eastAsia="Times New Roman" w:hAnsi="PT Serif" w:cs="Arial"/>
                <w:color w:val="000000"/>
                <w:kern w:val="0"/>
                <w:sz w:val="18"/>
                <w:szCs w:val="18"/>
                <w14:ligatures w14:val="none"/>
              </w:rPr>
              <w:fldChar w:fldCharType="separate"/>
            </w:r>
            <w:r w:rsidR="00C0799E" w:rsidRPr="001B50E8">
              <w:rPr>
                <w:rFonts w:ascii="PT Serif" w:hAnsi="PT Serif"/>
                <w:sz w:val="18"/>
                <w:szCs w:val="18"/>
              </w:rPr>
              <w:t>[41]</w:t>
            </w:r>
            <w:r w:rsidRPr="001B50E8">
              <w:rPr>
                <w:rFonts w:ascii="PT Serif" w:eastAsia="Times New Roman" w:hAnsi="PT Serif" w:cs="Arial"/>
                <w:color w:val="000000"/>
                <w:kern w:val="0"/>
                <w:sz w:val="18"/>
                <w:szCs w:val="18"/>
                <w14:ligatures w14:val="none"/>
              </w:rPr>
              <w:fldChar w:fldCharType="end"/>
            </w:r>
          </w:p>
        </w:tc>
      </w:tr>
    </w:tbl>
    <w:p w14:paraId="0AFD7CAF" w14:textId="77777777" w:rsidR="00F72CE6" w:rsidRPr="001B50E8" w:rsidRDefault="00F72CE6" w:rsidP="001B50E8">
      <w:pPr>
        <w:snapToGrid w:val="0"/>
        <w:spacing w:after="0" w:line="240" w:lineRule="auto"/>
        <w:rPr>
          <w:rFonts w:ascii="PT Serif" w:hAnsi="PT Serif"/>
          <w:sz w:val="21"/>
          <w:szCs w:val="21"/>
        </w:rPr>
      </w:pPr>
      <w:r w:rsidRPr="001B50E8">
        <w:rPr>
          <w:rFonts w:ascii="PT Serif" w:hAnsi="PT Serif"/>
          <w:sz w:val="21"/>
          <w:szCs w:val="21"/>
          <w:vertAlign w:val="superscript"/>
        </w:rPr>
        <w:t>1</w:t>
      </w:r>
      <w:r w:rsidRPr="001B50E8">
        <w:rPr>
          <w:rFonts w:ascii="PT Serif" w:hAnsi="PT Serif"/>
          <w:sz w:val="21"/>
          <w:szCs w:val="21"/>
        </w:rPr>
        <w:t xml:space="preserve"> NM personal </w:t>
      </w:r>
      <w:proofErr w:type="gramStart"/>
      <w:r w:rsidRPr="001B50E8">
        <w:rPr>
          <w:rFonts w:ascii="PT Serif" w:hAnsi="PT Serif"/>
          <w:sz w:val="21"/>
          <w:szCs w:val="21"/>
        </w:rPr>
        <w:t>observations;</w:t>
      </w:r>
      <w:proofErr w:type="gramEnd"/>
      <w:r w:rsidRPr="001B50E8">
        <w:rPr>
          <w:rFonts w:ascii="PT Serif" w:hAnsi="PT Serif"/>
          <w:sz w:val="21"/>
          <w:szCs w:val="21"/>
        </w:rPr>
        <w:t xml:space="preserve"> </w:t>
      </w:r>
    </w:p>
    <w:p w14:paraId="40129ABE" w14:textId="77777777" w:rsidR="00F72CE6" w:rsidRPr="001B50E8" w:rsidRDefault="00F72CE6" w:rsidP="001B50E8">
      <w:pPr>
        <w:snapToGrid w:val="0"/>
        <w:spacing w:after="0" w:line="240" w:lineRule="auto"/>
        <w:rPr>
          <w:rFonts w:ascii="PT Serif" w:hAnsi="PT Serif"/>
          <w:sz w:val="21"/>
          <w:szCs w:val="21"/>
        </w:rPr>
      </w:pPr>
      <w:r w:rsidRPr="001B50E8">
        <w:rPr>
          <w:rFonts w:ascii="PT Serif" w:hAnsi="PT Serif" w:cs="Arial"/>
          <w:color w:val="000000"/>
          <w:kern w:val="0"/>
          <w:sz w:val="21"/>
          <w:szCs w:val="21"/>
          <w:vertAlign w:val="superscript"/>
          <w14:ligatures w14:val="none"/>
        </w:rPr>
        <w:t>2</w:t>
      </w:r>
      <w:r w:rsidRPr="001B50E8">
        <w:rPr>
          <w:rFonts w:ascii="PT Serif" w:hAnsi="PT Serif"/>
          <w:sz w:val="21"/>
          <w:szCs w:val="21"/>
        </w:rPr>
        <w:t xml:space="preserve"> limited sample </w:t>
      </w:r>
      <w:proofErr w:type="gramStart"/>
      <w:r w:rsidRPr="001B50E8">
        <w:rPr>
          <w:rFonts w:ascii="PT Serif" w:hAnsi="PT Serif"/>
          <w:sz w:val="21"/>
          <w:szCs w:val="21"/>
        </w:rPr>
        <w:t>size;</w:t>
      </w:r>
      <w:proofErr w:type="gramEnd"/>
      <w:r w:rsidRPr="001B50E8">
        <w:rPr>
          <w:rFonts w:ascii="PT Serif" w:hAnsi="PT Serif"/>
          <w:sz w:val="21"/>
          <w:szCs w:val="21"/>
        </w:rPr>
        <w:t xml:space="preserve"> </w:t>
      </w:r>
    </w:p>
    <w:p w14:paraId="7F0E37C3" w14:textId="2B49B25C" w:rsidR="00F72CE6" w:rsidRPr="009C6A3C" w:rsidRDefault="00F72CE6" w:rsidP="001B50E8">
      <w:pPr>
        <w:snapToGrid w:val="0"/>
        <w:spacing w:after="0" w:line="240" w:lineRule="auto"/>
        <w:rPr>
          <w:rFonts w:ascii="PT Serif" w:hAnsi="PT Serif"/>
          <w:sz w:val="21"/>
          <w:szCs w:val="21"/>
        </w:rPr>
      </w:pPr>
      <w:r w:rsidRPr="001B50E8">
        <w:rPr>
          <w:rFonts w:ascii="PT Serif" w:hAnsi="PT Serif"/>
          <w:sz w:val="21"/>
          <w:szCs w:val="21"/>
          <w:vertAlign w:val="superscript"/>
        </w:rPr>
        <w:t>3</w:t>
      </w:r>
      <w:r w:rsidRPr="001B50E8">
        <w:rPr>
          <w:rFonts w:ascii="PT Serif" w:hAnsi="PT Serif"/>
          <w:sz w:val="21"/>
          <w:szCs w:val="21"/>
        </w:rPr>
        <w:t xml:space="preserve"> based on the citation of “Li, G.X., Z.R. Dai &amp; D. Li 1989. Termite and Its Control in China. Science </w:t>
      </w:r>
      <w:r w:rsidRPr="009C6A3C">
        <w:rPr>
          <w:rFonts w:ascii="PT Serif" w:hAnsi="PT Serif"/>
          <w:sz w:val="21"/>
          <w:szCs w:val="21"/>
        </w:rPr>
        <w:t>Press, Beijing (in Chinese)”</w:t>
      </w:r>
      <w:r w:rsidR="00BC0F95" w:rsidRPr="009C6A3C">
        <w:rPr>
          <w:rFonts w:ascii="PT Serif" w:hAnsi="PT Serif"/>
          <w:sz w:val="21"/>
          <w:szCs w:val="21"/>
        </w:rPr>
        <w:t xml:space="preserve"> in </w:t>
      </w:r>
      <w:ins w:id="14" w:author="Nobuaki Mizumoto" w:date="2025-04-15T10:27:00Z" w16du:dateUtc="2025-04-15T14:27:00Z">
        <w:r w:rsidR="009C6A3C" w:rsidRPr="009C6A3C">
          <w:rPr>
            <w:rFonts w:ascii="PT Serif" w:eastAsia="Times New Roman" w:hAnsi="PT Serif" w:cs="Arial"/>
            <w:color w:val="000000"/>
            <w:kern w:val="0"/>
            <w:sz w:val="21"/>
            <w:szCs w:val="21"/>
            <w14:ligatures w14:val="none"/>
            <w:rPrChange w:id="15" w:author="Nobuaki Mizumoto" w:date="2025-04-15T10:27:00Z" w16du:dateUtc="2025-04-15T14:27:00Z">
              <w:rPr>
                <w:rFonts w:ascii="PT Serif" w:eastAsia="Times New Roman" w:hAnsi="PT Serif" w:cs="Arial"/>
                <w:color w:val="000000"/>
                <w:kern w:val="0"/>
                <w:sz w:val="18"/>
                <w:szCs w:val="18"/>
                <w14:ligatures w14:val="none"/>
              </w:rPr>
            </w:rPrChange>
          </w:rPr>
          <w:fldChar w:fldCharType="begin"/>
        </w:r>
      </w:ins>
      <w:r w:rsidR="009A7D08">
        <w:rPr>
          <w:rFonts w:ascii="PT Serif" w:eastAsia="Times New Roman" w:hAnsi="PT Serif" w:cs="Arial"/>
          <w:color w:val="000000"/>
          <w:kern w:val="0"/>
          <w:sz w:val="21"/>
          <w:szCs w:val="21"/>
          <w14:ligatures w14:val="none"/>
        </w:rPr>
        <w:instrText xml:space="preserve"> ADDIN ZOTERO_ITEM CSL_CITATION {"citationID":"d5YEmedx","properties":{"formattedCitation":"[22]","plainCitation":"[22]","noteIndex":0},"citationItems":[{"id":23467,"uris":["http://zotero.org/users/9949769/items/ZGWADP2F"],"itemData":{"id":23467,"type":"article-journal","abstract":"Macrotermes barneyi, one of the subterranean fungus-growing termites, i distributed in Vietnam and the central and southern areas of China. It is a destructive termite to dams, dikes and living plants. There are only primary reproductives and no supplementary reproductives in the colony of this termite. In different development stages ofthe colony, workers, soldiers and alates are differentiated. Alates begin to appear in colonies after 5-8 years of new colony establishment. Timing of alate swarming is from 23:00 to 6:00 of the next day from late April to early July at 20.l-28.2°C, 70-85% R.H and 98.1-99.6 kPa atmospheric pressure. After the new colony is settled, it would sequentially undergo the stages of unilocular nest without fungus combs, unilocular nest with a fungus comb, unilocular nest with the royal cell, multilocular nest without empty chambers, multilocular nest with empty chambers, and senescence. Foraging behavior ofworkers occurs mostly at 2028°C and 80-95% R.H. from 23:00 to 4:00 of the next day. Termitomyces albuminosus can grow above-ground from fungus combs during the period ofJune to August after heavy rain.","container-title":"Sociobiology","issue":"3","language":"en","page":"777-785","source":"Zotero","title":"Biology and ecology of &lt;i&gt;Macrotermes barneyi&lt;/i&gt; (Isoptera: Termitidae)","volume":"54","author":[{"family":"Wang","given":"Zhengyan"},{"family":"Mo","given":"Jianchu"},{"family":"Lu","given":"Yujie"}],"issued":{"date-parts":[["2009"]]},"citation-key":"wangBiologyEcologyMacrotermes2009"}}],"schema":"https://github.com/citation-style-language/schema/raw/master/csl-citation.json"} </w:instrText>
      </w:r>
      <w:ins w:id="16" w:author="Nobuaki Mizumoto" w:date="2025-04-15T10:27:00Z" w16du:dateUtc="2025-04-15T14:27:00Z">
        <w:r w:rsidR="009C6A3C" w:rsidRPr="009C6A3C">
          <w:rPr>
            <w:rFonts w:ascii="PT Serif" w:eastAsia="Times New Roman" w:hAnsi="PT Serif" w:cs="Arial"/>
            <w:color w:val="000000"/>
            <w:kern w:val="0"/>
            <w:sz w:val="21"/>
            <w:szCs w:val="21"/>
            <w14:ligatures w14:val="none"/>
            <w:rPrChange w:id="17" w:author="Nobuaki Mizumoto" w:date="2025-04-15T10:27:00Z" w16du:dateUtc="2025-04-15T14:27:00Z">
              <w:rPr>
                <w:rFonts w:ascii="PT Serif" w:eastAsia="Times New Roman" w:hAnsi="PT Serif" w:cs="Arial"/>
                <w:color w:val="000000"/>
                <w:kern w:val="0"/>
                <w:sz w:val="18"/>
                <w:szCs w:val="18"/>
                <w14:ligatures w14:val="none"/>
              </w:rPr>
            </w:rPrChange>
          </w:rPr>
          <w:fldChar w:fldCharType="separate"/>
        </w:r>
        <w:r w:rsidR="009C6A3C" w:rsidRPr="009C6A3C">
          <w:rPr>
            <w:rFonts w:ascii="PT Serif" w:hAnsi="PT Serif"/>
            <w:sz w:val="21"/>
            <w:szCs w:val="21"/>
            <w:rPrChange w:id="18" w:author="Nobuaki Mizumoto" w:date="2025-04-15T10:27:00Z" w16du:dateUtc="2025-04-15T14:27:00Z">
              <w:rPr>
                <w:rFonts w:ascii="PT Serif" w:hAnsi="PT Serif"/>
                <w:sz w:val="18"/>
                <w:szCs w:val="18"/>
              </w:rPr>
            </w:rPrChange>
          </w:rPr>
          <w:t>[22]</w:t>
        </w:r>
        <w:r w:rsidR="009C6A3C" w:rsidRPr="009C6A3C">
          <w:rPr>
            <w:rFonts w:ascii="PT Serif" w:eastAsia="Times New Roman" w:hAnsi="PT Serif" w:cs="Arial"/>
            <w:color w:val="000000"/>
            <w:kern w:val="0"/>
            <w:sz w:val="21"/>
            <w:szCs w:val="21"/>
            <w14:ligatures w14:val="none"/>
            <w:rPrChange w:id="19" w:author="Nobuaki Mizumoto" w:date="2025-04-15T10:27:00Z" w16du:dateUtc="2025-04-15T14:27:00Z">
              <w:rPr>
                <w:rFonts w:ascii="PT Serif" w:eastAsia="Times New Roman" w:hAnsi="PT Serif" w:cs="Arial"/>
                <w:color w:val="000000"/>
                <w:kern w:val="0"/>
                <w:sz w:val="18"/>
                <w:szCs w:val="18"/>
                <w14:ligatures w14:val="none"/>
              </w:rPr>
            </w:rPrChange>
          </w:rPr>
          <w:fldChar w:fldCharType="end"/>
        </w:r>
      </w:ins>
      <w:commentRangeStart w:id="20"/>
      <w:del w:id="21" w:author="Nobuaki Mizumoto" w:date="2025-04-15T10:27:00Z" w16du:dateUtc="2025-04-15T14:27:00Z">
        <w:r w:rsidR="00BC0F95" w:rsidRPr="009C6A3C" w:rsidDel="009C6A3C">
          <w:rPr>
            <w:rFonts w:ascii="PT Serif" w:hAnsi="PT Serif"/>
            <w:sz w:val="21"/>
            <w:szCs w:val="21"/>
          </w:rPr>
          <w:delText>XXX</w:delText>
        </w:r>
        <w:commentRangeEnd w:id="20"/>
        <w:r w:rsidR="00BC0F95" w:rsidRPr="009C6A3C" w:rsidDel="009C6A3C">
          <w:rPr>
            <w:rStyle w:val="CommentReference"/>
            <w:sz w:val="21"/>
            <w:szCs w:val="21"/>
            <w:rPrChange w:id="22" w:author="Nobuaki Mizumoto" w:date="2025-04-15T10:27:00Z" w16du:dateUtc="2025-04-15T14:27:00Z">
              <w:rPr>
                <w:rStyle w:val="CommentReference"/>
              </w:rPr>
            </w:rPrChange>
          </w:rPr>
          <w:commentReference w:id="20"/>
        </w:r>
      </w:del>
      <w:r w:rsidRPr="009C6A3C">
        <w:rPr>
          <w:rFonts w:ascii="PT Serif" w:hAnsi="PT Serif"/>
          <w:sz w:val="21"/>
          <w:szCs w:val="21"/>
        </w:rPr>
        <w:t xml:space="preserve">, which observed the reproductive composition. But we could not locate the original article. </w:t>
      </w:r>
    </w:p>
    <w:p w14:paraId="5172DD35" w14:textId="616B88E0" w:rsidR="006371BF" w:rsidRPr="001B50E8" w:rsidRDefault="00F72CE6" w:rsidP="001B50E8">
      <w:pPr>
        <w:snapToGrid w:val="0"/>
        <w:spacing w:after="0" w:line="240" w:lineRule="auto"/>
        <w:rPr>
          <w:rFonts w:ascii="PT Serif" w:hAnsi="PT Serif"/>
          <w:sz w:val="21"/>
          <w:szCs w:val="21"/>
        </w:rPr>
      </w:pPr>
      <w:r w:rsidRPr="001B50E8">
        <w:rPr>
          <w:rFonts w:ascii="PT Serif" w:hAnsi="PT Serif" w:cs="Arial"/>
          <w:color w:val="000000"/>
          <w:kern w:val="0"/>
          <w:sz w:val="21"/>
          <w:szCs w:val="21"/>
          <w:vertAlign w:val="superscript"/>
          <w14:ligatures w14:val="none"/>
        </w:rPr>
        <w:t>4</w:t>
      </w:r>
      <w:r w:rsidRPr="001B50E8">
        <w:rPr>
          <w:rFonts w:ascii="PT Serif" w:hAnsi="PT Serif"/>
          <w:sz w:val="21"/>
          <w:szCs w:val="21"/>
        </w:rPr>
        <w:t xml:space="preserve"> but exceptionally multiple reproductives, see </w:t>
      </w:r>
      <w:r w:rsidRPr="001B50E8">
        <w:rPr>
          <w:rFonts w:ascii="PT Serif" w:hAnsi="PT Serif"/>
          <w:sz w:val="21"/>
          <w:szCs w:val="21"/>
        </w:rPr>
        <w:fldChar w:fldCharType="begin"/>
      </w:r>
      <w:r w:rsidR="009A7D08">
        <w:rPr>
          <w:rFonts w:ascii="PT Serif" w:hAnsi="PT Serif"/>
          <w:sz w:val="21"/>
          <w:szCs w:val="21"/>
        </w:rPr>
        <w:instrText xml:space="preserve"> ADDIN ZOTERO_ITEM CSL_CITATION {"citationID":"6XgQZJap","properties":{"formattedCitation":"[42]","plainCitation":"[42]","noteIndex":0},"citationItems":[{"id":23599,"uris":["http://zotero.org/users/9949769/items/XRBB9VBS"],"itemData":{"id":23599,"type":"article-journal","container-title":"The journal of the Bombay Natural History Society","page":"293-295","title":"An unusual royal chamber with two kings and two queens in the Indian mound'  building termite, &lt;i&gt;Odontotermes  obesus&lt;/i&gt; (Rambur) [Isoptera: Family Termitidae]","volume":"51","author":[{"family":"Roonwal","given":"M L"},{"family":"Gupta","given":"S D"}],"issued":{"date-parts":[["1952"]]},"citation-key":"roonwalUnusualRoyalChamber1952"}}],"schema":"https://github.com/citation-style-language/schema/raw/master/csl-citation.json"} </w:instrText>
      </w:r>
      <w:r w:rsidRPr="001B50E8">
        <w:rPr>
          <w:rFonts w:ascii="PT Serif" w:hAnsi="PT Serif"/>
          <w:sz w:val="21"/>
          <w:szCs w:val="21"/>
        </w:rPr>
        <w:fldChar w:fldCharType="separate"/>
      </w:r>
      <w:r w:rsidR="00C0799E" w:rsidRPr="001B50E8">
        <w:rPr>
          <w:rFonts w:ascii="PT Serif" w:hAnsi="PT Serif"/>
          <w:sz w:val="21"/>
          <w:szCs w:val="21"/>
        </w:rPr>
        <w:t>[42]</w:t>
      </w:r>
      <w:r w:rsidRPr="001B50E8">
        <w:rPr>
          <w:rFonts w:ascii="PT Serif" w:hAnsi="PT Serif"/>
          <w:sz w:val="21"/>
          <w:szCs w:val="21"/>
        </w:rPr>
        <w:fldChar w:fldCharType="end"/>
      </w:r>
      <w:r w:rsidRPr="001B50E8">
        <w:rPr>
          <w:rFonts w:ascii="PT Serif" w:hAnsi="PT Serif"/>
          <w:sz w:val="21"/>
          <w:szCs w:val="21"/>
        </w:rPr>
        <w:t xml:space="preserve">.  </w:t>
      </w:r>
    </w:p>
    <w:p w14:paraId="3263FD05" w14:textId="40094F5B" w:rsidR="006371BF" w:rsidRPr="001B50E8" w:rsidRDefault="00F72CE6" w:rsidP="001B50E8">
      <w:pPr>
        <w:snapToGrid w:val="0"/>
        <w:spacing w:after="0" w:line="240" w:lineRule="auto"/>
        <w:jc w:val="both"/>
        <w:rPr>
          <w:rFonts w:ascii="PT Serif" w:hAnsi="PT Serif" w:cs="Arial"/>
          <w:color w:val="000000"/>
          <w:kern w:val="0"/>
          <w:sz w:val="21"/>
          <w:szCs w:val="21"/>
          <w14:ligatures w14:val="none"/>
        </w:rPr>
      </w:pPr>
      <w:r w:rsidRPr="001B50E8">
        <w:rPr>
          <w:rFonts w:ascii="PT Serif" w:hAnsi="PT Serif" w:cs="Arial"/>
          <w:color w:val="000000"/>
          <w:kern w:val="0"/>
          <w:sz w:val="21"/>
          <w:szCs w:val="21"/>
          <w:vertAlign w:val="superscript"/>
          <w14:ligatures w14:val="none"/>
        </w:rPr>
        <w:t xml:space="preserve">5 </w:t>
      </w:r>
      <w:r w:rsidRPr="001B50E8">
        <w:rPr>
          <w:rFonts w:ascii="PT Serif" w:hAnsi="PT Serif" w:cs="Arial"/>
          <w:color w:val="000000"/>
          <w:kern w:val="0"/>
          <w:sz w:val="21"/>
          <w:szCs w:val="21"/>
          <w14:ligatures w14:val="none"/>
        </w:rPr>
        <w:t>occasionally multiple reproductives</w:t>
      </w:r>
    </w:p>
    <w:p w14:paraId="67E4FA0F" w14:textId="20F49DEB" w:rsidR="0051734B" w:rsidRDefault="00F72CE6" w:rsidP="0051734B">
      <w:pPr>
        <w:snapToGrid w:val="0"/>
        <w:spacing w:after="0" w:line="240" w:lineRule="auto"/>
        <w:jc w:val="both"/>
        <w:rPr>
          <w:rFonts w:ascii="PT Serif" w:hAnsi="PT Serif" w:cs="Arial"/>
          <w:i/>
          <w:iCs/>
          <w:color w:val="000000"/>
          <w:kern w:val="0"/>
          <w:sz w:val="21"/>
          <w:szCs w:val="21"/>
          <w14:ligatures w14:val="none"/>
        </w:rPr>
      </w:pPr>
      <w:r w:rsidRPr="001B50E8">
        <w:rPr>
          <w:rFonts w:ascii="PT Serif" w:hAnsi="PT Serif" w:cs="Arial"/>
          <w:color w:val="000000"/>
          <w:kern w:val="0"/>
          <w:sz w:val="21"/>
          <w:szCs w:val="21"/>
          <w:vertAlign w:val="superscript"/>
          <w14:ligatures w14:val="none"/>
        </w:rPr>
        <w:t>6</w:t>
      </w:r>
      <w:r w:rsidRPr="001B50E8">
        <w:rPr>
          <w:rFonts w:ascii="PT Serif" w:hAnsi="PT Serif" w:cs="Arial"/>
          <w:color w:val="000000"/>
          <w:kern w:val="0"/>
          <w:sz w:val="21"/>
          <w:szCs w:val="21"/>
          <w14:ligatures w14:val="none"/>
        </w:rPr>
        <w:t xml:space="preserve"> </w:t>
      </w:r>
      <w:proofErr w:type="spellStart"/>
      <w:r w:rsidRPr="001B50E8">
        <w:rPr>
          <w:rFonts w:ascii="PT Serif" w:hAnsi="PT Serif" w:cs="Arial"/>
          <w:i/>
          <w:iCs/>
          <w:color w:val="000000"/>
          <w:kern w:val="0"/>
          <w:sz w:val="21"/>
          <w:szCs w:val="21"/>
          <w14:ligatures w14:val="none"/>
        </w:rPr>
        <w:t>nitobei</w:t>
      </w:r>
      <w:proofErr w:type="spellEnd"/>
      <w:r w:rsidR="0051734B">
        <w:rPr>
          <w:rFonts w:ascii="PT Serif" w:hAnsi="PT Serif" w:cs="Arial"/>
          <w:i/>
          <w:iCs/>
          <w:color w:val="000000"/>
          <w:kern w:val="0"/>
          <w:sz w:val="21"/>
          <w:szCs w:val="21"/>
          <w14:ligatures w14:val="none"/>
        </w:rPr>
        <w:br w:type="page"/>
      </w:r>
    </w:p>
    <w:p w14:paraId="1CAA6B09" w14:textId="6EEE2447" w:rsidR="00B76298" w:rsidRDefault="00B76298" w:rsidP="00B76298">
      <w:pPr>
        <w:snapToGrid w:val="0"/>
        <w:spacing w:after="0" w:line="240" w:lineRule="auto"/>
        <w:rPr>
          <w:rFonts w:ascii="PT Serif" w:hAnsi="PT Serif" w:cs="Arial"/>
          <w:i/>
          <w:iCs/>
          <w:color w:val="000000"/>
          <w:kern w:val="0"/>
          <w:sz w:val="21"/>
          <w:szCs w:val="21"/>
          <w14:ligatures w14:val="none"/>
        </w:rPr>
      </w:pPr>
      <w:r w:rsidRPr="001B50E8">
        <w:rPr>
          <w:rFonts w:ascii="PT Serif" w:hAnsi="PT Serif"/>
          <w:b/>
          <w:bCs/>
          <w:sz w:val="21"/>
          <w:szCs w:val="21"/>
        </w:rPr>
        <w:lastRenderedPageBreak/>
        <w:t>Table S</w:t>
      </w:r>
      <w:r>
        <w:rPr>
          <w:rFonts w:ascii="PT Serif" w:hAnsi="PT Serif" w:hint="eastAsia"/>
          <w:b/>
          <w:bCs/>
          <w:sz w:val="21"/>
          <w:szCs w:val="21"/>
        </w:rPr>
        <w:t>3</w:t>
      </w:r>
      <w:r w:rsidRPr="001B50E8">
        <w:rPr>
          <w:rFonts w:ascii="PT Serif" w:hAnsi="PT Serif"/>
          <w:b/>
          <w:bCs/>
          <w:sz w:val="21"/>
          <w:szCs w:val="21"/>
        </w:rPr>
        <w:t xml:space="preserve">. </w:t>
      </w:r>
      <w:r>
        <w:rPr>
          <w:rFonts w:ascii="PT Serif" w:hAnsi="PT Serif" w:hint="eastAsia"/>
          <w:b/>
          <w:bCs/>
          <w:sz w:val="21"/>
          <w:szCs w:val="21"/>
        </w:rPr>
        <w:t xml:space="preserve">Simplified list of </w:t>
      </w:r>
      <w:r w:rsidR="001B269D">
        <w:rPr>
          <w:rFonts w:ascii="PT Serif" w:hAnsi="PT Serif" w:hint="eastAsia"/>
          <w:b/>
          <w:bCs/>
          <w:sz w:val="21"/>
          <w:szCs w:val="21"/>
        </w:rPr>
        <w:t>samples used for reconstructing phylogeny</w:t>
      </w:r>
      <w:r>
        <w:rPr>
          <w:rFonts w:ascii="PT Serif" w:hAnsi="PT Serif" w:hint="eastAsia"/>
          <w:b/>
          <w:bCs/>
          <w:sz w:val="21"/>
          <w:szCs w:val="21"/>
        </w:rPr>
        <w:t xml:space="preserve">. See </w:t>
      </w:r>
      <w:r w:rsidRPr="001B269D">
        <w:rPr>
          <w:rFonts w:ascii="PT Serif" w:hAnsi="PT Serif" w:hint="eastAsia"/>
          <w:b/>
          <w:bCs/>
          <w:color w:val="FF0000"/>
          <w:sz w:val="21"/>
          <w:szCs w:val="21"/>
        </w:rPr>
        <w:t>XXX</w:t>
      </w:r>
      <w:r>
        <w:rPr>
          <w:rFonts w:ascii="PT Serif" w:hAnsi="PT Serif" w:hint="eastAsia"/>
          <w:b/>
          <w:bCs/>
          <w:sz w:val="21"/>
          <w:szCs w:val="21"/>
        </w:rPr>
        <w:t xml:space="preserve"> for full information.</w:t>
      </w:r>
    </w:p>
    <w:tbl>
      <w:tblPr>
        <w:tblW w:w="13087" w:type="dxa"/>
        <w:tblLook w:val="04A0" w:firstRow="1" w:lastRow="0" w:firstColumn="1" w:lastColumn="0" w:noHBand="0" w:noVBand="1"/>
      </w:tblPr>
      <w:tblGrid>
        <w:gridCol w:w="1741"/>
        <w:gridCol w:w="1910"/>
        <w:gridCol w:w="1960"/>
        <w:gridCol w:w="2160"/>
        <w:gridCol w:w="2160"/>
        <w:gridCol w:w="1140"/>
        <w:gridCol w:w="1152"/>
        <w:gridCol w:w="864"/>
      </w:tblGrid>
      <w:tr w:rsidR="00B76298" w:rsidRPr="00B76298" w14:paraId="64B478FB" w14:textId="77777777" w:rsidTr="004721B4">
        <w:trPr>
          <w:trHeight w:val="20"/>
        </w:trPr>
        <w:tc>
          <w:tcPr>
            <w:tcW w:w="1741" w:type="dxa"/>
            <w:tcBorders>
              <w:left w:val="nil"/>
              <w:bottom w:val="single" w:sz="4" w:space="0" w:color="auto"/>
              <w:right w:val="nil"/>
            </w:tcBorders>
            <w:shd w:val="clear" w:color="auto" w:fill="auto"/>
            <w:noWrap/>
            <w:vAlign w:val="bottom"/>
            <w:hideMark/>
          </w:tcPr>
          <w:p w14:paraId="3D3CED68" w14:textId="77777777" w:rsidR="00B76298" w:rsidRPr="00B76298" w:rsidRDefault="00B76298" w:rsidP="00B76298">
            <w:pPr>
              <w:snapToGrid w:val="0"/>
              <w:spacing w:after="0" w:line="200" w:lineRule="exact"/>
              <w:rPr>
                <w:rFonts w:ascii="PT Serif" w:eastAsia="Times New Roman" w:hAnsi="PT Serif" w:cs="Calibri"/>
                <w:b/>
                <w:bCs/>
                <w:color w:val="000000"/>
                <w:kern w:val="0"/>
                <w:sz w:val="18"/>
                <w:szCs w:val="18"/>
                <w14:ligatures w14:val="none"/>
              </w:rPr>
            </w:pPr>
            <w:r w:rsidRPr="00B76298">
              <w:rPr>
                <w:rFonts w:ascii="PT Serif" w:eastAsia="Times New Roman" w:hAnsi="PT Serif" w:cs="Calibri"/>
                <w:b/>
                <w:bCs/>
                <w:color w:val="000000"/>
                <w:kern w:val="0"/>
                <w:sz w:val="18"/>
                <w:szCs w:val="18"/>
                <w14:ligatures w14:val="none"/>
              </w:rPr>
              <w:t>Family</w:t>
            </w:r>
          </w:p>
        </w:tc>
        <w:tc>
          <w:tcPr>
            <w:tcW w:w="1910" w:type="dxa"/>
            <w:tcBorders>
              <w:left w:val="nil"/>
              <w:bottom w:val="single" w:sz="4" w:space="0" w:color="auto"/>
              <w:right w:val="nil"/>
            </w:tcBorders>
            <w:shd w:val="clear" w:color="auto" w:fill="auto"/>
            <w:noWrap/>
            <w:vAlign w:val="bottom"/>
            <w:hideMark/>
          </w:tcPr>
          <w:p w14:paraId="656C804D" w14:textId="77777777" w:rsidR="00B76298" w:rsidRPr="00B76298" w:rsidRDefault="00B76298" w:rsidP="00B76298">
            <w:pPr>
              <w:snapToGrid w:val="0"/>
              <w:spacing w:after="0" w:line="200" w:lineRule="exact"/>
              <w:rPr>
                <w:rFonts w:ascii="PT Serif" w:eastAsia="Times New Roman" w:hAnsi="PT Serif" w:cs="Calibri"/>
                <w:b/>
                <w:bCs/>
                <w:color w:val="000000"/>
                <w:kern w:val="0"/>
                <w:sz w:val="18"/>
                <w:szCs w:val="18"/>
                <w14:ligatures w14:val="none"/>
              </w:rPr>
            </w:pPr>
            <w:r w:rsidRPr="00B76298">
              <w:rPr>
                <w:rFonts w:ascii="PT Serif" w:eastAsia="Times New Roman" w:hAnsi="PT Serif" w:cs="Calibri"/>
                <w:b/>
                <w:bCs/>
                <w:color w:val="000000"/>
                <w:kern w:val="0"/>
                <w:sz w:val="18"/>
                <w:szCs w:val="18"/>
                <w14:ligatures w14:val="none"/>
              </w:rPr>
              <w:t>Subfamily</w:t>
            </w:r>
          </w:p>
        </w:tc>
        <w:tc>
          <w:tcPr>
            <w:tcW w:w="1960" w:type="dxa"/>
            <w:tcBorders>
              <w:left w:val="nil"/>
              <w:bottom w:val="single" w:sz="4" w:space="0" w:color="auto"/>
              <w:right w:val="nil"/>
            </w:tcBorders>
            <w:shd w:val="clear" w:color="auto" w:fill="auto"/>
            <w:noWrap/>
            <w:vAlign w:val="bottom"/>
            <w:hideMark/>
          </w:tcPr>
          <w:p w14:paraId="0E82FBCB" w14:textId="77777777" w:rsidR="00B76298" w:rsidRPr="00B76298" w:rsidRDefault="00B76298" w:rsidP="00B76298">
            <w:pPr>
              <w:snapToGrid w:val="0"/>
              <w:spacing w:after="0" w:line="200" w:lineRule="exact"/>
              <w:rPr>
                <w:rFonts w:ascii="PT Serif" w:eastAsia="Times New Roman" w:hAnsi="PT Serif" w:cs="Calibri"/>
                <w:b/>
                <w:bCs/>
                <w:color w:val="000000"/>
                <w:kern w:val="0"/>
                <w:sz w:val="18"/>
                <w:szCs w:val="18"/>
                <w14:ligatures w14:val="none"/>
              </w:rPr>
            </w:pPr>
            <w:r w:rsidRPr="00B76298">
              <w:rPr>
                <w:rFonts w:ascii="PT Serif" w:eastAsia="Times New Roman" w:hAnsi="PT Serif" w:cs="Calibri"/>
                <w:b/>
                <w:bCs/>
                <w:color w:val="000000"/>
                <w:kern w:val="0"/>
                <w:sz w:val="18"/>
                <w:szCs w:val="18"/>
                <w14:ligatures w14:val="none"/>
              </w:rPr>
              <w:t>Genus</w:t>
            </w:r>
          </w:p>
        </w:tc>
        <w:tc>
          <w:tcPr>
            <w:tcW w:w="2160" w:type="dxa"/>
            <w:tcBorders>
              <w:left w:val="nil"/>
              <w:bottom w:val="single" w:sz="4" w:space="0" w:color="auto"/>
              <w:right w:val="nil"/>
            </w:tcBorders>
            <w:shd w:val="clear" w:color="auto" w:fill="auto"/>
            <w:noWrap/>
            <w:vAlign w:val="bottom"/>
            <w:hideMark/>
          </w:tcPr>
          <w:p w14:paraId="52024AD9" w14:textId="77777777" w:rsidR="00B76298" w:rsidRPr="00B76298" w:rsidRDefault="00B76298" w:rsidP="00B76298">
            <w:pPr>
              <w:snapToGrid w:val="0"/>
              <w:spacing w:after="0" w:line="200" w:lineRule="exact"/>
              <w:rPr>
                <w:rFonts w:ascii="PT Serif" w:eastAsia="Times New Roman" w:hAnsi="PT Serif" w:cs="Calibri"/>
                <w:b/>
                <w:bCs/>
                <w:color w:val="000000"/>
                <w:kern w:val="0"/>
                <w:sz w:val="18"/>
                <w:szCs w:val="18"/>
                <w14:ligatures w14:val="none"/>
              </w:rPr>
            </w:pPr>
            <w:r w:rsidRPr="00B76298">
              <w:rPr>
                <w:rFonts w:ascii="PT Serif" w:eastAsia="Times New Roman" w:hAnsi="PT Serif" w:cs="Calibri"/>
                <w:b/>
                <w:bCs/>
                <w:color w:val="000000"/>
                <w:kern w:val="0"/>
                <w:sz w:val="18"/>
                <w:szCs w:val="18"/>
                <w14:ligatures w14:val="none"/>
              </w:rPr>
              <w:t>Species</w:t>
            </w:r>
          </w:p>
        </w:tc>
        <w:tc>
          <w:tcPr>
            <w:tcW w:w="2160" w:type="dxa"/>
            <w:tcBorders>
              <w:left w:val="nil"/>
              <w:bottom w:val="single" w:sz="4" w:space="0" w:color="auto"/>
              <w:right w:val="nil"/>
            </w:tcBorders>
            <w:shd w:val="clear" w:color="auto" w:fill="auto"/>
            <w:noWrap/>
            <w:vAlign w:val="bottom"/>
            <w:hideMark/>
          </w:tcPr>
          <w:p w14:paraId="3CFE5833" w14:textId="77777777" w:rsidR="00B76298" w:rsidRPr="00B76298" w:rsidRDefault="00B76298" w:rsidP="00B76298">
            <w:pPr>
              <w:snapToGrid w:val="0"/>
              <w:spacing w:after="0" w:line="200" w:lineRule="exact"/>
              <w:rPr>
                <w:rFonts w:ascii="PT Serif" w:eastAsia="Times New Roman" w:hAnsi="PT Serif" w:cs="Calibri"/>
                <w:b/>
                <w:bCs/>
                <w:color w:val="000000"/>
                <w:kern w:val="0"/>
                <w:sz w:val="18"/>
                <w:szCs w:val="18"/>
                <w14:ligatures w14:val="none"/>
              </w:rPr>
            </w:pPr>
            <w:r w:rsidRPr="00B76298">
              <w:rPr>
                <w:rFonts w:ascii="PT Serif" w:eastAsia="Times New Roman" w:hAnsi="PT Serif" w:cs="Calibri"/>
                <w:b/>
                <w:bCs/>
                <w:color w:val="000000"/>
                <w:kern w:val="0"/>
                <w:sz w:val="18"/>
                <w:szCs w:val="18"/>
                <w14:ligatures w14:val="none"/>
              </w:rPr>
              <w:t>Code</w:t>
            </w:r>
          </w:p>
        </w:tc>
        <w:tc>
          <w:tcPr>
            <w:tcW w:w="1140" w:type="dxa"/>
            <w:tcBorders>
              <w:left w:val="nil"/>
              <w:bottom w:val="single" w:sz="4" w:space="0" w:color="auto"/>
              <w:right w:val="nil"/>
            </w:tcBorders>
            <w:shd w:val="clear" w:color="auto" w:fill="auto"/>
            <w:noWrap/>
            <w:vAlign w:val="bottom"/>
            <w:hideMark/>
          </w:tcPr>
          <w:p w14:paraId="048A6F8D" w14:textId="77777777" w:rsidR="00B76298" w:rsidRPr="00B76298" w:rsidRDefault="00B76298" w:rsidP="00B76298">
            <w:pPr>
              <w:snapToGrid w:val="0"/>
              <w:spacing w:after="0" w:line="200" w:lineRule="exact"/>
              <w:rPr>
                <w:rFonts w:ascii="PT Serif" w:eastAsia="Times New Roman" w:hAnsi="PT Serif" w:cs="Calibri"/>
                <w:b/>
                <w:bCs/>
                <w:color w:val="000000"/>
                <w:kern w:val="0"/>
                <w:sz w:val="18"/>
                <w:szCs w:val="18"/>
                <w14:ligatures w14:val="none"/>
              </w:rPr>
            </w:pPr>
            <w:r w:rsidRPr="00B76298">
              <w:rPr>
                <w:rFonts w:ascii="PT Serif" w:eastAsia="Times New Roman" w:hAnsi="PT Serif" w:cs="Calibri"/>
                <w:b/>
                <w:bCs/>
                <w:color w:val="000000"/>
                <w:kern w:val="0"/>
                <w:sz w:val="18"/>
                <w:szCs w:val="18"/>
                <w14:ligatures w14:val="none"/>
              </w:rPr>
              <w:t>GenBank</w:t>
            </w:r>
          </w:p>
        </w:tc>
        <w:tc>
          <w:tcPr>
            <w:tcW w:w="1152" w:type="dxa"/>
            <w:tcBorders>
              <w:left w:val="nil"/>
              <w:bottom w:val="single" w:sz="4" w:space="0" w:color="auto"/>
              <w:right w:val="nil"/>
            </w:tcBorders>
            <w:shd w:val="clear" w:color="auto" w:fill="auto"/>
            <w:noWrap/>
            <w:vAlign w:val="bottom"/>
            <w:hideMark/>
          </w:tcPr>
          <w:p w14:paraId="4DE63197" w14:textId="77777777" w:rsidR="00B76298" w:rsidRPr="00B76298" w:rsidRDefault="00B76298" w:rsidP="00B76298">
            <w:pPr>
              <w:snapToGrid w:val="0"/>
              <w:spacing w:after="0" w:line="200" w:lineRule="exact"/>
              <w:rPr>
                <w:rFonts w:ascii="PT Serif" w:eastAsia="Times New Roman" w:hAnsi="PT Serif" w:cs="Calibri"/>
                <w:b/>
                <w:bCs/>
                <w:color w:val="000000"/>
                <w:kern w:val="0"/>
                <w:sz w:val="18"/>
                <w:szCs w:val="18"/>
                <w14:ligatures w14:val="none"/>
              </w:rPr>
            </w:pPr>
            <w:r w:rsidRPr="00B76298">
              <w:rPr>
                <w:rFonts w:ascii="PT Serif" w:eastAsia="Times New Roman" w:hAnsi="PT Serif" w:cs="Calibri"/>
                <w:b/>
                <w:bCs/>
                <w:color w:val="000000"/>
                <w:kern w:val="0"/>
                <w:sz w:val="18"/>
                <w:szCs w:val="18"/>
                <w14:ligatures w14:val="none"/>
              </w:rPr>
              <w:t>Reference</w:t>
            </w:r>
          </w:p>
        </w:tc>
        <w:tc>
          <w:tcPr>
            <w:tcW w:w="864" w:type="dxa"/>
            <w:tcBorders>
              <w:left w:val="nil"/>
              <w:bottom w:val="single" w:sz="4" w:space="0" w:color="auto"/>
              <w:right w:val="nil"/>
            </w:tcBorders>
            <w:shd w:val="clear" w:color="auto" w:fill="auto"/>
            <w:vAlign w:val="bottom"/>
            <w:hideMark/>
          </w:tcPr>
          <w:p w14:paraId="13093EA2" w14:textId="77777777" w:rsidR="00B76298" w:rsidRPr="00B76298" w:rsidRDefault="00B76298" w:rsidP="00B76298">
            <w:pPr>
              <w:snapToGrid w:val="0"/>
              <w:spacing w:after="0" w:line="200" w:lineRule="exact"/>
              <w:rPr>
                <w:rFonts w:ascii="PT Serif" w:eastAsia="Times New Roman" w:hAnsi="PT Serif" w:cs="Calibri"/>
                <w:b/>
                <w:bCs/>
                <w:color w:val="000000"/>
                <w:kern w:val="0"/>
                <w:sz w:val="18"/>
                <w:szCs w:val="18"/>
                <w14:ligatures w14:val="none"/>
              </w:rPr>
            </w:pPr>
            <w:r w:rsidRPr="00B76298">
              <w:rPr>
                <w:rFonts w:ascii="PT Serif" w:eastAsia="Times New Roman" w:hAnsi="PT Serif" w:cs="Calibri"/>
                <w:b/>
                <w:bCs/>
                <w:color w:val="000000"/>
                <w:kern w:val="0"/>
                <w:sz w:val="18"/>
                <w:szCs w:val="18"/>
                <w14:ligatures w14:val="none"/>
              </w:rPr>
              <w:t>Notes</w:t>
            </w:r>
          </w:p>
        </w:tc>
      </w:tr>
      <w:tr w:rsidR="00B76298" w:rsidRPr="00B76298" w14:paraId="6AB6BD94" w14:textId="77777777" w:rsidTr="004721B4">
        <w:trPr>
          <w:trHeight w:val="20"/>
        </w:trPr>
        <w:tc>
          <w:tcPr>
            <w:tcW w:w="1741" w:type="dxa"/>
            <w:tcBorders>
              <w:top w:val="single" w:sz="4" w:space="0" w:color="auto"/>
              <w:left w:val="nil"/>
              <w:bottom w:val="nil"/>
              <w:right w:val="nil"/>
            </w:tcBorders>
            <w:shd w:val="clear" w:color="auto" w:fill="auto"/>
            <w:noWrap/>
            <w:vAlign w:val="center"/>
            <w:hideMark/>
          </w:tcPr>
          <w:p w14:paraId="7A9234D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Blattidae</w:t>
            </w:r>
          </w:p>
        </w:tc>
        <w:tc>
          <w:tcPr>
            <w:tcW w:w="1910" w:type="dxa"/>
            <w:tcBorders>
              <w:top w:val="single" w:sz="4" w:space="0" w:color="auto"/>
              <w:left w:val="nil"/>
              <w:bottom w:val="nil"/>
              <w:right w:val="nil"/>
            </w:tcBorders>
            <w:shd w:val="clear" w:color="auto" w:fill="auto"/>
            <w:noWrap/>
            <w:vAlign w:val="center"/>
            <w:hideMark/>
          </w:tcPr>
          <w:p w14:paraId="5602C98A"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single" w:sz="4" w:space="0" w:color="auto"/>
              <w:left w:val="nil"/>
              <w:bottom w:val="nil"/>
              <w:right w:val="nil"/>
            </w:tcBorders>
            <w:shd w:val="clear" w:color="auto" w:fill="auto"/>
            <w:noWrap/>
            <w:vAlign w:val="center"/>
            <w:hideMark/>
          </w:tcPr>
          <w:p w14:paraId="43FAA972"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Periplaneta</w:t>
            </w:r>
            <w:proofErr w:type="spellEnd"/>
          </w:p>
        </w:tc>
        <w:tc>
          <w:tcPr>
            <w:tcW w:w="2160" w:type="dxa"/>
            <w:tcBorders>
              <w:top w:val="single" w:sz="4" w:space="0" w:color="auto"/>
              <w:left w:val="nil"/>
              <w:bottom w:val="nil"/>
              <w:right w:val="nil"/>
            </w:tcBorders>
            <w:shd w:val="clear" w:color="auto" w:fill="auto"/>
            <w:noWrap/>
            <w:vAlign w:val="center"/>
            <w:hideMark/>
          </w:tcPr>
          <w:p w14:paraId="02434CFD"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fuliginosa</w:t>
            </w:r>
          </w:p>
        </w:tc>
        <w:tc>
          <w:tcPr>
            <w:tcW w:w="2160" w:type="dxa"/>
            <w:tcBorders>
              <w:top w:val="single" w:sz="4" w:space="0" w:color="auto"/>
              <w:left w:val="nil"/>
              <w:bottom w:val="nil"/>
              <w:right w:val="nil"/>
            </w:tcBorders>
            <w:shd w:val="clear" w:color="auto" w:fill="auto"/>
            <w:noWrap/>
            <w:vAlign w:val="center"/>
            <w:hideMark/>
          </w:tcPr>
          <w:p w14:paraId="6AED3FD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140" w:type="dxa"/>
            <w:tcBorders>
              <w:top w:val="single" w:sz="4" w:space="0" w:color="auto"/>
              <w:left w:val="nil"/>
              <w:bottom w:val="nil"/>
              <w:right w:val="nil"/>
            </w:tcBorders>
            <w:shd w:val="clear" w:color="auto" w:fill="auto"/>
            <w:noWrap/>
            <w:vAlign w:val="center"/>
            <w:hideMark/>
          </w:tcPr>
          <w:p w14:paraId="2AB6918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AB126004</w:t>
            </w:r>
          </w:p>
        </w:tc>
        <w:tc>
          <w:tcPr>
            <w:tcW w:w="1152" w:type="dxa"/>
            <w:tcBorders>
              <w:top w:val="single" w:sz="4" w:space="0" w:color="auto"/>
              <w:left w:val="nil"/>
              <w:bottom w:val="nil"/>
              <w:right w:val="nil"/>
            </w:tcBorders>
            <w:shd w:val="clear" w:color="auto" w:fill="auto"/>
            <w:noWrap/>
            <w:vAlign w:val="center"/>
            <w:hideMark/>
          </w:tcPr>
          <w:p w14:paraId="38F95C48" w14:textId="14B0DDB4"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{"citationID":"uLhacT8T","properties":{"formattedCitation":"[43]","plainCitation":"[43]","noteIndex":0},"citationItems":[{"id":2913,"uris":["http://zotero.org/users/9949769/items/HIFZFMXB"],"itemData":{"id":2913,"type":"article-journal","abstract":"Recent development of a PCR-based approach for sequencing vertebrate mitochondrial genomes has attracted much attention as being more rapid and economical than traditional methods using cloned mtDNA and primer walking. Such a method has not been available for insect mitochondrial genomes, despite widespread use of them for the molecular phylogenetic, biogeographical and population genetic markers. A recently developed PCR-based approach for sequencing whole mitochondrial genomes of decapod crustaceans, which included the design of many versatile PCR primers for the latter, was applied with the same primers sets to mitochondrial genomes of two insects, smoky-brown cockroach Periplaneta fuliginosa (Serville, 1839) and skimmer dragonfly Orthetrum triangulare melania (Selys, 1883). Almost the entire region of the two mitochondrial genomes was successfully sequenced. Features of the two mitochondrial genomes are described and the usefulness of this PCR-based approach for sequencing insect mitochondrial genomes demonstrated.","container-title":"Insect Molecular Biology","DOI":"10.1111/j.0962-1075.2004.00505.x","ISSN":"09621075","issue":"4","note":"PMID: 15271216","page":"435-442","title":"Use of a PCR-based approach for sequencing whole mitochondrial genomes of insects: Two examples (cockroach and dragonfly) based on the method developed for decapod crustaceans","volume":"13","author":[{"family":"Yamauchi","given":"M. M."},{"family":"Miya","given":"M. U."},{"family":"Nishida","given":"M."}],"issued":{"date-parts":[["2004"]]},"citation-key":"yamauchiUsePCRbasedApproach2004"}}],"schema":"https://github.com/citation-style-language/schema/raw/master/csl-citation.json"}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9A7D08">
              <w:rPr>
                <w:rFonts w:ascii="PT Serif" w:hAnsi="PT Serif"/>
                <w:sz w:val="18"/>
              </w:rPr>
              <w:t>[43]</w:t>
            </w:r>
            <w:r>
              <w:rPr>
                <w:rFonts w:ascii="PT Serif" w:eastAsia="Times New Roman" w:hAnsi="PT Serif" w:cs="Calibri"/>
                <w:color w:val="000000"/>
                <w:kern w:val="0"/>
                <w:sz w:val="18"/>
                <w:szCs w:val="18"/>
                <w14:ligatures w14:val="none"/>
              </w:rPr>
              <w:fldChar w:fldCharType="end"/>
            </w:r>
          </w:p>
        </w:tc>
        <w:tc>
          <w:tcPr>
            <w:tcW w:w="864" w:type="dxa"/>
            <w:tcBorders>
              <w:top w:val="single" w:sz="4" w:space="0" w:color="auto"/>
              <w:left w:val="nil"/>
              <w:bottom w:val="nil"/>
              <w:right w:val="nil"/>
            </w:tcBorders>
            <w:shd w:val="clear" w:color="auto" w:fill="auto"/>
            <w:vAlign w:val="center"/>
            <w:hideMark/>
          </w:tcPr>
          <w:p w14:paraId="5155FC23"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B76298" w:rsidRPr="00B76298" w14:paraId="1974851B" w14:textId="77777777" w:rsidTr="004721B4">
        <w:trPr>
          <w:trHeight w:val="20"/>
        </w:trPr>
        <w:tc>
          <w:tcPr>
            <w:tcW w:w="1741" w:type="dxa"/>
            <w:tcBorders>
              <w:top w:val="nil"/>
              <w:left w:val="nil"/>
              <w:bottom w:val="nil"/>
              <w:right w:val="nil"/>
            </w:tcBorders>
            <w:shd w:val="clear" w:color="auto" w:fill="auto"/>
            <w:noWrap/>
            <w:vAlign w:val="center"/>
            <w:hideMark/>
          </w:tcPr>
          <w:p w14:paraId="7F93C20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Cryptocercidae</w:t>
            </w:r>
            <w:proofErr w:type="spellEnd"/>
          </w:p>
        </w:tc>
        <w:tc>
          <w:tcPr>
            <w:tcW w:w="1910" w:type="dxa"/>
            <w:tcBorders>
              <w:top w:val="nil"/>
              <w:left w:val="nil"/>
              <w:bottom w:val="nil"/>
              <w:right w:val="nil"/>
            </w:tcBorders>
            <w:shd w:val="clear" w:color="auto" w:fill="auto"/>
            <w:noWrap/>
            <w:vAlign w:val="center"/>
            <w:hideMark/>
          </w:tcPr>
          <w:p w14:paraId="6288BDD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32E8062C"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Cryptocercus</w:t>
            </w:r>
            <w:proofErr w:type="spellEnd"/>
          </w:p>
        </w:tc>
        <w:tc>
          <w:tcPr>
            <w:tcW w:w="2160" w:type="dxa"/>
            <w:tcBorders>
              <w:top w:val="nil"/>
              <w:left w:val="nil"/>
              <w:bottom w:val="nil"/>
              <w:right w:val="nil"/>
            </w:tcBorders>
            <w:shd w:val="clear" w:color="auto" w:fill="auto"/>
            <w:noWrap/>
            <w:vAlign w:val="center"/>
            <w:hideMark/>
          </w:tcPr>
          <w:p w14:paraId="0A41A5BF"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kyebangensis</w:t>
            </w:r>
            <w:proofErr w:type="spellEnd"/>
          </w:p>
        </w:tc>
        <w:tc>
          <w:tcPr>
            <w:tcW w:w="2160" w:type="dxa"/>
            <w:tcBorders>
              <w:top w:val="nil"/>
              <w:left w:val="nil"/>
              <w:bottom w:val="nil"/>
              <w:right w:val="nil"/>
            </w:tcBorders>
            <w:shd w:val="clear" w:color="auto" w:fill="auto"/>
            <w:noWrap/>
            <w:vAlign w:val="center"/>
            <w:hideMark/>
          </w:tcPr>
          <w:p w14:paraId="1380491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Cryp</w:t>
            </w:r>
            <w:proofErr w:type="spellEnd"/>
          </w:p>
        </w:tc>
        <w:tc>
          <w:tcPr>
            <w:tcW w:w="1140" w:type="dxa"/>
            <w:tcBorders>
              <w:top w:val="nil"/>
              <w:left w:val="nil"/>
              <w:bottom w:val="nil"/>
              <w:right w:val="nil"/>
            </w:tcBorders>
            <w:shd w:val="clear" w:color="auto" w:fill="auto"/>
            <w:noWrap/>
            <w:vAlign w:val="center"/>
            <w:hideMark/>
          </w:tcPr>
          <w:p w14:paraId="3B817DE8"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ON059753</w:t>
            </w:r>
          </w:p>
        </w:tc>
        <w:tc>
          <w:tcPr>
            <w:tcW w:w="1152" w:type="dxa"/>
            <w:tcBorders>
              <w:top w:val="nil"/>
              <w:left w:val="nil"/>
              <w:bottom w:val="nil"/>
              <w:right w:val="nil"/>
            </w:tcBorders>
            <w:shd w:val="clear" w:color="auto" w:fill="auto"/>
            <w:noWrap/>
            <w:vAlign w:val="center"/>
            <w:hideMark/>
          </w:tcPr>
          <w:p w14:paraId="71C7F2BD" w14:textId="62970BCB"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{"citationID":"KZNFAsDa","properties":{"formattedCitation":"[44]","plainCitation":"[44]","noteIndex":0},"citationItems":[{"id":23266,"uris":["http://zotero.org/users/9949769/items/CPTHBD3I"],"itemData":{"id":23266,"type":"article-journal","abstract":"Abstract\n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eastAsia="Times New Roman" w:hAnsi="Times New Roman" w:cs="Times New Roman"/>
                <w:color w:val="000000"/>
                <w:kern w:val="0"/>
                <w:sz w:val="18"/>
                <w:szCs w:val="18"/>
                <w14:ligatures w14:val="none"/>
              </w:rPr>
              <w:instrText> </w:instrText>
            </w:r>
            <w:r>
              <w:rPr>
                <w:rFonts w:ascii="PT Serif" w:eastAsia="Times New Roman" w:hAnsi="PT Serif" w:cs="Calibri"/>
                <w:color w:val="000000"/>
                <w:kern w:val="0"/>
                <w:sz w:val="18"/>
                <w:szCs w:val="18"/>
                <w14:ligatures w14:val="none"/>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eastAsia="Times New Roman" w:hAnsi="Times New Roman" w:cs="Times New Roman"/>
                <w:color w:val="000000"/>
                <w:kern w:val="0"/>
                <w:sz w:val="18"/>
                <w:szCs w:val="18"/>
                <w14:ligatures w14:val="none"/>
              </w:rPr>
              <w:instrText> </w:instrText>
            </w:r>
            <w:r>
              <w:rPr>
                <w:rFonts w:ascii="PT Serif" w:eastAsia="Times New Roman" w:hAnsi="PT Serif" w:cs="Calibri"/>
                <w:color w:val="000000"/>
                <w:kern w:val="0"/>
                <w:sz w:val="18"/>
                <w:szCs w:val="18"/>
                <w14:ligatures w14:val="none"/>
              </w:rPr>
              <w:instrText>Ma, respectively, indicating that the presence of these genera in South America, Africa and Australia involved over</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water dispersals. Overall, our results suggest that early diverging termite lineages acquired their current distribution through a combination of over</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water dispersals and dispersal via land bridges. 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(Blattaria","volume":"47","author":[{"family":"Wang","given":"Menglin"},{"family":"Hellemans","given":"Simon"},{"family":"Šobotník","given":"Jan"},{"family":"Arora","given":"Jigyasa"},{"family":"Buček","given":"Aleš"},{"family":"Sillam</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Duss</w:instrText>
            </w:r>
            <w:r>
              <w:rPr>
                <w:rFonts w:ascii="PT Serif" w:eastAsia="Times New Roman" w:hAnsi="PT Serif" w:cs="PT Serif"/>
                <w:color w:val="000000"/>
                <w:kern w:val="0"/>
                <w:sz w:val="18"/>
                <w:szCs w:val="18"/>
                <w14:ligatures w14:val="none"/>
              </w:rPr>
              <w:instrText>è</w:instrText>
            </w:r>
            <w:r>
              <w:rPr>
                <w:rFonts w:ascii="PT Serif" w:eastAsia="Times New Roman" w:hAnsi="PT Serif" w:cs="Calibri"/>
                <w:color w:val="000000"/>
                <w:kern w:val="0"/>
                <w:sz w:val="18"/>
                <w:szCs w:val="18"/>
                <w14:ligatures w14:val="none"/>
              </w:rPr>
              <w:instrText xml:space="preserve">s","given":"David"},{"family":"Clitheroe","given":"Crystal"},{"family":"Lu","given":"Tomer"},{"family":"Lo","given":"Nathan"},{"family":"Engel","given":"Michael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9A7D08">
              <w:rPr>
                <w:rFonts w:ascii="PT Serif" w:hAnsi="PT Serif"/>
                <w:sz w:val="18"/>
              </w:rPr>
              <w:t>[44]</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1EB8251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B76298" w:rsidRPr="00B76298" w14:paraId="39ED0AE4" w14:textId="77777777" w:rsidTr="004721B4">
        <w:trPr>
          <w:trHeight w:val="20"/>
        </w:trPr>
        <w:tc>
          <w:tcPr>
            <w:tcW w:w="1741" w:type="dxa"/>
            <w:tcBorders>
              <w:top w:val="nil"/>
              <w:left w:val="nil"/>
              <w:bottom w:val="nil"/>
              <w:right w:val="nil"/>
            </w:tcBorders>
            <w:shd w:val="clear" w:color="auto" w:fill="auto"/>
            <w:noWrap/>
            <w:vAlign w:val="center"/>
            <w:hideMark/>
          </w:tcPr>
          <w:p w14:paraId="26231FC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Mastotermitidae</w:t>
            </w:r>
            <w:proofErr w:type="spellEnd"/>
          </w:p>
        </w:tc>
        <w:tc>
          <w:tcPr>
            <w:tcW w:w="1910" w:type="dxa"/>
            <w:tcBorders>
              <w:top w:val="nil"/>
              <w:left w:val="nil"/>
              <w:bottom w:val="nil"/>
              <w:right w:val="nil"/>
            </w:tcBorders>
            <w:shd w:val="clear" w:color="auto" w:fill="auto"/>
            <w:noWrap/>
            <w:vAlign w:val="center"/>
            <w:hideMark/>
          </w:tcPr>
          <w:p w14:paraId="2C87976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68C8DA8E"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Mastotermes</w:t>
            </w:r>
            <w:proofErr w:type="spellEnd"/>
          </w:p>
        </w:tc>
        <w:tc>
          <w:tcPr>
            <w:tcW w:w="2160" w:type="dxa"/>
            <w:tcBorders>
              <w:top w:val="nil"/>
              <w:left w:val="nil"/>
              <w:bottom w:val="nil"/>
              <w:right w:val="nil"/>
            </w:tcBorders>
            <w:shd w:val="clear" w:color="auto" w:fill="auto"/>
            <w:noWrap/>
            <w:vAlign w:val="center"/>
            <w:hideMark/>
          </w:tcPr>
          <w:p w14:paraId="7C756EFF"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darwiniensis</w:t>
            </w:r>
            <w:proofErr w:type="spellEnd"/>
          </w:p>
        </w:tc>
        <w:tc>
          <w:tcPr>
            <w:tcW w:w="2160" w:type="dxa"/>
            <w:tcBorders>
              <w:top w:val="nil"/>
              <w:left w:val="nil"/>
              <w:bottom w:val="nil"/>
              <w:right w:val="nil"/>
            </w:tcBorders>
            <w:shd w:val="clear" w:color="auto" w:fill="auto"/>
            <w:noWrap/>
            <w:vAlign w:val="center"/>
            <w:hideMark/>
          </w:tcPr>
          <w:p w14:paraId="40301EAE"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MD-RNA-1</w:t>
            </w:r>
          </w:p>
        </w:tc>
        <w:tc>
          <w:tcPr>
            <w:tcW w:w="1140" w:type="dxa"/>
            <w:tcBorders>
              <w:top w:val="nil"/>
              <w:left w:val="nil"/>
              <w:bottom w:val="nil"/>
              <w:right w:val="nil"/>
            </w:tcBorders>
            <w:shd w:val="clear" w:color="auto" w:fill="auto"/>
            <w:noWrap/>
            <w:vAlign w:val="center"/>
            <w:hideMark/>
          </w:tcPr>
          <w:p w14:paraId="1115BE5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OM646554</w:t>
            </w:r>
          </w:p>
        </w:tc>
        <w:tc>
          <w:tcPr>
            <w:tcW w:w="1152" w:type="dxa"/>
            <w:tcBorders>
              <w:top w:val="nil"/>
              <w:left w:val="nil"/>
              <w:bottom w:val="nil"/>
              <w:right w:val="nil"/>
            </w:tcBorders>
            <w:shd w:val="clear" w:color="auto" w:fill="auto"/>
            <w:noWrap/>
            <w:vAlign w:val="center"/>
            <w:hideMark/>
          </w:tcPr>
          <w:p w14:paraId="0A350F18" w14:textId="1B05045A"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{"citationID":"ocF3DHeW","properties":{"formattedCitation":"[44]","plainCitation":"[44]","noteIndex":0},"citationItems":[{"id":23266,"uris":["http://zotero.org/users/9949769/items/CPTHBD3I"],"itemData":{"id":23266,"type":"article-journal","abstract":"Abstract\n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eastAsia="Times New Roman" w:hAnsi="Times New Roman" w:cs="Times New Roman"/>
                <w:color w:val="000000"/>
                <w:kern w:val="0"/>
                <w:sz w:val="18"/>
                <w:szCs w:val="18"/>
                <w14:ligatures w14:val="none"/>
              </w:rPr>
              <w:instrText> </w:instrText>
            </w:r>
            <w:r>
              <w:rPr>
                <w:rFonts w:ascii="PT Serif" w:eastAsia="Times New Roman" w:hAnsi="PT Serif" w:cs="Calibri"/>
                <w:color w:val="000000"/>
                <w:kern w:val="0"/>
                <w:sz w:val="18"/>
                <w:szCs w:val="18"/>
                <w14:ligatures w14:val="none"/>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eastAsia="Times New Roman" w:hAnsi="Times New Roman" w:cs="Times New Roman"/>
                <w:color w:val="000000"/>
                <w:kern w:val="0"/>
                <w:sz w:val="18"/>
                <w:szCs w:val="18"/>
                <w14:ligatures w14:val="none"/>
              </w:rPr>
              <w:instrText> </w:instrText>
            </w:r>
            <w:r>
              <w:rPr>
                <w:rFonts w:ascii="PT Serif" w:eastAsia="Times New Roman" w:hAnsi="PT Serif" w:cs="Calibri"/>
                <w:color w:val="000000"/>
                <w:kern w:val="0"/>
                <w:sz w:val="18"/>
                <w:szCs w:val="18"/>
                <w14:ligatures w14:val="none"/>
              </w:rPr>
              <w:instrText>Ma, respectively, indicating that the presence of these genera in South America, Africa and Australia involved over</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water dispersals. Overall, our results suggest that early diverging termite lineages acquired their current distribution through a combination of over</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water dispersals and dispersal via land bridges. 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(Blattaria","volume":"47","author":[{"family":"Wang","given":"Menglin"},{"family":"Hellemans","given":"Simon"},{"family":"Šobotník","given":"Jan"},{"family":"Arora","given":"Jigyasa"},{"family":"Buček","given":"Aleš"},{"family":"Sillam</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Duss</w:instrText>
            </w:r>
            <w:r>
              <w:rPr>
                <w:rFonts w:ascii="PT Serif" w:eastAsia="Times New Roman" w:hAnsi="PT Serif" w:cs="PT Serif"/>
                <w:color w:val="000000"/>
                <w:kern w:val="0"/>
                <w:sz w:val="18"/>
                <w:szCs w:val="18"/>
                <w14:ligatures w14:val="none"/>
              </w:rPr>
              <w:instrText>è</w:instrText>
            </w:r>
            <w:r>
              <w:rPr>
                <w:rFonts w:ascii="PT Serif" w:eastAsia="Times New Roman" w:hAnsi="PT Serif" w:cs="Calibri"/>
                <w:color w:val="000000"/>
                <w:kern w:val="0"/>
                <w:sz w:val="18"/>
                <w:szCs w:val="18"/>
                <w14:ligatures w14:val="none"/>
              </w:rPr>
              <w:instrText xml:space="preserve">s","given":"David"},{"family":"Clitheroe","given":"Crystal"},{"family":"Lu","given":"Tomer"},{"family":"Lo","given":"Nathan"},{"family":"Engel","given":"Michael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9A7D08">
              <w:rPr>
                <w:rFonts w:ascii="PT Serif" w:hAnsi="PT Serif"/>
                <w:sz w:val="18"/>
              </w:rPr>
              <w:t>[44]</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3090B142"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9A7D08" w:rsidRPr="00B76298" w14:paraId="75DF8133" w14:textId="77777777" w:rsidTr="004721B4">
        <w:trPr>
          <w:trHeight w:val="20"/>
        </w:trPr>
        <w:tc>
          <w:tcPr>
            <w:tcW w:w="1741" w:type="dxa"/>
            <w:tcBorders>
              <w:top w:val="nil"/>
              <w:left w:val="nil"/>
              <w:bottom w:val="nil"/>
              <w:right w:val="nil"/>
            </w:tcBorders>
            <w:shd w:val="clear" w:color="auto" w:fill="auto"/>
            <w:noWrap/>
            <w:vAlign w:val="center"/>
            <w:hideMark/>
          </w:tcPr>
          <w:p w14:paraId="55C7A578"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Archotermopsidae</w:t>
            </w:r>
            <w:proofErr w:type="spellEnd"/>
          </w:p>
        </w:tc>
        <w:tc>
          <w:tcPr>
            <w:tcW w:w="1910" w:type="dxa"/>
            <w:tcBorders>
              <w:top w:val="nil"/>
              <w:left w:val="nil"/>
              <w:bottom w:val="nil"/>
              <w:right w:val="nil"/>
            </w:tcBorders>
            <w:shd w:val="clear" w:color="auto" w:fill="auto"/>
            <w:noWrap/>
            <w:vAlign w:val="center"/>
            <w:hideMark/>
          </w:tcPr>
          <w:p w14:paraId="6723C1DC"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61D109E2"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Zootermopsis</w:t>
            </w:r>
          </w:p>
        </w:tc>
        <w:tc>
          <w:tcPr>
            <w:tcW w:w="2160" w:type="dxa"/>
            <w:tcBorders>
              <w:top w:val="nil"/>
              <w:left w:val="nil"/>
              <w:bottom w:val="nil"/>
              <w:right w:val="nil"/>
            </w:tcBorders>
            <w:shd w:val="clear" w:color="auto" w:fill="auto"/>
            <w:noWrap/>
            <w:vAlign w:val="center"/>
            <w:hideMark/>
          </w:tcPr>
          <w:p w14:paraId="2B7511B3"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angusticollis</w:t>
            </w:r>
            <w:proofErr w:type="spellEnd"/>
          </w:p>
        </w:tc>
        <w:tc>
          <w:tcPr>
            <w:tcW w:w="2160" w:type="dxa"/>
            <w:tcBorders>
              <w:top w:val="nil"/>
              <w:left w:val="nil"/>
              <w:bottom w:val="nil"/>
              <w:right w:val="nil"/>
            </w:tcBorders>
            <w:shd w:val="clear" w:color="auto" w:fill="auto"/>
            <w:noWrap/>
            <w:vAlign w:val="center"/>
            <w:hideMark/>
          </w:tcPr>
          <w:p w14:paraId="4534B766"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US1615</w:t>
            </w:r>
          </w:p>
        </w:tc>
        <w:tc>
          <w:tcPr>
            <w:tcW w:w="1140" w:type="dxa"/>
            <w:tcBorders>
              <w:top w:val="nil"/>
              <w:left w:val="nil"/>
              <w:bottom w:val="nil"/>
              <w:right w:val="nil"/>
            </w:tcBorders>
            <w:shd w:val="clear" w:color="auto" w:fill="auto"/>
            <w:noWrap/>
            <w:vAlign w:val="center"/>
            <w:hideMark/>
          </w:tcPr>
          <w:p w14:paraId="126CA6D0"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OQ411245</w:t>
            </w:r>
          </w:p>
        </w:tc>
        <w:tc>
          <w:tcPr>
            <w:tcW w:w="1152" w:type="dxa"/>
            <w:tcBorders>
              <w:top w:val="nil"/>
              <w:left w:val="nil"/>
              <w:bottom w:val="nil"/>
              <w:right w:val="nil"/>
            </w:tcBorders>
            <w:shd w:val="clear" w:color="auto" w:fill="auto"/>
            <w:noWrap/>
            <w:vAlign w:val="center"/>
            <w:hideMark/>
          </w:tcPr>
          <w:p w14:paraId="6D483C79" w14:textId="5805BFEE"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{"citationID":"vRzukuZZ","properties":{"formattedCitation":"[44]","plainCitation":"[44]","noteIndex":0},"citationItems":[{"id":23266,"uris":["http://zotero.org/users/9949769/items/CPTHBD3I"],"itemData":{"id":23266,"type":"article-journal","abstract":"Abstract\n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eastAsia="Times New Roman" w:hAnsi="Times New Roman" w:cs="Times New Roman"/>
                <w:color w:val="000000"/>
                <w:kern w:val="0"/>
                <w:sz w:val="18"/>
                <w:szCs w:val="18"/>
                <w14:ligatures w14:val="none"/>
              </w:rPr>
              <w:instrText> </w:instrText>
            </w:r>
            <w:r>
              <w:rPr>
                <w:rFonts w:ascii="PT Serif" w:eastAsia="Times New Roman" w:hAnsi="PT Serif" w:cs="Calibri"/>
                <w:color w:val="000000"/>
                <w:kern w:val="0"/>
                <w:sz w:val="18"/>
                <w:szCs w:val="18"/>
                <w14:ligatures w14:val="none"/>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eastAsia="Times New Roman" w:hAnsi="Times New Roman" w:cs="Times New Roman"/>
                <w:color w:val="000000"/>
                <w:kern w:val="0"/>
                <w:sz w:val="18"/>
                <w:szCs w:val="18"/>
                <w14:ligatures w14:val="none"/>
              </w:rPr>
              <w:instrText> </w:instrText>
            </w:r>
            <w:r>
              <w:rPr>
                <w:rFonts w:ascii="PT Serif" w:eastAsia="Times New Roman" w:hAnsi="PT Serif" w:cs="Calibri"/>
                <w:color w:val="000000"/>
                <w:kern w:val="0"/>
                <w:sz w:val="18"/>
                <w:szCs w:val="18"/>
                <w14:ligatures w14:val="none"/>
              </w:rPr>
              <w:instrText>Ma, respectively, indicating that the presence of these genera in South America, Africa and Australia involved over</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water dispersals. Overall, our results suggest that early diverging termite lineages acquired their current distribution through a combination of over</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water dispersals and dispersal via land bridges. 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(Blattaria","volume":"47","author":[{"family":"Wang","given":"Menglin"},{"family":"Hellemans","given":"Simon"},{"family":"Šobotník","given":"Jan"},{"family":"Arora","given":"Jigyasa"},{"family":"Buček","given":"Aleš"},{"family":"Sillam</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Duss</w:instrText>
            </w:r>
            <w:r>
              <w:rPr>
                <w:rFonts w:ascii="PT Serif" w:eastAsia="Times New Roman" w:hAnsi="PT Serif" w:cs="PT Serif"/>
                <w:color w:val="000000"/>
                <w:kern w:val="0"/>
                <w:sz w:val="18"/>
                <w:szCs w:val="18"/>
                <w14:ligatures w14:val="none"/>
              </w:rPr>
              <w:instrText>è</w:instrText>
            </w:r>
            <w:r>
              <w:rPr>
                <w:rFonts w:ascii="PT Serif" w:eastAsia="Times New Roman" w:hAnsi="PT Serif" w:cs="Calibri"/>
                <w:color w:val="000000"/>
                <w:kern w:val="0"/>
                <w:sz w:val="18"/>
                <w:szCs w:val="18"/>
                <w14:ligatures w14:val="none"/>
              </w:rPr>
              <w:instrText xml:space="preserve">s","given":"David"},{"family":"Clitheroe","given":"Crystal"},{"family":"Lu","given":"Tomer"},{"family":"Lo","given":"Nathan"},{"family":"Engel","given":"Michael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9A7D08">
              <w:rPr>
                <w:rFonts w:ascii="PT Serif" w:hAnsi="PT Serif"/>
                <w:sz w:val="18"/>
              </w:rPr>
              <w:t>[44]</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0744CFAB"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9A7D08" w:rsidRPr="00B76298" w14:paraId="476F945E" w14:textId="77777777" w:rsidTr="004721B4">
        <w:trPr>
          <w:trHeight w:val="20"/>
        </w:trPr>
        <w:tc>
          <w:tcPr>
            <w:tcW w:w="1741" w:type="dxa"/>
            <w:tcBorders>
              <w:top w:val="nil"/>
              <w:left w:val="nil"/>
              <w:bottom w:val="nil"/>
              <w:right w:val="nil"/>
            </w:tcBorders>
            <w:shd w:val="clear" w:color="auto" w:fill="auto"/>
            <w:noWrap/>
            <w:vAlign w:val="center"/>
            <w:hideMark/>
          </w:tcPr>
          <w:p w14:paraId="1A6C7691"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Hodotermopsidae</w:t>
            </w:r>
          </w:p>
        </w:tc>
        <w:tc>
          <w:tcPr>
            <w:tcW w:w="1910" w:type="dxa"/>
            <w:tcBorders>
              <w:top w:val="nil"/>
              <w:left w:val="nil"/>
              <w:bottom w:val="nil"/>
              <w:right w:val="nil"/>
            </w:tcBorders>
            <w:shd w:val="clear" w:color="auto" w:fill="auto"/>
            <w:noWrap/>
            <w:vAlign w:val="center"/>
            <w:hideMark/>
          </w:tcPr>
          <w:p w14:paraId="4E0D6806"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735C95BA"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Hodotermopsis</w:t>
            </w:r>
          </w:p>
        </w:tc>
        <w:tc>
          <w:tcPr>
            <w:tcW w:w="2160" w:type="dxa"/>
            <w:tcBorders>
              <w:top w:val="nil"/>
              <w:left w:val="nil"/>
              <w:bottom w:val="nil"/>
              <w:right w:val="nil"/>
            </w:tcBorders>
            <w:shd w:val="clear" w:color="auto" w:fill="auto"/>
            <w:noWrap/>
            <w:vAlign w:val="center"/>
            <w:hideMark/>
          </w:tcPr>
          <w:p w14:paraId="41E901D2"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sjostedti</w:t>
            </w:r>
          </w:p>
        </w:tc>
        <w:tc>
          <w:tcPr>
            <w:tcW w:w="2160" w:type="dxa"/>
            <w:tcBorders>
              <w:top w:val="nil"/>
              <w:left w:val="nil"/>
              <w:bottom w:val="nil"/>
              <w:right w:val="nil"/>
            </w:tcBorders>
            <w:shd w:val="clear" w:color="auto" w:fill="auto"/>
            <w:noWrap/>
            <w:vAlign w:val="center"/>
            <w:hideMark/>
          </w:tcPr>
          <w:p w14:paraId="22F7BBDE"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CHI15-151 (HSRNA1)</w:t>
            </w:r>
          </w:p>
        </w:tc>
        <w:tc>
          <w:tcPr>
            <w:tcW w:w="1140" w:type="dxa"/>
            <w:tcBorders>
              <w:top w:val="nil"/>
              <w:left w:val="nil"/>
              <w:bottom w:val="nil"/>
              <w:right w:val="nil"/>
            </w:tcBorders>
            <w:shd w:val="clear" w:color="auto" w:fill="auto"/>
            <w:noWrap/>
            <w:vAlign w:val="center"/>
            <w:hideMark/>
          </w:tcPr>
          <w:p w14:paraId="14EF00AD"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OM646553</w:t>
            </w:r>
          </w:p>
        </w:tc>
        <w:tc>
          <w:tcPr>
            <w:tcW w:w="1152" w:type="dxa"/>
            <w:tcBorders>
              <w:top w:val="nil"/>
              <w:left w:val="nil"/>
              <w:bottom w:val="nil"/>
              <w:right w:val="nil"/>
            </w:tcBorders>
            <w:shd w:val="clear" w:color="auto" w:fill="auto"/>
            <w:noWrap/>
            <w:vAlign w:val="center"/>
            <w:hideMark/>
          </w:tcPr>
          <w:p w14:paraId="2FF9BC33" w14:textId="66AD2482"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{"citationID":"UGWMaYAB","properties":{"formattedCitation":"[44]","plainCitation":"[44]","noteIndex":0},"citationItems":[{"id":23266,"uris":["http://zotero.org/users/9949769/items/CPTHBD3I"],"itemData":{"id":23266,"type":"article-journal","abstract":"Abstract\n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eastAsia="Times New Roman" w:hAnsi="Times New Roman" w:cs="Times New Roman"/>
                <w:color w:val="000000"/>
                <w:kern w:val="0"/>
                <w:sz w:val="18"/>
                <w:szCs w:val="18"/>
                <w14:ligatures w14:val="none"/>
              </w:rPr>
              <w:instrText> </w:instrText>
            </w:r>
            <w:r>
              <w:rPr>
                <w:rFonts w:ascii="PT Serif" w:eastAsia="Times New Roman" w:hAnsi="PT Serif" w:cs="Calibri"/>
                <w:color w:val="000000"/>
                <w:kern w:val="0"/>
                <w:sz w:val="18"/>
                <w:szCs w:val="18"/>
                <w14:ligatures w14:val="none"/>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eastAsia="Times New Roman" w:hAnsi="Times New Roman" w:cs="Times New Roman"/>
                <w:color w:val="000000"/>
                <w:kern w:val="0"/>
                <w:sz w:val="18"/>
                <w:szCs w:val="18"/>
                <w14:ligatures w14:val="none"/>
              </w:rPr>
              <w:instrText> </w:instrText>
            </w:r>
            <w:r>
              <w:rPr>
                <w:rFonts w:ascii="PT Serif" w:eastAsia="Times New Roman" w:hAnsi="PT Serif" w:cs="Calibri"/>
                <w:color w:val="000000"/>
                <w:kern w:val="0"/>
                <w:sz w:val="18"/>
                <w:szCs w:val="18"/>
                <w14:ligatures w14:val="none"/>
              </w:rPr>
              <w:instrText>Ma, respectively, indicating that the presence of these genera in South America, Africa and Australia involved over</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water dispersals. Overall, our results suggest that early diverging termite lineages acquired their current distribution through a combination of over</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water dispersals and dispersal via land bridges. 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(Blattaria","volume":"47","author":[{"family":"Wang","given":"Menglin"},{"family":"Hellemans","given":"Simon"},{"family":"Šobotník","given":"Jan"},{"family":"Arora","given":"Jigyasa"},{"family":"Buček","given":"Aleš"},{"family":"Sillam</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Duss</w:instrText>
            </w:r>
            <w:r>
              <w:rPr>
                <w:rFonts w:ascii="PT Serif" w:eastAsia="Times New Roman" w:hAnsi="PT Serif" w:cs="PT Serif"/>
                <w:color w:val="000000"/>
                <w:kern w:val="0"/>
                <w:sz w:val="18"/>
                <w:szCs w:val="18"/>
                <w14:ligatures w14:val="none"/>
              </w:rPr>
              <w:instrText>è</w:instrText>
            </w:r>
            <w:r>
              <w:rPr>
                <w:rFonts w:ascii="PT Serif" w:eastAsia="Times New Roman" w:hAnsi="PT Serif" w:cs="Calibri"/>
                <w:color w:val="000000"/>
                <w:kern w:val="0"/>
                <w:sz w:val="18"/>
                <w:szCs w:val="18"/>
                <w14:ligatures w14:val="none"/>
              </w:rPr>
              <w:instrText xml:space="preserve">s","given":"David"},{"family":"Clitheroe","given":"Crystal"},{"family":"Lu","given":"Tomer"},{"family":"Lo","given":"Nathan"},{"family":"Engel","given":"Michael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9A7D08">
              <w:rPr>
                <w:rFonts w:ascii="PT Serif" w:hAnsi="PT Serif"/>
                <w:sz w:val="18"/>
              </w:rPr>
              <w:t>[44]</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1AB5B1B8"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9A7D08" w:rsidRPr="00B76298" w14:paraId="591D225F" w14:textId="77777777" w:rsidTr="004721B4">
        <w:trPr>
          <w:trHeight w:val="20"/>
        </w:trPr>
        <w:tc>
          <w:tcPr>
            <w:tcW w:w="1741" w:type="dxa"/>
            <w:tcBorders>
              <w:top w:val="nil"/>
              <w:left w:val="nil"/>
              <w:bottom w:val="nil"/>
              <w:right w:val="nil"/>
            </w:tcBorders>
            <w:shd w:val="clear" w:color="auto" w:fill="auto"/>
            <w:noWrap/>
            <w:vAlign w:val="center"/>
            <w:hideMark/>
          </w:tcPr>
          <w:p w14:paraId="1E9BC0A7"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Hodotermitidae</w:t>
            </w:r>
            <w:proofErr w:type="spellEnd"/>
          </w:p>
        </w:tc>
        <w:tc>
          <w:tcPr>
            <w:tcW w:w="1910" w:type="dxa"/>
            <w:tcBorders>
              <w:top w:val="nil"/>
              <w:left w:val="nil"/>
              <w:bottom w:val="nil"/>
              <w:right w:val="nil"/>
            </w:tcBorders>
            <w:shd w:val="clear" w:color="auto" w:fill="auto"/>
            <w:noWrap/>
            <w:vAlign w:val="center"/>
            <w:hideMark/>
          </w:tcPr>
          <w:p w14:paraId="583A8CBA"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59358F0A"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Anacanthotermes</w:t>
            </w:r>
            <w:proofErr w:type="spellEnd"/>
          </w:p>
        </w:tc>
        <w:tc>
          <w:tcPr>
            <w:tcW w:w="2160" w:type="dxa"/>
            <w:tcBorders>
              <w:top w:val="nil"/>
              <w:left w:val="nil"/>
              <w:bottom w:val="nil"/>
              <w:right w:val="nil"/>
            </w:tcBorders>
            <w:shd w:val="clear" w:color="000000" w:fill="ED7D31"/>
            <w:noWrap/>
            <w:vAlign w:val="center"/>
            <w:hideMark/>
          </w:tcPr>
          <w:p w14:paraId="76BD59CE"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sp.</w:t>
            </w:r>
          </w:p>
        </w:tc>
        <w:tc>
          <w:tcPr>
            <w:tcW w:w="2160" w:type="dxa"/>
            <w:tcBorders>
              <w:top w:val="nil"/>
              <w:left w:val="nil"/>
              <w:bottom w:val="nil"/>
              <w:right w:val="nil"/>
            </w:tcBorders>
            <w:shd w:val="clear" w:color="auto" w:fill="auto"/>
            <w:noWrap/>
            <w:vAlign w:val="center"/>
            <w:hideMark/>
          </w:tcPr>
          <w:p w14:paraId="592B389C"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Anacan_w</w:t>
            </w:r>
            <w:proofErr w:type="spellEnd"/>
          </w:p>
        </w:tc>
        <w:tc>
          <w:tcPr>
            <w:tcW w:w="1140" w:type="dxa"/>
            <w:tcBorders>
              <w:top w:val="nil"/>
              <w:left w:val="nil"/>
              <w:bottom w:val="nil"/>
              <w:right w:val="nil"/>
            </w:tcBorders>
            <w:shd w:val="clear" w:color="auto" w:fill="auto"/>
            <w:noWrap/>
            <w:vAlign w:val="center"/>
            <w:hideMark/>
          </w:tcPr>
          <w:p w14:paraId="6A278D6A"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OQ440394</w:t>
            </w:r>
          </w:p>
        </w:tc>
        <w:tc>
          <w:tcPr>
            <w:tcW w:w="1152" w:type="dxa"/>
            <w:tcBorders>
              <w:top w:val="nil"/>
              <w:left w:val="nil"/>
              <w:bottom w:val="nil"/>
              <w:right w:val="nil"/>
            </w:tcBorders>
            <w:shd w:val="clear" w:color="auto" w:fill="auto"/>
            <w:noWrap/>
            <w:vAlign w:val="center"/>
            <w:hideMark/>
          </w:tcPr>
          <w:p w14:paraId="0A69060F" w14:textId="365BE7C2"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{"citationID":"9kXeWSMC","properties":{"formattedCitation":"[44]","plainCitation":"[44]","noteIndex":0},"citationItems":[{"id":23266,"uris":["http://zotero.org/users/9949769/items/CPTHBD3I"],"itemData":{"id":23266,"type":"article-journal","abstract":"Abstract\n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eastAsia="Times New Roman" w:hAnsi="Times New Roman" w:cs="Times New Roman"/>
                <w:color w:val="000000"/>
                <w:kern w:val="0"/>
                <w:sz w:val="18"/>
                <w:szCs w:val="18"/>
                <w14:ligatures w14:val="none"/>
              </w:rPr>
              <w:instrText> </w:instrText>
            </w:r>
            <w:r>
              <w:rPr>
                <w:rFonts w:ascii="PT Serif" w:eastAsia="Times New Roman" w:hAnsi="PT Serif" w:cs="Calibri"/>
                <w:color w:val="000000"/>
                <w:kern w:val="0"/>
                <w:sz w:val="18"/>
                <w:szCs w:val="18"/>
                <w14:ligatures w14:val="none"/>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eastAsia="Times New Roman" w:hAnsi="Times New Roman" w:cs="Times New Roman"/>
                <w:color w:val="000000"/>
                <w:kern w:val="0"/>
                <w:sz w:val="18"/>
                <w:szCs w:val="18"/>
                <w14:ligatures w14:val="none"/>
              </w:rPr>
              <w:instrText> </w:instrText>
            </w:r>
            <w:r>
              <w:rPr>
                <w:rFonts w:ascii="PT Serif" w:eastAsia="Times New Roman" w:hAnsi="PT Serif" w:cs="Calibri"/>
                <w:color w:val="000000"/>
                <w:kern w:val="0"/>
                <w:sz w:val="18"/>
                <w:szCs w:val="18"/>
                <w14:ligatures w14:val="none"/>
              </w:rPr>
              <w:instrText>Ma, respectively, indicating that the presence of these genera in South America, Africa and Australia involved over</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water dispersals. Overall, our results suggest that early diverging termite lineages acquired their current distribution through a combination of over</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water dispersals and dispersal via land bridges. 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(Blattaria","volume":"47","author":[{"family":"Wang","given":"Menglin"},{"family":"Hellemans","given":"Simon"},{"family":"Šobotník","given":"Jan"},{"family":"Arora","given":"Jigyasa"},{"family":"Buček","given":"Aleš"},{"family":"Sillam</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Duss</w:instrText>
            </w:r>
            <w:r>
              <w:rPr>
                <w:rFonts w:ascii="PT Serif" w:eastAsia="Times New Roman" w:hAnsi="PT Serif" w:cs="PT Serif"/>
                <w:color w:val="000000"/>
                <w:kern w:val="0"/>
                <w:sz w:val="18"/>
                <w:szCs w:val="18"/>
                <w14:ligatures w14:val="none"/>
              </w:rPr>
              <w:instrText>è</w:instrText>
            </w:r>
            <w:r>
              <w:rPr>
                <w:rFonts w:ascii="PT Serif" w:eastAsia="Times New Roman" w:hAnsi="PT Serif" w:cs="Calibri"/>
                <w:color w:val="000000"/>
                <w:kern w:val="0"/>
                <w:sz w:val="18"/>
                <w:szCs w:val="18"/>
                <w14:ligatures w14:val="none"/>
              </w:rPr>
              <w:instrText xml:space="preserve">s","given":"David"},{"family":"Clitheroe","given":"Crystal"},{"family":"Lu","given":"Tomer"},{"family":"Lo","given":"Nathan"},{"family":"Engel","given":"Michael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9A7D08">
              <w:rPr>
                <w:rFonts w:ascii="PT Serif" w:hAnsi="PT Serif"/>
                <w:sz w:val="18"/>
              </w:rPr>
              <w:t>[44]</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7A1A2C29"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w:t>
            </w:r>
          </w:p>
        </w:tc>
      </w:tr>
      <w:tr w:rsidR="009A7D08" w:rsidRPr="00B76298" w14:paraId="3188CC25" w14:textId="77777777" w:rsidTr="004721B4">
        <w:trPr>
          <w:trHeight w:val="20"/>
        </w:trPr>
        <w:tc>
          <w:tcPr>
            <w:tcW w:w="1741" w:type="dxa"/>
            <w:tcBorders>
              <w:top w:val="nil"/>
              <w:left w:val="nil"/>
              <w:bottom w:val="nil"/>
              <w:right w:val="nil"/>
            </w:tcBorders>
            <w:shd w:val="clear" w:color="auto" w:fill="auto"/>
            <w:noWrap/>
            <w:vAlign w:val="center"/>
            <w:hideMark/>
          </w:tcPr>
          <w:p w14:paraId="4DBC6B8E"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Hodotermitidae</w:t>
            </w:r>
            <w:proofErr w:type="spellEnd"/>
          </w:p>
        </w:tc>
        <w:tc>
          <w:tcPr>
            <w:tcW w:w="1910" w:type="dxa"/>
            <w:tcBorders>
              <w:top w:val="nil"/>
              <w:left w:val="nil"/>
              <w:bottom w:val="nil"/>
              <w:right w:val="nil"/>
            </w:tcBorders>
            <w:shd w:val="clear" w:color="auto" w:fill="auto"/>
            <w:noWrap/>
            <w:vAlign w:val="center"/>
            <w:hideMark/>
          </w:tcPr>
          <w:p w14:paraId="507706A5"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0146BC8A"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Hodotermes</w:t>
            </w:r>
            <w:proofErr w:type="spellEnd"/>
          </w:p>
        </w:tc>
        <w:tc>
          <w:tcPr>
            <w:tcW w:w="2160" w:type="dxa"/>
            <w:tcBorders>
              <w:top w:val="nil"/>
              <w:left w:val="nil"/>
              <w:bottom w:val="nil"/>
              <w:right w:val="nil"/>
            </w:tcBorders>
            <w:shd w:val="clear" w:color="auto" w:fill="auto"/>
            <w:noWrap/>
            <w:vAlign w:val="center"/>
            <w:hideMark/>
          </w:tcPr>
          <w:p w14:paraId="11BBB062"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mossambicus</w:t>
            </w:r>
            <w:proofErr w:type="spellEnd"/>
          </w:p>
        </w:tc>
        <w:tc>
          <w:tcPr>
            <w:tcW w:w="2160" w:type="dxa"/>
            <w:tcBorders>
              <w:top w:val="nil"/>
              <w:left w:val="nil"/>
              <w:bottom w:val="nil"/>
              <w:right w:val="nil"/>
            </w:tcBorders>
            <w:shd w:val="clear" w:color="auto" w:fill="auto"/>
            <w:noWrap/>
            <w:vAlign w:val="center"/>
            <w:hideMark/>
          </w:tcPr>
          <w:p w14:paraId="686A668F"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SA16-13</w:t>
            </w:r>
          </w:p>
        </w:tc>
        <w:tc>
          <w:tcPr>
            <w:tcW w:w="1140" w:type="dxa"/>
            <w:tcBorders>
              <w:top w:val="nil"/>
              <w:left w:val="nil"/>
              <w:bottom w:val="nil"/>
              <w:right w:val="nil"/>
            </w:tcBorders>
            <w:shd w:val="clear" w:color="auto" w:fill="auto"/>
            <w:noWrap/>
            <w:vAlign w:val="center"/>
            <w:hideMark/>
          </w:tcPr>
          <w:p w14:paraId="54ED61D0"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ON210831</w:t>
            </w:r>
          </w:p>
        </w:tc>
        <w:tc>
          <w:tcPr>
            <w:tcW w:w="1152" w:type="dxa"/>
            <w:tcBorders>
              <w:top w:val="nil"/>
              <w:left w:val="nil"/>
              <w:bottom w:val="nil"/>
              <w:right w:val="nil"/>
            </w:tcBorders>
            <w:shd w:val="clear" w:color="auto" w:fill="auto"/>
            <w:noWrap/>
            <w:vAlign w:val="center"/>
            <w:hideMark/>
          </w:tcPr>
          <w:p w14:paraId="31CE5343" w14:textId="025B59C2"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{"citationID":"vXgNnUqL","properties":{"formattedCitation":"[44]","plainCitation":"[44]","noteIndex":0},"citationItems":[{"id":23266,"uris":["http://zotero.org/users/9949769/items/CPTHBD3I"],"itemData":{"id":23266,"type":"article-journal","abstract":"Abstract\n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eastAsia="Times New Roman" w:hAnsi="Times New Roman" w:cs="Times New Roman"/>
                <w:color w:val="000000"/>
                <w:kern w:val="0"/>
                <w:sz w:val="18"/>
                <w:szCs w:val="18"/>
                <w14:ligatures w14:val="none"/>
              </w:rPr>
              <w:instrText> </w:instrText>
            </w:r>
            <w:r>
              <w:rPr>
                <w:rFonts w:ascii="PT Serif" w:eastAsia="Times New Roman" w:hAnsi="PT Serif" w:cs="Calibri"/>
                <w:color w:val="000000"/>
                <w:kern w:val="0"/>
                <w:sz w:val="18"/>
                <w:szCs w:val="18"/>
                <w14:ligatures w14:val="none"/>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eastAsia="Times New Roman" w:hAnsi="Times New Roman" w:cs="Times New Roman"/>
                <w:color w:val="000000"/>
                <w:kern w:val="0"/>
                <w:sz w:val="18"/>
                <w:szCs w:val="18"/>
                <w14:ligatures w14:val="none"/>
              </w:rPr>
              <w:instrText> </w:instrText>
            </w:r>
            <w:r>
              <w:rPr>
                <w:rFonts w:ascii="PT Serif" w:eastAsia="Times New Roman" w:hAnsi="PT Serif" w:cs="Calibri"/>
                <w:color w:val="000000"/>
                <w:kern w:val="0"/>
                <w:sz w:val="18"/>
                <w:szCs w:val="18"/>
                <w14:ligatures w14:val="none"/>
              </w:rPr>
              <w:instrText>Ma, respectively, indicating that the presence of these genera in South America, Africa and Australia involved over</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water dispersals. Overall, our results suggest that early diverging termite lineages acquired their current distribution through a combination of over</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water dispersals and dispersal via land bridges. 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(Blattaria","volume":"47","author":[{"family":"Wang","given":"Menglin"},{"family":"Hellemans","given":"Simon"},{"family":"Šobotník","given":"Jan"},{"family":"Arora","given":"Jigyasa"},{"family":"Buček","given":"Aleš"},{"family":"Sillam</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Duss</w:instrText>
            </w:r>
            <w:r>
              <w:rPr>
                <w:rFonts w:ascii="PT Serif" w:eastAsia="Times New Roman" w:hAnsi="PT Serif" w:cs="PT Serif"/>
                <w:color w:val="000000"/>
                <w:kern w:val="0"/>
                <w:sz w:val="18"/>
                <w:szCs w:val="18"/>
                <w14:ligatures w14:val="none"/>
              </w:rPr>
              <w:instrText>è</w:instrText>
            </w:r>
            <w:r>
              <w:rPr>
                <w:rFonts w:ascii="PT Serif" w:eastAsia="Times New Roman" w:hAnsi="PT Serif" w:cs="Calibri"/>
                <w:color w:val="000000"/>
                <w:kern w:val="0"/>
                <w:sz w:val="18"/>
                <w:szCs w:val="18"/>
                <w14:ligatures w14:val="none"/>
              </w:rPr>
              <w:instrText xml:space="preserve">s","given":"David"},{"family":"Clitheroe","given":"Crystal"},{"family":"Lu","given":"Tomer"},{"family":"Lo","given":"Nathan"},{"family":"Engel","given":"Michael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9A7D08">
              <w:rPr>
                <w:rFonts w:ascii="PT Serif" w:hAnsi="PT Serif"/>
                <w:sz w:val="18"/>
              </w:rPr>
              <w:t>[44]</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535CFDFE"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9A7D08" w:rsidRPr="00B76298" w14:paraId="716C599F" w14:textId="77777777" w:rsidTr="004721B4">
        <w:trPr>
          <w:trHeight w:val="20"/>
        </w:trPr>
        <w:tc>
          <w:tcPr>
            <w:tcW w:w="1741" w:type="dxa"/>
            <w:tcBorders>
              <w:top w:val="nil"/>
              <w:left w:val="nil"/>
              <w:bottom w:val="nil"/>
              <w:right w:val="nil"/>
            </w:tcBorders>
            <w:shd w:val="clear" w:color="auto" w:fill="auto"/>
            <w:noWrap/>
            <w:vAlign w:val="center"/>
            <w:hideMark/>
          </w:tcPr>
          <w:p w14:paraId="680C7D3B"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Stolotermitidae</w:t>
            </w:r>
            <w:proofErr w:type="spellEnd"/>
          </w:p>
        </w:tc>
        <w:tc>
          <w:tcPr>
            <w:tcW w:w="1910" w:type="dxa"/>
            <w:tcBorders>
              <w:top w:val="nil"/>
              <w:left w:val="nil"/>
              <w:bottom w:val="nil"/>
              <w:right w:val="nil"/>
            </w:tcBorders>
            <w:shd w:val="clear" w:color="auto" w:fill="auto"/>
            <w:noWrap/>
            <w:vAlign w:val="center"/>
            <w:hideMark/>
          </w:tcPr>
          <w:p w14:paraId="422D3FD0"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Porotermitinae</w:t>
            </w:r>
            <w:proofErr w:type="spellEnd"/>
          </w:p>
        </w:tc>
        <w:tc>
          <w:tcPr>
            <w:tcW w:w="1960" w:type="dxa"/>
            <w:tcBorders>
              <w:top w:val="nil"/>
              <w:left w:val="nil"/>
              <w:bottom w:val="nil"/>
              <w:right w:val="nil"/>
            </w:tcBorders>
            <w:shd w:val="clear" w:color="auto" w:fill="auto"/>
            <w:noWrap/>
            <w:vAlign w:val="center"/>
            <w:hideMark/>
          </w:tcPr>
          <w:p w14:paraId="5CF5E04F"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Porotermes</w:t>
            </w:r>
            <w:proofErr w:type="spellEnd"/>
          </w:p>
        </w:tc>
        <w:tc>
          <w:tcPr>
            <w:tcW w:w="2160" w:type="dxa"/>
            <w:tcBorders>
              <w:top w:val="nil"/>
              <w:left w:val="nil"/>
              <w:bottom w:val="nil"/>
              <w:right w:val="nil"/>
            </w:tcBorders>
            <w:shd w:val="clear" w:color="auto" w:fill="auto"/>
            <w:noWrap/>
            <w:vAlign w:val="center"/>
            <w:hideMark/>
          </w:tcPr>
          <w:p w14:paraId="5FAB170E"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adamsoni</w:t>
            </w:r>
            <w:proofErr w:type="spellEnd"/>
          </w:p>
        </w:tc>
        <w:tc>
          <w:tcPr>
            <w:tcW w:w="2160" w:type="dxa"/>
            <w:tcBorders>
              <w:top w:val="nil"/>
              <w:left w:val="nil"/>
              <w:bottom w:val="nil"/>
              <w:right w:val="nil"/>
            </w:tcBorders>
            <w:shd w:val="clear" w:color="auto" w:fill="auto"/>
            <w:noWrap/>
            <w:vAlign w:val="center"/>
            <w:hideMark/>
          </w:tcPr>
          <w:p w14:paraId="41A0648E"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Aus19</w:t>
            </w:r>
          </w:p>
        </w:tc>
        <w:tc>
          <w:tcPr>
            <w:tcW w:w="1140" w:type="dxa"/>
            <w:tcBorders>
              <w:top w:val="nil"/>
              <w:left w:val="nil"/>
              <w:bottom w:val="nil"/>
              <w:right w:val="nil"/>
            </w:tcBorders>
            <w:shd w:val="clear" w:color="auto" w:fill="auto"/>
            <w:noWrap/>
            <w:vAlign w:val="center"/>
            <w:hideMark/>
          </w:tcPr>
          <w:p w14:paraId="413E67B7"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OQ451182</w:t>
            </w:r>
          </w:p>
        </w:tc>
        <w:tc>
          <w:tcPr>
            <w:tcW w:w="1152" w:type="dxa"/>
            <w:tcBorders>
              <w:top w:val="nil"/>
              <w:left w:val="nil"/>
              <w:bottom w:val="nil"/>
              <w:right w:val="nil"/>
            </w:tcBorders>
            <w:shd w:val="clear" w:color="auto" w:fill="auto"/>
            <w:noWrap/>
            <w:vAlign w:val="center"/>
            <w:hideMark/>
          </w:tcPr>
          <w:p w14:paraId="121D9FF0" w14:textId="6ACABFDC"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{"citationID":"eYJbQ1bA","properties":{"formattedCitation":"[44]","plainCitation":"[44]","noteIndex":0},"citationItems":[{"id":23266,"uris":["http://zotero.org/users/9949769/items/CPTHBD3I"],"itemData":{"id":23266,"type":"article-journal","abstract":"Abstract\n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eastAsia="Times New Roman" w:hAnsi="Times New Roman" w:cs="Times New Roman"/>
                <w:color w:val="000000"/>
                <w:kern w:val="0"/>
                <w:sz w:val="18"/>
                <w:szCs w:val="18"/>
                <w14:ligatures w14:val="none"/>
              </w:rPr>
              <w:instrText> </w:instrText>
            </w:r>
            <w:r>
              <w:rPr>
                <w:rFonts w:ascii="PT Serif" w:eastAsia="Times New Roman" w:hAnsi="PT Serif" w:cs="Calibri"/>
                <w:color w:val="000000"/>
                <w:kern w:val="0"/>
                <w:sz w:val="18"/>
                <w:szCs w:val="18"/>
                <w14:ligatures w14:val="none"/>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eastAsia="Times New Roman" w:hAnsi="Times New Roman" w:cs="Times New Roman"/>
                <w:color w:val="000000"/>
                <w:kern w:val="0"/>
                <w:sz w:val="18"/>
                <w:szCs w:val="18"/>
                <w14:ligatures w14:val="none"/>
              </w:rPr>
              <w:instrText> </w:instrText>
            </w:r>
            <w:r>
              <w:rPr>
                <w:rFonts w:ascii="PT Serif" w:eastAsia="Times New Roman" w:hAnsi="PT Serif" w:cs="Calibri"/>
                <w:color w:val="000000"/>
                <w:kern w:val="0"/>
                <w:sz w:val="18"/>
                <w:szCs w:val="18"/>
                <w14:ligatures w14:val="none"/>
              </w:rPr>
              <w:instrText>Ma, respectively, indicating that the presence of these genera in South America, Africa and Australia involved over</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water dispersals. Overall, our results suggest that early diverging termite lineages acquired their current distribution through a combination of over</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water dispersals and dispersal via land bridges. 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(Blattaria","volume":"47","author":[{"family":"Wang","given":"Menglin"},{"family":"Hellemans","given":"Simon"},{"family":"Šobotník","given":"Jan"},{"family":"Arora","given":"Jigyasa"},{"family":"Buček","given":"Aleš"},{"family":"Sillam</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Duss</w:instrText>
            </w:r>
            <w:r>
              <w:rPr>
                <w:rFonts w:ascii="PT Serif" w:eastAsia="Times New Roman" w:hAnsi="PT Serif" w:cs="PT Serif"/>
                <w:color w:val="000000"/>
                <w:kern w:val="0"/>
                <w:sz w:val="18"/>
                <w:szCs w:val="18"/>
                <w14:ligatures w14:val="none"/>
              </w:rPr>
              <w:instrText>è</w:instrText>
            </w:r>
            <w:r>
              <w:rPr>
                <w:rFonts w:ascii="PT Serif" w:eastAsia="Times New Roman" w:hAnsi="PT Serif" w:cs="Calibri"/>
                <w:color w:val="000000"/>
                <w:kern w:val="0"/>
                <w:sz w:val="18"/>
                <w:szCs w:val="18"/>
                <w14:ligatures w14:val="none"/>
              </w:rPr>
              <w:instrText xml:space="preserve">s","given":"David"},{"family":"Clitheroe","given":"Crystal"},{"family":"Lu","given":"Tomer"},{"family":"Lo","given":"Nathan"},{"family":"Engel","given":"Michael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9A7D08">
              <w:rPr>
                <w:rFonts w:ascii="PT Serif" w:hAnsi="PT Serif"/>
                <w:sz w:val="18"/>
              </w:rPr>
              <w:t>[44]</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158D8678"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9A7D08" w:rsidRPr="00B76298" w14:paraId="4511B899" w14:textId="77777777" w:rsidTr="004721B4">
        <w:trPr>
          <w:trHeight w:val="20"/>
        </w:trPr>
        <w:tc>
          <w:tcPr>
            <w:tcW w:w="1741" w:type="dxa"/>
            <w:tcBorders>
              <w:top w:val="nil"/>
              <w:left w:val="nil"/>
              <w:bottom w:val="nil"/>
              <w:right w:val="nil"/>
            </w:tcBorders>
            <w:shd w:val="clear" w:color="auto" w:fill="auto"/>
            <w:noWrap/>
            <w:vAlign w:val="center"/>
            <w:hideMark/>
          </w:tcPr>
          <w:p w14:paraId="64B71328"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Stolotermitidae</w:t>
            </w:r>
            <w:proofErr w:type="spellEnd"/>
          </w:p>
        </w:tc>
        <w:tc>
          <w:tcPr>
            <w:tcW w:w="1910" w:type="dxa"/>
            <w:tcBorders>
              <w:top w:val="nil"/>
              <w:left w:val="nil"/>
              <w:bottom w:val="nil"/>
              <w:right w:val="nil"/>
            </w:tcBorders>
            <w:shd w:val="clear" w:color="auto" w:fill="auto"/>
            <w:noWrap/>
            <w:vAlign w:val="center"/>
            <w:hideMark/>
          </w:tcPr>
          <w:p w14:paraId="5E66E309"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Stolotermitinae</w:t>
            </w:r>
            <w:proofErr w:type="spellEnd"/>
          </w:p>
        </w:tc>
        <w:tc>
          <w:tcPr>
            <w:tcW w:w="1960" w:type="dxa"/>
            <w:tcBorders>
              <w:top w:val="nil"/>
              <w:left w:val="nil"/>
              <w:bottom w:val="nil"/>
              <w:right w:val="nil"/>
            </w:tcBorders>
            <w:shd w:val="clear" w:color="auto" w:fill="auto"/>
            <w:noWrap/>
            <w:vAlign w:val="center"/>
            <w:hideMark/>
          </w:tcPr>
          <w:p w14:paraId="2C20B3A0"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Stolotermes</w:t>
            </w:r>
            <w:proofErr w:type="spellEnd"/>
          </w:p>
        </w:tc>
        <w:tc>
          <w:tcPr>
            <w:tcW w:w="2160" w:type="dxa"/>
            <w:tcBorders>
              <w:top w:val="nil"/>
              <w:left w:val="nil"/>
              <w:bottom w:val="nil"/>
              <w:right w:val="nil"/>
            </w:tcBorders>
            <w:shd w:val="clear" w:color="auto" w:fill="auto"/>
            <w:noWrap/>
            <w:vAlign w:val="center"/>
            <w:hideMark/>
          </w:tcPr>
          <w:p w14:paraId="7D97D56A"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ruficeps</w:t>
            </w:r>
          </w:p>
        </w:tc>
        <w:tc>
          <w:tcPr>
            <w:tcW w:w="2160" w:type="dxa"/>
            <w:tcBorders>
              <w:top w:val="nil"/>
              <w:left w:val="nil"/>
              <w:bottom w:val="nil"/>
              <w:right w:val="nil"/>
            </w:tcBorders>
            <w:shd w:val="clear" w:color="auto" w:fill="auto"/>
            <w:noWrap/>
            <w:vAlign w:val="center"/>
            <w:hideMark/>
          </w:tcPr>
          <w:p w14:paraId="44E350F9"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AUS18</w:t>
            </w:r>
          </w:p>
        </w:tc>
        <w:tc>
          <w:tcPr>
            <w:tcW w:w="1140" w:type="dxa"/>
            <w:tcBorders>
              <w:top w:val="nil"/>
              <w:left w:val="nil"/>
              <w:bottom w:val="nil"/>
              <w:right w:val="nil"/>
            </w:tcBorders>
            <w:shd w:val="clear" w:color="auto" w:fill="auto"/>
            <w:noWrap/>
            <w:vAlign w:val="center"/>
            <w:hideMark/>
          </w:tcPr>
          <w:p w14:paraId="5FA637E6"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OQ451181</w:t>
            </w:r>
          </w:p>
        </w:tc>
        <w:tc>
          <w:tcPr>
            <w:tcW w:w="1152" w:type="dxa"/>
            <w:tcBorders>
              <w:top w:val="nil"/>
              <w:left w:val="nil"/>
              <w:bottom w:val="nil"/>
              <w:right w:val="nil"/>
            </w:tcBorders>
            <w:shd w:val="clear" w:color="auto" w:fill="auto"/>
            <w:noWrap/>
            <w:vAlign w:val="center"/>
            <w:hideMark/>
          </w:tcPr>
          <w:p w14:paraId="06BB4B6C" w14:textId="4A479245"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{"citationID":"UfZkHRZS","properties":{"formattedCitation":"[44]","plainCitation":"[44]","noteIndex":0},"citationItems":[{"id":23266,"uris":["http://zotero.org/users/9949769/items/CPTHBD3I"],"itemData":{"id":23266,"type":"article-journal","abstract":"Abstract\n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eastAsia="Times New Roman" w:hAnsi="Times New Roman" w:cs="Times New Roman"/>
                <w:color w:val="000000"/>
                <w:kern w:val="0"/>
                <w:sz w:val="18"/>
                <w:szCs w:val="18"/>
                <w14:ligatures w14:val="none"/>
              </w:rPr>
              <w:instrText> </w:instrText>
            </w:r>
            <w:r>
              <w:rPr>
                <w:rFonts w:ascii="PT Serif" w:eastAsia="Times New Roman" w:hAnsi="PT Serif" w:cs="Calibri"/>
                <w:color w:val="000000"/>
                <w:kern w:val="0"/>
                <w:sz w:val="18"/>
                <w:szCs w:val="18"/>
                <w14:ligatures w14:val="none"/>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eastAsia="Times New Roman" w:hAnsi="Times New Roman" w:cs="Times New Roman"/>
                <w:color w:val="000000"/>
                <w:kern w:val="0"/>
                <w:sz w:val="18"/>
                <w:szCs w:val="18"/>
                <w14:ligatures w14:val="none"/>
              </w:rPr>
              <w:instrText> </w:instrText>
            </w:r>
            <w:r>
              <w:rPr>
                <w:rFonts w:ascii="PT Serif" w:eastAsia="Times New Roman" w:hAnsi="PT Serif" w:cs="Calibri"/>
                <w:color w:val="000000"/>
                <w:kern w:val="0"/>
                <w:sz w:val="18"/>
                <w:szCs w:val="18"/>
                <w14:ligatures w14:val="none"/>
              </w:rPr>
              <w:instrText>Ma, respectively, indicating that the presence of these genera in South America, Africa and Australia involved over</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water dispersals. Overall, our results suggest that early diverging termite lineages acquired their current distribution through a combination of over</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water dispersals and dispersal via land bridges. 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(Blattaria","volume":"47","author":[{"family":"Wang","given":"Menglin"},{"family":"Hellemans","given":"Simon"},{"family":"Šobotník","given":"Jan"},{"family":"Arora","given":"Jigyasa"},{"family":"Buček","given":"Aleš"},{"family":"Sillam</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Duss</w:instrText>
            </w:r>
            <w:r>
              <w:rPr>
                <w:rFonts w:ascii="PT Serif" w:eastAsia="Times New Roman" w:hAnsi="PT Serif" w:cs="PT Serif"/>
                <w:color w:val="000000"/>
                <w:kern w:val="0"/>
                <w:sz w:val="18"/>
                <w:szCs w:val="18"/>
                <w14:ligatures w14:val="none"/>
              </w:rPr>
              <w:instrText>è</w:instrText>
            </w:r>
            <w:r>
              <w:rPr>
                <w:rFonts w:ascii="PT Serif" w:eastAsia="Times New Roman" w:hAnsi="PT Serif" w:cs="Calibri"/>
                <w:color w:val="000000"/>
                <w:kern w:val="0"/>
                <w:sz w:val="18"/>
                <w:szCs w:val="18"/>
                <w14:ligatures w14:val="none"/>
              </w:rPr>
              <w:instrText xml:space="preserve">s","given":"David"},{"family":"Clitheroe","given":"Crystal"},{"family":"Lu","given":"Tomer"},{"family":"Lo","given":"Nathan"},{"family":"Engel","given":"Michael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9A7D08">
              <w:rPr>
                <w:rFonts w:ascii="PT Serif" w:hAnsi="PT Serif"/>
                <w:sz w:val="18"/>
              </w:rPr>
              <w:t>[44]</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5A49320B"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52B7FC1A" w14:textId="77777777" w:rsidTr="004721B4">
        <w:trPr>
          <w:trHeight w:val="20"/>
        </w:trPr>
        <w:tc>
          <w:tcPr>
            <w:tcW w:w="1741" w:type="dxa"/>
            <w:tcBorders>
              <w:top w:val="nil"/>
              <w:left w:val="nil"/>
              <w:bottom w:val="nil"/>
              <w:right w:val="nil"/>
            </w:tcBorders>
            <w:shd w:val="clear" w:color="auto" w:fill="auto"/>
            <w:noWrap/>
            <w:vAlign w:val="center"/>
            <w:hideMark/>
          </w:tcPr>
          <w:p w14:paraId="53E38EF0"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5BEF605B"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095074BA"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Bifiditermes</w:t>
            </w:r>
            <w:proofErr w:type="spellEnd"/>
          </w:p>
        </w:tc>
        <w:tc>
          <w:tcPr>
            <w:tcW w:w="2160" w:type="dxa"/>
            <w:tcBorders>
              <w:top w:val="nil"/>
              <w:left w:val="nil"/>
              <w:bottom w:val="nil"/>
              <w:right w:val="nil"/>
            </w:tcBorders>
            <w:shd w:val="clear" w:color="000000" w:fill="ED7D31"/>
            <w:vAlign w:val="center"/>
            <w:hideMark/>
          </w:tcPr>
          <w:p w14:paraId="6E9ACC19"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sp. nr. madagascariensis</w:t>
            </w:r>
          </w:p>
        </w:tc>
        <w:tc>
          <w:tcPr>
            <w:tcW w:w="2160" w:type="dxa"/>
            <w:tcBorders>
              <w:top w:val="nil"/>
              <w:left w:val="nil"/>
              <w:bottom w:val="nil"/>
              <w:right w:val="nil"/>
            </w:tcBorders>
            <w:shd w:val="clear" w:color="auto" w:fill="auto"/>
            <w:noWrap/>
            <w:vAlign w:val="center"/>
            <w:hideMark/>
          </w:tcPr>
          <w:p w14:paraId="4394D4B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MAD15-128</w:t>
            </w:r>
          </w:p>
        </w:tc>
        <w:tc>
          <w:tcPr>
            <w:tcW w:w="1140" w:type="dxa"/>
            <w:tcBorders>
              <w:top w:val="nil"/>
              <w:left w:val="nil"/>
              <w:bottom w:val="nil"/>
              <w:right w:val="nil"/>
            </w:tcBorders>
            <w:shd w:val="clear" w:color="auto" w:fill="auto"/>
            <w:noWrap/>
            <w:vAlign w:val="center"/>
            <w:hideMark/>
          </w:tcPr>
          <w:p w14:paraId="3FB05CA6"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OM991376</w:t>
            </w:r>
          </w:p>
        </w:tc>
        <w:tc>
          <w:tcPr>
            <w:tcW w:w="1152" w:type="dxa"/>
            <w:tcBorders>
              <w:top w:val="nil"/>
              <w:left w:val="nil"/>
              <w:bottom w:val="nil"/>
              <w:right w:val="nil"/>
            </w:tcBorders>
            <w:shd w:val="clear" w:color="auto" w:fill="auto"/>
            <w:noWrap/>
            <w:vAlign w:val="center"/>
            <w:hideMark/>
          </w:tcPr>
          <w:p w14:paraId="6BDF17AE" w14:textId="5859A566"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{"citationID":"5mMK2pwZ","properties":{"formattedCitation":"[45]","plainCitation":"[45]","noteIndex":0},"citationItems":[{"id":3043,"uris":["http://zotero.org/users/9949769/items/4TVXBVKX"],"itemData":{"id":3043,"type":"article-journal","abstract":"Termites are major decomposers in terrestrial ecosystems and the second most diverse lineage of social insects. The Kalotermitidae form the second-largest termite family and are distributed across tropical and subtropical ecosystems, where they typically live in small colonies confined to single wood items inhabited by individuals with no foraging abilities. How the Kalotermitidae have acquired their global distribution patterns remains unresolved. Similarly, it is unclear whether foraging is ancestral to Kalotermitidae or was secondarily acquired in a few species. These questions can be addressed in a phylogenetic framework. We inferred time-calibrated phylogenetic trees of Kalotermitidae using mitochondrial genomes of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120 species, about 27% of kalotermitid diversity, including representatives of 21 of the 23 kalotermitid genera. Our mitochondrial genome phylogenetic trees were corroborated by phylogenies inferred from nuclear ultraconserved elements derived from a subset of 28 species. We found that extant kalotermitids shared a common ancestor 84 Ma (75–93 Ma 95% highest posterior density), indicating that a few disjunctions among early-diverging kalotermitid lineages may predate Gondwana breakup. However, most of the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40 disjunctions among biogeographic realms were dated at &lt;50 Ma, indicating that transoceanic dispersals, and more recently human-mediated dispersals, have been the major drivers of the global distribution of Kalotermitidae. Our phylogeny also revealed that the capacity to forage is often found in early-diverging kalotermitid lineages, implying the ancestors of Kalotermitidae were able to forage among multiple wood pieces. Our phylogenetic estimates provide a platform for critical taxonomic revision and future comparative analyses of Kalotermitidae.","container-title":"Molecular Biology and Evolution","DOI":"10.1093/molbev/msac093","ISSN":"0737-4038","issue":"5","license":"All rights reserved","page":"1-20","title":"Molecular phylogeny reveals the past transoceanic voyages of drywood termites (Isoptera, Kalotermitidae)","volume":"39","author":[{"family":"Buček","given":"Aleš"},{"family":"Wang","given":"Menglin"},{"family":"Šobotník","given":"Jan"},{"family":"Hellemans","given":"Simon"},{"family":"Sillam-Dussès","given":"David"},{"family":"Mizumoto","given":"Nobuaki"},{"family":"Stiblík","given":"Petr"},{"family":"Clitheroe","given":"Crystal"},{"family":"Lu","given":"Tomer"},{"family":"González Plaza","given":"Juan José"},{"family":"Mohagan","given":"Alma"},{"family":"Rafanomezantsoa","given":"Jean-Jacques"},{"family":"Fisher","given":"Brian"},{"family":"Engel","given":"Michael S."},{"family":"Roisin","given":"Yves"},{"family":"Evans","given":"Theodore A."},{"family":"Scheffrahn","given":"Rudolf"},{"family":"Bourguignon","given":"Thomas"}],"issued":{"date-parts":[["2022"]]},"citation-key":"bucekMolecularPhylogenyReveals2022"}}],"schema":"https://github.com/citation-style-language/schema/raw/master/csl-citation.json"}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9A7D08">
              <w:rPr>
                <w:rFonts w:ascii="PT Serif" w:hAnsi="PT Serif"/>
                <w:sz w:val="18"/>
              </w:rPr>
              <w:t>[45]</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689C6412"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w:t>
            </w:r>
          </w:p>
        </w:tc>
      </w:tr>
      <w:tr w:rsidR="00B76298" w:rsidRPr="00B76298" w14:paraId="13D0A3F8" w14:textId="77777777" w:rsidTr="004721B4">
        <w:trPr>
          <w:trHeight w:val="20"/>
        </w:trPr>
        <w:tc>
          <w:tcPr>
            <w:tcW w:w="1741" w:type="dxa"/>
            <w:tcBorders>
              <w:top w:val="nil"/>
              <w:left w:val="nil"/>
              <w:bottom w:val="nil"/>
              <w:right w:val="nil"/>
            </w:tcBorders>
            <w:shd w:val="clear" w:color="auto" w:fill="auto"/>
            <w:noWrap/>
            <w:vAlign w:val="center"/>
            <w:hideMark/>
          </w:tcPr>
          <w:p w14:paraId="774F4B0E"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37FF619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5B4F5098"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Calcaritermes</w:t>
            </w:r>
            <w:proofErr w:type="spellEnd"/>
          </w:p>
        </w:tc>
        <w:tc>
          <w:tcPr>
            <w:tcW w:w="2160" w:type="dxa"/>
            <w:tcBorders>
              <w:top w:val="nil"/>
              <w:left w:val="nil"/>
              <w:bottom w:val="nil"/>
              <w:right w:val="nil"/>
            </w:tcBorders>
            <w:shd w:val="clear" w:color="auto" w:fill="auto"/>
            <w:noWrap/>
            <w:vAlign w:val="center"/>
            <w:hideMark/>
          </w:tcPr>
          <w:p w14:paraId="0CD3AB4B"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emarginicollis</w:t>
            </w:r>
            <w:proofErr w:type="spellEnd"/>
          </w:p>
        </w:tc>
        <w:tc>
          <w:tcPr>
            <w:tcW w:w="2160" w:type="dxa"/>
            <w:tcBorders>
              <w:top w:val="nil"/>
              <w:left w:val="nil"/>
              <w:bottom w:val="nil"/>
              <w:right w:val="nil"/>
            </w:tcBorders>
            <w:shd w:val="clear" w:color="auto" w:fill="auto"/>
            <w:noWrap/>
            <w:vAlign w:val="center"/>
            <w:hideMark/>
          </w:tcPr>
          <w:p w14:paraId="2F5F081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PAN18_PG_023</w:t>
            </w:r>
          </w:p>
        </w:tc>
        <w:tc>
          <w:tcPr>
            <w:tcW w:w="1140" w:type="dxa"/>
            <w:tcBorders>
              <w:top w:val="nil"/>
              <w:left w:val="nil"/>
              <w:bottom w:val="nil"/>
              <w:right w:val="nil"/>
            </w:tcBorders>
            <w:shd w:val="clear" w:color="auto" w:fill="auto"/>
            <w:noWrap/>
            <w:vAlign w:val="center"/>
            <w:hideMark/>
          </w:tcPr>
          <w:p w14:paraId="6BC5CB1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OK163853</w:t>
            </w:r>
          </w:p>
        </w:tc>
        <w:tc>
          <w:tcPr>
            <w:tcW w:w="1152" w:type="dxa"/>
            <w:tcBorders>
              <w:top w:val="nil"/>
              <w:left w:val="nil"/>
              <w:bottom w:val="nil"/>
              <w:right w:val="nil"/>
            </w:tcBorders>
            <w:shd w:val="clear" w:color="auto" w:fill="auto"/>
            <w:noWrap/>
            <w:vAlign w:val="center"/>
            <w:hideMark/>
          </w:tcPr>
          <w:p w14:paraId="1E0C4948" w14:textId="56BEBE65" w:rsidR="00B76298"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{"citationID":"l8fAJRjq","properties":{"formattedCitation":"[46]","plainCitation":"[46]","noteIndex":0},"citationItems":[{"id":23274,"uris":["http://zotero.org/users/9949769/items/D7GDC7FD"],"itemData":{"id":23274,"type":"article-journal","abstract":"Termites feed on vegetal matter at various stages of decomposition. Lineages of wood- and soil-feeding termites are distributed across terrestrial ecosystems located between 45°N and 45°S of latitude, a distribution they acquired through many transoceanic dispersal events. While wood-feeding termites often live in the wood on which they feed and are efficient at dispersing across oceans by rafting, soil-feeders are believed to be poor dispersers. Therefore, their distribution across multiple continents requires an explanation. Here, we reconstructed the historical biogeography and the ancestral diet of termites using mitochondrial genomes and </w:instrText>
            </w:r>
            <w:r>
              <w:rPr>
                <w:rFonts w:ascii="Cambria" w:eastAsia="Times New Roman" w:hAnsi="Cambria" w:cs="Cambria"/>
                <w:color w:val="000000"/>
                <w:kern w:val="0"/>
                <w:sz w:val="18"/>
                <w:szCs w:val="18"/>
                <w14:ligatures w14:val="none"/>
              </w:rPr>
              <w:instrText>δ</w:instrText>
            </w:r>
            <w:r>
              <w:rPr>
                <w:rFonts w:ascii="PT Serif" w:eastAsia="Times New Roman" w:hAnsi="PT Serif" w:cs="Calibri"/>
                <w:color w:val="000000"/>
                <w:kern w:val="0"/>
                <w:sz w:val="18"/>
                <w:szCs w:val="18"/>
                <w14:ligatures w14:val="none"/>
              </w:rPr>
              <w:instrText xml:space="preserve">\n              13\n              C and </w:instrText>
            </w:r>
            <w:r>
              <w:rPr>
                <w:rFonts w:ascii="Cambria" w:eastAsia="Times New Roman" w:hAnsi="Cambria" w:cs="Cambria"/>
                <w:color w:val="000000"/>
                <w:kern w:val="0"/>
                <w:sz w:val="18"/>
                <w:szCs w:val="18"/>
                <w14:ligatures w14:val="none"/>
              </w:rPr>
              <w:instrText>δ</w:instrText>
            </w:r>
            <w:r>
              <w:rPr>
                <w:rFonts w:ascii="PT Serif" w:eastAsia="Times New Roman" w:hAnsi="PT Serif" w:cs="Calibri"/>
                <w:color w:val="000000"/>
                <w:kern w:val="0"/>
                <w:sz w:val="18"/>
                <w:szCs w:val="18"/>
                <w14:ligatures w14:val="none"/>
              </w:rPr>
              <w:instrText xml:space="preserve">\n              15\n              N stable isotope measurements obtained from 324 termite samples collected in five biogeographic realms. Our biogeographic models showed that wood-feeders are better at dispersing across oceans than soil-feeders, further corroborated by the presence of wood-feeders on remote islands devoid of soil-feeders. However, our ancestral range reconstructions identified 33 dispersal events among biogeographic realms, 18 of which were performed by soil-feeders. Therefore, despite their lower dispersal ability, soil-feeders performed several transoceanic dispersals that shaped the distribution of modern termites.","container-title":"Proceedings of the Royal Society B: Biological Sciences","DOI":"10.1098/rspb.2022.0246","ISSN":"0962-8452, 1471-2954","issue":"1975","journalAbbreviation":"Proc. R. Soc. B.","language":"en","page":"20220246","source":"DOI.org (Crossref)","title":"Termite dispersal is influenced by their diet","volume":"289","author":[{"family":"Hellemans","given":"Simon"},{"family":"Šobotník","given":"Jan"},{"family":"Lepoint","given":"Gilles"},{"family":"Mihaljevič","given":"Martin"},{"family":"Roisin","given":"Yves"},{"family":"Bourguignon","given":"Thomas"}],"issued":{"date-parts":[["2022",5,25]]},"citation-key":"hellemansTermiteDispersalInfluenced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4E0717">
              <w:rPr>
                <w:rFonts w:ascii="PT Serif" w:hAnsi="PT Serif"/>
                <w:sz w:val="18"/>
              </w:rPr>
              <w:t>[46]</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58641D9B"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B76298" w:rsidRPr="00B76298" w14:paraId="0A8D4F7F" w14:textId="77777777" w:rsidTr="004721B4">
        <w:trPr>
          <w:trHeight w:val="20"/>
        </w:trPr>
        <w:tc>
          <w:tcPr>
            <w:tcW w:w="1741" w:type="dxa"/>
            <w:tcBorders>
              <w:top w:val="nil"/>
              <w:left w:val="nil"/>
              <w:bottom w:val="nil"/>
              <w:right w:val="nil"/>
            </w:tcBorders>
            <w:shd w:val="clear" w:color="auto" w:fill="auto"/>
            <w:noWrap/>
            <w:vAlign w:val="center"/>
            <w:hideMark/>
          </w:tcPr>
          <w:p w14:paraId="462F20B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1906A1C3"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2E787FCC"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Calcaritermes</w:t>
            </w:r>
            <w:proofErr w:type="spellEnd"/>
          </w:p>
        </w:tc>
        <w:tc>
          <w:tcPr>
            <w:tcW w:w="2160" w:type="dxa"/>
            <w:tcBorders>
              <w:top w:val="nil"/>
              <w:left w:val="nil"/>
              <w:bottom w:val="nil"/>
              <w:right w:val="nil"/>
            </w:tcBorders>
            <w:shd w:val="clear" w:color="auto" w:fill="auto"/>
            <w:noWrap/>
            <w:vAlign w:val="center"/>
            <w:hideMark/>
          </w:tcPr>
          <w:p w14:paraId="5FCB734C"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temnocephalus</w:t>
            </w:r>
            <w:proofErr w:type="spellEnd"/>
          </w:p>
        </w:tc>
        <w:tc>
          <w:tcPr>
            <w:tcW w:w="2160" w:type="dxa"/>
            <w:tcBorders>
              <w:top w:val="nil"/>
              <w:left w:val="nil"/>
              <w:bottom w:val="nil"/>
              <w:right w:val="nil"/>
            </w:tcBorders>
            <w:shd w:val="clear" w:color="auto" w:fill="auto"/>
            <w:noWrap/>
            <w:vAlign w:val="center"/>
            <w:hideMark/>
          </w:tcPr>
          <w:p w14:paraId="1B1321A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PAN18_PG_062</w:t>
            </w:r>
          </w:p>
        </w:tc>
        <w:tc>
          <w:tcPr>
            <w:tcW w:w="1140" w:type="dxa"/>
            <w:tcBorders>
              <w:top w:val="nil"/>
              <w:left w:val="nil"/>
              <w:bottom w:val="nil"/>
              <w:right w:val="nil"/>
            </w:tcBorders>
            <w:shd w:val="clear" w:color="auto" w:fill="auto"/>
            <w:noWrap/>
            <w:vAlign w:val="center"/>
            <w:hideMark/>
          </w:tcPr>
          <w:p w14:paraId="47FF8F03"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OK163855</w:t>
            </w:r>
          </w:p>
        </w:tc>
        <w:tc>
          <w:tcPr>
            <w:tcW w:w="1152" w:type="dxa"/>
            <w:tcBorders>
              <w:top w:val="nil"/>
              <w:left w:val="nil"/>
              <w:bottom w:val="nil"/>
              <w:right w:val="nil"/>
            </w:tcBorders>
            <w:shd w:val="clear" w:color="auto" w:fill="auto"/>
            <w:noWrap/>
            <w:vAlign w:val="center"/>
            <w:hideMark/>
          </w:tcPr>
          <w:p w14:paraId="321E4387" w14:textId="6CF5095C" w:rsidR="00B76298"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{"citationID":"M1C0Hw4A","properties":{"formattedCitation":"[46]","plainCitation":"[46]","noteIndex":0},"citationItems":[{"id":23274,"uris":["http://zotero.org/users/9949769/items/D7GDC7FD"],"itemData":{"id":23274,"type":"article-journal","abstract":"Termites feed on vegetal matter at various stages of decomposition. Lineages of wood- and soil-feeding termites are distributed across terrestrial ecosystems located between 45°N and 45°S of latitude, a distribution they acquired through many transoceanic dispersal events. While wood-feeding termites often live in the wood on which they feed and are efficient at dispersing across oceans by rafting, soil-feeders are believed to be poor dispersers. Therefore, their distribution across multiple continents requires an explanation. Here, we reconstructed the historical biogeography and the ancestral diet of termites using mitochondrial genomes and </w:instrText>
            </w:r>
            <w:r>
              <w:rPr>
                <w:rFonts w:ascii="Cambria" w:eastAsia="Times New Roman" w:hAnsi="Cambria" w:cs="Cambria"/>
                <w:color w:val="000000"/>
                <w:kern w:val="0"/>
                <w:sz w:val="18"/>
                <w:szCs w:val="18"/>
                <w14:ligatures w14:val="none"/>
              </w:rPr>
              <w:instrText>δ</w:instrText>
            </w:r>
            <w:r>
              <w:rPr>
                <w:rFonts w:ascii="PT Serif" w:eastAsia="Times New Roman" w:hAnsi="PT Serif" w:cs="Calibri"/>
                <w:color w:val="000000"/>
                <w:kern w:val="0"/>
                <w:sz w:val="18"/>
                <w:szCs w:val="18"/>
                <w14:ligatures w14:val="none"/>
              </w:rPr>
              <w:instrText xml:space="preserve">\n              13\n              C and </w:instrText>
            </w:r>
            <w:r>
              <w:rPr>
                <w:rFonts w:ascii="Cambria" w:eastAsia="Times New Roman" w:hAnsi="Cambria" w:cs="Cambria"/>
                <w:color w:val="000000"/>
                <w:kern w:val="0"/>
                <w:sz w:val="18"/>
                <w:szCs w:val="18"/>
                <w14:ligatures w14:val="none"/>
              </w:rPr>
              <w:instrText>δ</w:instrText>
            </w:r>
            <w:r>
              <w:rPr>
                <w:rFonts w:ascii="PT Serif" w:eastAsia="Times New Roman" w:hAnsi="PT Serif" w:cs="Calibri"/>
                <w:color w:val="000000"/>
                <w:kern w:val="0"/>
                <w:sz w:val="18"/>
                <w:szCs w:val="18"/>
                <w14:ligatures w14:val="none"/>
              </w:rPr>
              <w:instrText xml:space="preserve">\n              15\n              N stable isotope measurements obtained from 324 termite samples collected in five biogeographic realms. Our biogeographic models showed that wood-feeders are better at dispersing across oceans than soil-feeders, further corroborated by the presence of wood-feeders on remote islands devoid of soil-feeders. However, our ancestral range reconstructions identified 33 dispersal events among biogeographic realms, 18 of which were performed by soil-feeders. Therefore, despite their lower dispersal ability, soil-feeders performed several transoceanic dispersals that shaped the distribution of modern termites.","container-title":"Proceedings of the Royal Society B: Biological Sciences","DOI":"10.1098/rspb.2022.0246","ISSN":"0962-8452, 1471-2954","issue":"1975","journalAbbreviation":"Proc. R. Soc. B.","language":"en","page":"20220246","source":"DOI.org (Crossref)","title":"Termite dispersal is influenced by their diet","volume":"289","author":[{"family":"Hellemans","given":"Simon"},{"family":"Šobotník","given":"Jan"},{"family":"Lepoint","given":"Gilles"},{"family":"Mihaljevič","given":"Martin"},{"family":"Roisin","given":"Yves"},{"family":"Bourguignon","given":"Thomas"}],"issued":{"date-parts":[["2022",5,25]]},"citation-key":"hellemansTermiteDispersalInfluenced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4E0717">
              <w:rPr>
                <w:rFonts w:ascii="PT Serif" w:hAnsi="PT Serif"/>
                <w:sz w:val="18"/>
              </w:rPr>
              <w:t>[46]</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4E1158E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B76298" w:rsidRPr="00B76298" w14:paraId="5041F17F" w14:textId="77777777" w:rsidTr="004721B4">
        <w:trPr>
          <w:trHeight w:val="20"/>
        </w:trPr>
        <w:tc>
          <w:tcPr>
            <w:tcW w:w="1741" w:type="dxa"/>
            <w:tcBorders>
              <w:top w:val="nil"/>
              <w:left w:val="nil"/>
              <w:bottom w:val="nil"/>
              <w:right w:val="nil"/>
            </w:tcBorders>
            <w:shd w:val="clear" w:color="auto" w:fill="auto"/>
            <w:noWrap/>
            <w:vAlign w:val="center"/>
            <w:hideMark/>
          </w:tcPr>
          <w:p w14:paraId="6A2F74FB"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39A7A3B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6F4077D9"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Cryptotermes</w:t>
            </w:r>
          </w:p>
        </w:tc>
        <w:tc>
          <w:tcPr>
            <w:tcW w:w="2160" w:type="dxa"/>
            <w:tcBorders>
              <w:top w:val="nil"/>
              <w:left w:val="nil"/>
              <w:bottom w:val="nil"/>
              <w:right w:val="nil"/>
            </w:tcBorders>
            <w:shd w:val="clear" w:color="auto" w:fill="auto"/>
            <w:noWrap/>
            <w:vAlign w:val="center"/>
            <w:hideMark/>
          </w:tcPr>
          <w:p w14:paraId="1742ADE8"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brevis</w:t>
            </w:r>
          </w:p>
        </w:tc>
        <w:tc>
          <w:tcPr>
            <w:tcW w:w="2160" w:type="dxa"/>
            <w:tcBorders>
              <w:top w:val="nil"/>
              <w:left w:val="nil"/>
              <w:bottom w:val="nil"/>
              <w:right w:val="nil"/>
            </w:tcBorders>
            <w:shd w:val="clear" w:color="auto" w:fill="auto"/>
            <w:noWrap/>
            <w:vAlign w:val="center"/>
            <w:hideMark/>
          </w:tcPr>
          <w:p w14:paraId="74164A4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CRYBREVIS</w:t>
            </w:r>
          </w:p>
        </w:tc>
        <w:tc>
          <w:tcPr>
            <w:tcW w:w="1140" w:type="dxa"/>
            <w:tcBorders>
              <w:top w:val="nil"/>
              <w:left w:val="nil"/>
              <w:bottom w:val="nil"/>
              <w:right w:val="nil"/>
            </w:tcBorders>
            <w:shd w:val="clear" w:color="auto" w:fill="auto"/>
            <w:noWrap/>
            <w:vAlign w:val="center"/>
            <w:hideMark/>
          </w:tcPr>
          <w:p w14:paraId="162DBF46"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OM991333</w:t>
            </w:r>
          </w:p>
        </w:tc>
        <w:tc>
          <w:tcPr>
            <w:tcW w:w="1152" w:type="dxa"/>
            <w:tcBorders>
              <w:top w:val="nil"/>
              <w:left w:val="nil"/>
              <w:bottom w:val="nil"/>
              <w:right w:val="nil"/>
            </w:tcBorders>
            <w:shd w:val="clear" w:color="auto" w:fill="auto"/>
            <w:noWrap/>
            <w:vAlign w:val="center"/>
            <w:hideMark/>
          </w:tcPr>
          <w:p w14:paraId="740F9C98" w14:textId="5C5F9F06" w:rsidR="00B76298" w:rsidRPr="00B76298" w:rsidRDefault="009A7D08" w:rsidP="004721B4">
            <w:pPr>
              <w:snapToGrid w:val="0"/>
              <w:spacing w:after="0" w:line="200" w:lineRule="exact"/>
              <w:jc w:val="right"/>
              <w:rPr>
                <w:rFonts w:ascii="PT Serif"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{"citationID":"dksBvkcp","properties":{"formattedCitation":"[45]","plainCitation":"[45]","noteIndex":0},"citationItems":[{"id":3043,"uris":["http://zotero.org/users/9949769/items/4TVXBVKX"],"itemData":{"id":3043,"type":"article-journal","abstract":"Termites are major decomposers in terrestrial ecosystems and the second most diverse lineage of social insects. The Kalotermitidae form the second-largest termite family and are distributed across tropical and subtropical ecosystems, where they typically live in small colonies confined to single wood items inhabited by individuals with no foraging abilities. How the Kalotermitidae have acquired their global distribution patterns remains unresolved. Similarly, it is unclear whether foraging is ancestral to Kalotermitidae or was secondarily acquired in a few species. These questions can be addressed in a phylogenetic framework. We inferred time-calibrated phylogenetic trees of Kalotermitidae using mitochondrial genomes of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120 species, about 27% of kalotermitid diversity, including representatives of 21 of the 23 kalotermitid genera. Our mitochondrial genome phylogenetic trees were corroborated by phylogenies inferred from nuclear ultraconserved elements derived from a subset of 28 species. We found that extant kalotermitids shared a common ancestor 84 Ma (75–93 Ma 95% highest posterior density), indicating that a few disjunctions among early-diverging kalotermitid lineages may predate Gondwana breakup. However, most of the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40 disjunctions among biogeographic realms were dated at &lt;50 Ma, indicating that transoceanic dispersals, and more recently human-mediated dispersals, have been the major drivers of the global distribution of Kalotermitidae. Our phylogeny also revealed that the capacity to forage is often found in early-diverging kalotermitid lineages, implying the ancestors of Kalotermitidae were able to forage among multiple wood pieces. Our phylogenetic estimates provide a platform for critical taxonomic revision and future comparative analyses of Kalotermitidae.","container-title":"Molecular Biology and Evolution","DOI":"10.1093/molbev/msac093","ISSN":"0737-4038","issue":"5","license":"All rights reserved","page":"1-20","title":"Molecular phylogeny reveals the past transoceanic voyages of drywood termites (Isoptera, Kalotermitidae)","volume":"39","author":[{"family":"Buček","given":"Aleš"},{"family":"Wang","given":"Menglin"},{"family":"Šobotník","given":"Jan"},{"family":"Hellemans","given":"Simon"},{"family":"Sillam-Dussès","given":"David"},{"family":"Mizumoto","given":"Nobuaki"},{"family":"Stiblík","given":"Petr"},{"family":"Clitheroe","given":"Crystal"},{"family":"Lu","given":"Tomer"},{"family":"González Plaza","given":"Juan José"},{"family":"Mohagan","given":"Alma"},{"family":"Rafanomezantsoa","given":"Jean-Jacques"},{"family":"Fisher","given":"Brian"},{"family":"Engel","given":"Michael S."},{"family":"Roisin","given":"Yves"},{"family":"Evans","given":"Theodore A."},{"family":"Scheffrahn","given":"Rudolf"},{"family":"Bourguignon","given":"Thomas"}],"issued":{"date-parts":[["2022"]]},"citation-key":"bucekMolecularPhylogenyReveals2022"}}],"schema":"https://github.com/citation-style-language/schema/raw/master/csl-citation.json"}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9A7D08">
              <w:rPr>
                <w:rFonts w:ascii="PT Serif" w:hAnsi="PT Serif"/>
                <w:sz w:val="18"/>
              </w:rPr>
              <w:t>[45]</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15F76DF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17E45DA3" w14:textId="77777777" w:rsidTr="004721B4">
        <w:trPr>
          <w:trHeight w:val="20"/>
        </w:trPr>
        <w:tc>
          <w:tcPr>
            <w:tcW w:w="1741" w:type="dxa"/>
            <w:tcBorders>
              <w:top w:val="nil"/>
              <w:left w:val="nil"/>
              <w:bottom w:val="nil"/>
              <w:right w:val="nil"/>
            </w:tcBorders>
            <w:shd w:val="clear" w:color="auto" w:fill="auto"/>
            <w:noWrap/>
            <w:vAlign w:val="center"/>
            <w:hideMark/>
          </w:tcPr>
          <w:p w14:paraId="0CDA7666"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33FCD1B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05053458"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Cryptotermes</w:t>
            </w:r>
          </w:p>
        </w:tc>
        <w:tc>
          <w:tcPr>
            <w:tcW w:w="2160" w:type="dxa"/>
            <w:tcBorders>
              <w:top w:val="nil"/>
              <w:left w:val="nil"/>
              <w:bottom w:val="nil"/>
              <w:right w:val="nil"/>
            </w:tcBorders>
            <w:shd w:val="clear" w:color="auto" w:fill="auto"/>
            <w:noWrap/>
            <w:vAlign w:val="center"/>
            <w:hideMark/>
          </w:tcPr>
          <w:p w14:paraId="33B5BA8F"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havilandi</w:t>
            </w:r>
            <w:proofErr w:type="spellEnd"/>
          </w:p>
        </w:tc>
        <w:tc>
          <w:tcPr>
            <w:tcW w:w="2160" w:type="dxa"/>
            <w:tcBorders>
              <w:top w:val="nil"/>
              <w:left w:val="nil"/>
              <w:bottom w:val="nil"/>
              <w:right w:val="nil"/>
            </w:tcBorders>
            <w:shd w:val="clear" w:color="auto" w:fill="auto"/>
            <w:noWrap/>
            <w:vAlign w:val="center"/>
            <w:hideMark/>
          </w:tcPr>
          <w:p w14:paraId="5DC2C85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CAM15_103</w:t>
            </w:r>
          </w:p>
        </w:tc>
        <w:tc>
          <w:tcPr>
            <w:tcW w:w="1140" w:type="dxa"/>
            <w:tcBorders>
              <w:top w:val="nil"/>
              <w:left w:val="nil"/>
              <w:bottom w:val="nil"/>
              <w:right w:val="nil"/>
            </w:tcBorders>
            <w:shd w:val="clear" w:color="auto" w:fill="auto"/>
            <w:noWrap/>
            <w:vAlign w:val="center"/>
            <w:hideMark/>
          </w:tcPr>
          <w:p w14:paraId="148C2A3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OL469805</w:t>
            </w:r>
          </w:p>
        </w:tc>
        <w:tc>
          <w:tcPr>
            <w:tcW w:w="1152" w:type="dxa"/>
            <w:tcBorders>
              <w:top w:val="nil"/>
              <w:left w:val="nil"/>
              <w:bottom w:val="nil"/>
              <w:right w:val="nil"/>
            </w:tcBorders>
            <w:shd w:val="clear" w:color="auto" w:fill="auto"/>
            <w:noWrap/>
            <w:vAlign w:val="center"/>
            <w:hideMark/>
          </w:tcPr>
          <w:p w14:paraId="603B4DF3" w14:textId="569C7F33" w:rsidR="00B76298"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{"citationID":"hPvRgxtz","properties":{"formattedCitation":"[46]","plainCitation":"[46]","noteIndex":0},"citationItems":[{"id":23274,"uris":["http://zotero.org/users/9949769/items/D7GDC7FD"],"itemData":{"id":23274,"type":"article-journal","abstract":"Termites feed on vegetal matter at various stages of decomposition. Lineages of wood- and soil-feeding termites are distributed across terrestrial ecosystems located between 45°N and 45°S of latitude, a distribution they acquired through many transoceanic dispersal events. While wood-feeding termites often live in the wood on which they feed and are efficient at dispersing across oceans by rafting, soil-feeders are believed to be poor dispersers. Therefore, their distribution across multiple continents requires an explanation. Here, we reconstructed the historical biogeography and the ancestral diet of termites using mitochondrial genomes and </w:instrText>
            </w:r>
            <w:r>
              <w:rPr>
                <w:rFonts w:ascii="Cambria" w:eastAsia="Times New Roman" w:hAnsi="Cambria" w:cs="Cambria"/>
                <w:color w:val="000000"/>
                <w:kern w:val="0"/>
                <w:sz w:val="18"/>
                <w:szCs w:val="18"/>
                <w14:ligatures w14:val="none"/>
              </w:rPr>
              <w:instrText>δ</w:instrText>
            </w:r>
            <w:r>
              <w:rPr>
                <w:rFonts w:ascii="PT Serif" w:eastAsia="Times New Roman" w:hAnsi="PT Serif" w:cs="Calibri"/>
                <w:color w:val="000000"/>
                <w:kern w:val="0"/>
                <w:sz w:val="18"/>
                <w:szCs w:val="18"/>
                <w14:ligatures w14:val="none"/>
              </w:rPr>
              <w:instrText xml:space="preserve">\n              13\n              C and </w:instrText>
            </w:r>
            <w:r>
              <w:rPr>
                <w:rFonts w:ascii="Cambria" w:eastAsia="Times New Roman" w:hAnsi="Cambria" w:cs="Cambria"/>
                <w:color w:val="000000"/>
                <w:kern w:val="0"/>
                <w:sz w:val="18"/>
                <w:szCs w:val="18"/>
                <w14:ligatures w14:val="none"/>
              </w:rPr>
              <w:instrText>δ</w:instrText>
            </w:r>
            <w:r>
              <w:rPr>
                <w:rFonts w:ascii="PT Serif" w:eastAsia="Times New Roman" w:hAnsi="PT Serif" w:cs="Calibri"/>
                <w:color w:val="000000"/>
                <w:kern w:val="0"/>
                <w:sz w:val="18"/>
                <w:szCs w:val="18"/>
                <w14:ligatures w14:val="none"/>
              </w:rPr>
              <w:instrText xml:space="preserve">\n              15\n              N stable isotope measurements obtained from 324 termite samples collected in five biogeographic realms. Our biogeographic models showed that wood-feeders are better at dispersing across oceans than soil-feeders, further corroborated by the presence of wood-feeders on remote islands devoid of soil-feeders. However, our ancestral range reconstructions identified 33 dispersal events among biogeographic realms, 18 of which were performed by soil-feeders. Therefore, despite their lower dispersal ability, soil-feeders performed several transoceanic dispersals that shaped the distribution of modern termites.","container-title":"Proceedings of the Royal Society B: Biological Sciences","DOI":"10.1098/rspb.2022.0246","ISSN":"0962-8452, 1471-2954","issue":"1975","journalAbbreviation":"Proc. R. Soc. B.","language":"en","page":"20220246","source":"DOI.org (Crossref)","title":"Termite dispersal is influenced by their diet","volume":"289","author":[{"family":"Hellemans","given":"Simon"},{"family":"Šobotník","given":"Jan"},{"family":"Lepoint","given":"Gilles"},{"family":"Mihaljevič","given":"Martin"},{"family":"Roisin","given":"Yves"},{"family":"Bourguignon","given":"Thomas"}],"issued":{"date-parts":[["2022",5,25]]},"citation-key":"hellemansTermiteDispersalInfluenced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4E0717">
              <w:rPr>
                <w:rFonts w:ascii="PT Serif" w:hAnsi="PT Serif"/>
                <w:sz w:val="18"/>
              </w:rPr>
              <w:t>[46]</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5E2A4D4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9A7D08" w:rsidRPr="00B76298" w14:paraId="631CEF77" w14:textId="77777777" w:rsidTr="004721B4">
        <w:trPr>
          <w:trHeight w:val="20"/>
        </w:trPr>
        <w:tc>
          <w:tcPr>
            <w:tcW w:w="1741" w:type="dxa"/>
            <w:tcBorders>
              <w:top w:val="nil"/>
              <w:left w:val="nil"/>
              <w:bottom w:val="nil"/>
              <w:right w:val="nil"/>
            </w:tcBorders>
            <w:shd w:val="clear" w:color="auto" w:fill="auto"/>
            <w:noWrap/>
            <w:vAlign w:val="center"/>
            <w:hideMark/>
          </w:tcPr>
          <w:p w14:paraId="2EE907D0"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3CDD88FC"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19DCFDE5"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Cryptotermes</w:t>
            </w:r>
          </w:p>
        </w:tc>
        <w:tc>
          <w:tcPr>
            <w:tcW w:w="2160" w:type="dxa"/>
            <w:tcBorders>
              <w:top w:val="nil"/>
              <w:left w:val="nil"/>
              <w:bottom w:val="nil"/>
              <w:right w:val="nil"/>
            </w:tcBorders>
            <w:shd w:val="clear" w:color="auto" w:fill="auto"/>
            <w:noWrap/>
            <w:vAlign w:val="center"/>
            <w:hideMark/>
          </w:tcPr>
          <w:p w14:paraId="4E050592"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domesticus</w:t>
            </w:r>
          </w:p>
        </w:tc>
        <w:tc>
          <w:tcPr>
            <w:tcW w:w="2160" w:type="dxa"/>
            <w:tcBorders>
              <w:top w:val="nil"/>
              <w:left w:val="nil"/>
              <w:bottom w:val="nil"/>
              <w:right w:val="nil"/>
            </w:tcBorders>
            <w:shd w:val="clear" w:color="auto" w:fill="auto"/>
            <w:noWrap/>
            <w:vAlign w:val="center"/>
            <w:hideMark/>
          </w:tcPr>
          <w:p w14:paraId="31B3818A"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CRYDOMESTI</w:t>
            </w:r>
          </w:p>
        </w:tc>
        <w:tc>
          <w:tcPr>
            <w:tcW w:w="1140" w:type="dxa"/>
            <w:tcBorders>
              <w:top w:val="nil"/>
              <w:left w:val="nil"/>
              <w:bottom w:val="nil"/>
              <w:right w:val="nil"/>
            </w:tcBorders>
            <w:shd w:val="clear" w:color="auto" w:fill="auto"/>
            <w:noWrap/>
            <w:vAlign w:val="center"/>
            <w:hideMark/>
          </w:tcPr>
          <w:p w14:paraId="4E7D5A42"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OM991334</w:t>
            </w:r>
          </w:p>
        </w:tc>
        <w:tc>
          <w:tcPr>
            <w:tcW w:w="1152" w:type="dxa"/>
            <w:tcBorders>
              <w:top w:val="nil"/>
              <w:left w:val="nil"/>
              <w:bottom w:val="nil"/>
              <w:right w:val="nil"/>
            </w:tcBorders>
            <w:shd w:val="clear" w:color="auto" w:fill="auto"/>
            <w:noWrap/>
            <w:vAlign w:val="center"/>
            <w:hideMark/>
          </w:tcPr>
          <w:p w14:paraId="39FC68A0" w14:textId="7382FCE4"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D23E46">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{"citationID":"Zi9Pz0Am","properties":{"formattedCitation":"[45]","plainCitation":"[45]","noteIndex":0},"citationItems":[{"id":3043,"uris":["http://zotero.org/users/9949769/items/4TVXBVKX"],"itemData":{"id":3043,"type":"article-journal","abstract":"Termites are major decomposers in terrestrial ecosystems and the second most diverse lineage of social insects. The Kalotermitidae form the second-largest termite family and are distributed across tropical and subtropical ecosystems, where they typically live in small colonies confined to single wood items inhabited by individuals with no foraging abilities. How the Kalotermitidae have acquired their global distribution patterns remains unresolved. Similarly, it is unclear whether foraging is ancestral to Kalotermitidae or was secondarily acquired in a few species. These questions can be addressed in a phylogenetic framework. We inferred time-calibrated phylogenetic trees of Kalotermitidae using mitochondrial genomes of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120 species, about 27% of kalotermitid diversity, including representatives of 21 of the 23 kalotermitid genera. Our mitochondrial genome phylogenetic trees were corroborated by phylogenies inferred from nuclear ultraconserved elements derived from a subset of 28 species. We found that extant kalotermitids shared a common ancestor 84 Ma (75–93 Ma 95% highest posterior density), indicating that a few disjunctions among early-diverging kalotermitid lineages may predate Gondwana breakup. However, most of the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40 disjunctions among biogeographic realms were dated at &lt;50 Ma, indicating that transoceanic dispersals, and more recently human-mediated dispersals, have been the major drivers of the global distribution of Kalotermitidae. Our phylogeny also revealed that the capacity to forage is often found in early-diverging kalotermitid lineages, implying the ancestors of Kalotermitidae were able to forage among multiple wood pieces. Our phylogenetic estimates provide a platform for critical taxonomic revision and future comparative analyses of Kalotermitidae.","container-title":"Molecular Biology and Evolution","DOI":"10.1093/molbev/msac093","ISSN":"0737-4038","issue":"5","license":"All rights reserved","page":"1-20","title":"Molecular phylogeny reveals the past transoceanic voyages of drywood termites (Isoptera, Kalotermitidae)","volume":"39","author":[{"family":"Buček","given":"Aleš"},{"family":"Wang","given":"Menglin"},{"family":"Šobotník","given":"Jan"},{"family":"Hellemans","given":"Simon"},{"family":"Sillam-Dussès","given":"David"},{"family":"Mizumoto","given":"Nobuaki"},{"family":"Stiblík","given":"Petr"},{"family":"Clitheroe","given":"Crystal"},{"family":"Lu","given":"Tomer"},{"family":"González Plaza","given":"Juan José"},{"family":"Mohagan","given":"Alma"},{"family":"Rafanomezantsoa","given":"Jean-Jacques"},{"family":"Fisher","given":"Brian"},{"family":"Engel","given":"Michael S."},{"family":"Roisin","given":"Yves"},{"family":"Evans","given":"Theodore A."},{"family":"Scheffrahn","given":"Rudolf"},{"family":"Bourguignon","given":"Thomas"}],"issued":{"date-parts":[["2022"]]},"citation-key":"bucekMolecularPhylogenyReveals2022"}}],"schema":"https://github.com/citation-style-language/schema/raw/master/csl-citation.json"} </w:instrText>
            </w:r>
            <w:r w:rsidRPr="00D23E46">
              <w:rPr>
                <w:rFonts w:ascii="PT Serif" w:eastAsia="Times New Roman" w:hAnsi="PT Serif" w:cs="Calibri"/>
                <w:color w:val="000000"/>
                <w:kern w:val="0"/>
                <w:sz w:val="18"/>
                <w:szCs w:val="18"/>
                <w14:ligatures w14:val="none"/>
              </w:rPr>
              <w:fldChar w:fldCharType="separate"/>
            </w:r>
            <w:r w:rsidRPr="00D23E46">
              <w:rPr>
                <w:rFonts w:ascii="PT Serif" w:hAnsi="PT Serif"/>
                <w:sz w:val="18"/>
              </w:rPr>
              <w:t>[45]</w:t>
            </w:r>
            <w:r w:rsidRPr="00D23E46">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23468304"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9A7D08" w:rsidRPr="00B76298" w14:paraId="0887B0D8" w14:textId="77777777" w:rsidTr="004721B4">
        <w:trPr>
          <w:trHeight w:val="20"/>
        </w:trPr>
        <w:tc>
          <w:tcPr>
            <w:tcW w:w="1741" w:type="dxa"/>
            <w:tcBorders>
              <w:top w:val="nil"/>
              <w:left w:val="nil"/>
              <w:bottom w:val="nil"/>
              <w:right w:val="nil"/>
            </w:tcBorders>
            <w:shd w:val="clear" w:color="auto" w:fill="auto"/>
            <w:noWrap/>
            <w:vAlign w:val="center"/>
            <w:hideMark/>
          </w:tcPr>
          <w:p w14:paraId="681B9F37"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06B7EBE8"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58E1DE79"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Cryptotermes</w:t>
            </w:r>
          </w:p>
        </w:tc>
        <w:tc>
          <w:tcPr>
            <w:tcW w:w="2160" w:type="dxa"/>
            <w:tcBorders>
              <w:top w:val="nil"/>
              <w:left w:val="nil"/>
              <w:bottom w:val="nil"/>
              <w:right w:val="nil"/>
            </w:tcBorders>
            <w:shd w:val="clear" w:color="auto" w:fill="auto"/>
            <w:noWrap/>
            <w:vAlign w:val="center"/>
            <w:hideMark/>
          </w:tcPr>
          <w:p w14:paraId="6C20B4D3"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cynocephalus</w:t>
            </w:r>
          </w:p>
        </w:tc>
        <w:tc>
          <w:tcPr>
            <w:tcW w:w="2160" w:type="dxa"/>
            <w:tcBorders>
              <w:top w:val="nil"/>
              <w:left w:val="nil"/>
              <w:bottom w:val="nil"/>
              <w:right w:val="nil"/>
            </w:tcBorders>
            <w:shd w:val="clear" w:color="auto" w:fill="auto"/>
            <w:noWrap/>
            <w:vAlign w:val="center"/>
            <w:hideMark/>
          </w:tcPr>
          <w:p w14:paraId="3DC5FFEF"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CC</w:t>
            </w:r>
          </w:p>
        </w:tc>
        <w:tc>
          <w:tcPr>
            <w:tcW w:w="1140" w:type="dxa"/>
            <w:tcBorders>
              <w:top w:val="nil"/>
              <w:left w:val="nil"/>
              <w:bottom w:val="nil"/>
              <w:right w:val="nil"/>
            </w:tcBorders>
            <w:shd w:val="clear" w:color="auto" w:fill="auto"/>
            <w:noWrap/>
            <w:vAlign w:val="center"/>
            <w:hideMark/>
          </w:tcPr>
          <w:p w14:paraId="6FF84246"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OM991320</w:t>
            </w:r>
          </w:p>
        </w:tc>
        <w:tc>
          <w:tcPr>
            <w:tcW w:w="1152" w:type="dxa"/>
            <w:tcBorders>
              <w:top w:val="nil"/>
              <w:left w:val="nil"/>
              <w:bottom w:val="nil"/>
              <w:right w:val="nil"/>
            </w:tcBorders>
            <w:shd w:val="clear" w:color="auto" w:fill="auto"/>
            <w:noWrap/>
            <w:vAlign w:val="center"/>
            <w:hideMark/>
          </w:tcPr>
          <w:p w14:paraId="22135817" w14:textId="508FFB0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D23E46">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{"citationID":"XJ15r71A","properties":{"formattedCitation":"[45]","plainCitation":"[45]","noteIndex":0},"citationItems":[{"id":3043,"uris":["http://zotero.org/users/9949769/items/4TVXBVKX"],"itemData":{"id":3043,"type":"article-journal","abstract":"Termites are major decomposers in terrestrial ecosystems and the second most diverse lineage of social insects. The Kalotermitidae form the second-largest termite family and are distributed across tropical and subtropical ecosystems, where they typically live in small colonies confined to single wood items inhabited by individuals with no foraging abilities. How the Kalotermitidae have acquired their global distribution patterns remains unresolved. Similarly, it is unclear whether foraging is ancestral to Kalotermitidae or was secondarily acquired in a few species. These questions can be addressed in a phylogenetic framework. We inferred time-calibrated phylogenetic trees of Kalotermitidae using mitochondrial genomes of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120 species, about 27% of kalotermitid diversity, including representatives of 21 of the 23 kalotermitid genera. Our mitochondrial genome phylogenetic trees were corroborated by phylogenies inferred from nuclear ultraconserved elements derived from a subset of 28 species. We found that extant kalotermitids shared a common ancestor 84 Ma (75–93 Ma 95% highest posterior density), indicating that a few disjunctions among early-diverging kalotermitid lineages may predate Gondwana breakup. However, most of the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40 disjunctions among biogeographic realms were dated at &lt;50 Ma, indicating that transoceanic dispersals, and more recently human-mediated dispersals, have been the major drivers of the global distribution of Kalotermitidae. Our phylogeny also revealed that the capacity to forage is often found in early-diverging kalotermitid lineages, implying the ancestors of Kalotermitidae were able to forage among multiple wood pieces. Our phylogenetic estimates provide a platform for critical taxonomic revision and future comparative analyses of Kalotermitidae.","container-title":"Molecular Biology and Evolution","DOI":"10.1093/molbev/msac093","ISSN":"0737-4038","issue":"5","license":"All rights reserved","page":"1-20","title":"Molecular phylogeny reveals the past transoceanic voyages of drywood termites (Isoptera, Kalotermitidae)","volume":"39","author":[{"family":"Buček","given":"Aleš"},{"family":"Wang","given":"Menglin"},{"family":"Šobotník","given":"Jan"},{"family":"Hellemans","given":"Simon"},{"family":"Sillam-Dussès","given":"David"},{"family":"Mizumoto","given":"Nobuaki"},{"family":"Stiblík","given":"Petr"},{"family":"Clitheroe","given":"Crystal"},{"family":"Lu","given":"Tomer"},{"family":"González Plaza","given":"Juan José"},{"family":"Mohagan","given":"Alma"},{"family":"Rafanomezantsoa","given":"Jean-Jacques"},{"family":"Fisher","given":"Brian"},{"family":"Engel","given":"Michael S."},{"family":"Roisin","given":"Yves"},{"family":"Evans","given":"Theodore A."},{"family":"Scheffrahn","given":"Rudolf"},{"family":"Bourguignon","given":"Thomas"}],"issued":{"date-parts":[["2022"]]},"citation-key":"bucekMolecularPhylogenyReveals2022"}}],"schema":"https://github.com/citation-style-language/schema/raw/master/csl-citation.json"} </w:instrText>
            </w:r>
            <w:r w:rsidRPr="00D23E46">
              <w:rPr>
                <w:rFonts w:ascii="PT Serif" w:eastAsia="Times New Roman" w:hAnsi="PT Serif" w:cs="Calibri"/>
                <w:color w:val="000000"/>
                <w:kern w:val="0"/>
                <w:sz w:val="18"/>
                <w:szCs w:val="18"/>
                <w14:ligatures w14:val="none"/>
              </w:rPr>
              <w:fldChar w:fldCharType="separate"/>
            </w:r>
            <w:r w:rsidRPr="00D23E46">
              <w:rPr>
                <w:rFonts w:ascii="PT Serif" w:hAnsi="PT Serif"/>
                <w:sz w:val="18"/>
              </w:rPr>
              <w:t>[45]</w:t>
            </w:r>
            <w:r w:rsidRPr="00D23E46">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5B272A1E"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9A7D08" w:rsidRPr="00B76298" w14:paraId="775CBB34" w14:textId="77777777" w:rsidTr="004721B4">
        <w:trPr>
          <w:trHeight w:val="20"/>
        </w:trPr>
        <w:tc>
          <w:tcPr>
            <w:tcW w:w="1741" w:type="dxa"/>
            <w:tcBorders>
              <w:top w:val="nil"/>
              <w:left w:val="nil"/>
              <w:bottom w:val="nil"/>
              <w:right w:val="nil"/>
            </w:tcBorders>
            <w:shd w:val="clear" w:color="auto" w:fill="auto"/>
            <w:noWrap/>
            <w:vAlign w:val="center"/>
            <w:hideMark/>
          </w:tcPr>
          <w:p w14:paraId="5898102E"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5CB19A03"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246E551C"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Cryptotermes</w:t>
            </w:r>
          </w:p>
        </w:tc>
        <w:tc>
          <w:tcPr>
            <w:tcW w:w="2160" w:type="dxa"/>
            <w:tcBorders>
              <w:top w:val="nil"/>
              <w:left w:val="nil"/>
              <w:bottom w:val="nil"/>
              <w:right w:val="nil"/>
            </w:tcBorders>
            <w:shd w:val="clear" w:color="auto" w:fill="auto"/>
            <w:noWrap/>
            <w:vAlign w:val="center"/>
            <w:hideMark/>
          </w:tcPr>
          <w:p w14:paraId="37C3DBDA"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dudleyi</w:t>
            </w:r>
            <w:proofErr w:type="spellEnd"/>
          </w:p>
        </w:tc>
        <w:tc>
          <w:tcPr>
            <w:tcW w:w="2160" w:type="dxa"/>
            <w:tcBorders>
              <w:top w:val="nil"/>
              <w:left w:val="nil"/>
              <w:bottom w:val="nil"/>
              <w:right w:val="nil"/>
            </w:tcBorders>
            <w:shd w:val="clear" w:color="auto" w:fill="auto"/>
            <w:noWrap/>
            <w:vAlign w:val="center"/>
            <w:hideMark/>
          </w:tcPr>
          <w:p w14:paraId="6FD61B60"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CRYDRUDDLE</w:t>
            </w:r>
          </w:p>
        </w:tc>
        <w:tc>
          <w:tcPr>
            <w:tcW w:w="1140" w:type="dxa"/>
            <w:tcBorders>
              <w:top w:val="nil"/>
              <w:left w:val="nil"/>
              <w:bottom w:val="nil"/>
              <w:right w:val="nil"/>
            </w:tcBorders>
            <w:shd w:val="clear" w:color="auto" w:fill="auto"/>
            <w:noWrap/>
            <w:vAlign w:val="center"/>
            <w:hideMark/>
          </w:tcPr>
          <w:p w14:paraId="03E52245"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OM991335</w:t>
            </w:r>
          </w:p>
        </w:tc>
        <w:tc>
          <w:tcPr>
            <w:tcW w:w="1152" w:type="dxa"/>
            <w:tcBorders>
              <w:top w:val="nil"/>
              <w:left w:val="nil"/>
              <w:bottom w:val="nil"/>
              <w:right w:val="nil"/>
            </w:tcBorders>
            <w:shd w:val="clear" w:color="auto" w:fill="auto"/>
            <w:noWrap/>
            <w:vAlign w:val="center"/>
            <w:hideMark/>
          </w:tcPr>
          <w:p w14:paraId="0860763B" w14:textId="6C6075E1"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D23E46">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{"citationID":"aomyPw8S","properties":{"formattedCitation":"[45]","plainCitation":"[45]","noteIndex":0},"citationItems":[{"id":3043,"uris":["http://zotero.org/users/9949769/items/4TVXBVKX"],"itemData":{"id":3043,"type":"article-journal","abstract":"Termites are major decomposers in terrestrial ecosystems and the second most diverse lineage of social insects. The Kalotermitidae form the second-largest termite family and are distributed across tropical and subtropical ecosystems, where they typically live in small colonies confined to single wood items inhabited by individuals with no foraging abilities. How the Kalotermitidae have acquired their global distribution patterns remains unresolved. Similarly, it is unclear whether foraging is ancestral to Kalotermitidae or was secondarily acquired in a few species. These questions can be addressed in a phylogenetic framework. We inferred time-calibrated phylogenetic trees of Kalotermitidae using mitochondrial genomes of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120 species, about 27% of kalotermitid diversity, including representatives of 21 of the 23 kalotermitid genera. Our mitochondrial genome phylogenetic trees were corroborated by phylogenies inferred from nuclear ultraconserved elements derived from a subset of 28 species. We found that extant kalotermitids shared a common ancestor 84 Ma (75–93 Ma 95% highest posterior density), indicating that a few disjunctions among early-diverging kalotermitid lineages may predate Gondwana breakup. However, most of the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40 disjunctions among biogeographic realms were dated at &lt;50 Ma, indicating that transoceanic dispersals, and more recently human-mediated dispersals, have been the major drivers of the global distribution of Kalotermitidae. Our phylogeny also revealed that the capacity to forage is often found in early-diverging kalotermitid lineages, implying the ancestors of Kalotermitidae were able to forage among multiple wood pieces. Our phylogenetic estimates provide a platform for critical taxonomic revision and future comparative analyses of Kalotermitidae.","container-title":"Molecular Biology and Evolution","DOI":"10.1093/molbev/msac093","ISSN":"0737-4038","issue":"5","license":"All rights reserved","page":"1-20","title":"Molecular phylogeny reveals the past transoceanic voyages of drywood termites (Isoptera, Kalotermitidae)","volume":"39","author":[{"family":"Buček","given":"Aleš"},{"family":"Wang","given":"Menglin"},{"family":"Šobotník","given":"Jan"},{"family":"Hellemans","given":"Simon"},{"family":"Sillam-Dussès","given":"David"},{"family":"Mizumoto","given":"Nobuaki"},{"family":"Stiblík","given":"Petr"},{"family":"Clitheroe","given":"Crystal"},{"family":"Lu","given":"Tomer"},{"family":"González Plaza","given":"Juan José"},{"family":"Mohagan","given":"Alma"},{"family":"Rafanomezantsoa","given":"Jean-Jacques"},{"family":"Fisher","given":"Brian"},{"family":"Engel","given":"Michael S."},{"family":"Roisin","given":"Yves"},{"family":"Evans","given":"Theodore A."},{"family":"Scheffrahn","given":"Rudolf"},{"family":"Bourguignon","given":"Thomas"}],"issued":{"date-parts":[["2022"]]},"citation-key":"bucekMolecularPhylogenyReveals2022"}}],"schema":"https://github.com/citation-style-language/schema/raw/master/csl-citation.json"} </w:instrText>
            </w:r>
            <w:r w:rsidRPr="00D23E46">
              <w:rPr>
                <w:rFonts w:ascii="PT Serif" w:eastAsia="Times New Roman" w:hAnsi="PT Serif" w:cs="Calibri"/>
                <w:color w:val="000000"/>
                <w:kern w:val="0"/>
                <w:sz w:val="18"/>
                <w:szCs w:val="18"/>
                <w14:ligatures w14:val="none"/>
              </w:rPr>
              <w:fldChar w:fldCharType="separate"/>
            </w:r>
            <w:r w:rsidRPr="00D23E46">
              <w:rPr>
                <w:rFonts w:ascii="PT Serif" w:hAnsi="PT Serif"/>
                <w:sz w:val="18"/>
              </w:rPr>
              <w:t>[45]</w:t>
            </w:r>
            <w:r w:rsidRPr="00D23E46">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77A45BA5"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20EB860A" w14:textId="77777777" w:rsidTr="004721B4">
        <w:trPr>
          <w:trHeight w:val="20"/>
        </w:trPr>
        <w:tc>
          <w:tcPr>
            <w:tcW w:w="1741" w:type="dxa"/>
            <w:tcBorders>
              <w:top w:val="nil"/>
              <w:left w:val="nil"/>
              <w:bottom w:val="nil"/>
              <w:right w:val="nil"/>
            </w:tcBorders>
            <w:shd w:val="clear" w:color="auto" w:fill="auto"/>
            <w:noWrap/>
            <w:vAlign w:val="center"/>
            <w:hideMark/>
          </w:tcPr>
          <w:p w14:paraId="3B86BA3E"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3AA3BC3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3678155F"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Glyptotermes</w:t>
            </w:r>
          </w:p>
        </w:tc>
        <w:tc>
          <w:tcPr>
            <w:tcW w:w="2160" w:type="dxa"/>
            <w:tcBorders>
              <w:top w:val="nil"/>
              <w:left w:val="nil"/>
              <w:bottom w:val="nil"/>
              <w:right w:val="nil"/>
            </w:tcBorders>
            <w:shd w:val="clear" w:color="auto" w:fill="auto"/>
            <w:noWrap/>
            <w:vAlign w:val="center"/>
            <w:hideMark/>
          </w:tcPr>
          <w:p w14:paraId="37D8A85E"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fuscus</w:t>
            </w:r>
          </w:p>
        </w:tc>
        <w:tc>
          <w:tcPr>
            <w:tcW w:w="2160" w:type="dxa"/>
            <w:tcBorders>
              <w:top w:val="nil"/>
              <w:left w:val="nil"/>
              <w:bottom w:val="nil"/>
              <w:right w:val="nil"/>
            </w:tcBorders>
            <w:shd w:val="clear" w:color="auto" w:fill="auto"/>
            <w:noWrap/>
            <w:vAlign w:val="center"/>
            <w:hideMark/>
          </w:tcPr>
          <w:p w14:paraId="0DBFE33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NM2325</w:t>
            </w:r>
          </w:p>
        </w:tc>
        <w:tc>
          <w:tcPr>
            <w:tcW w:w="1140" w:type="dxa"/>
            <w:tcBorders>
              <w:top w:val="nil"/>
              <w:left w:val="nil"/>
              <w:bottom w:val="nil"/>
              <w:right w:val="nil"/>
            </w:tcBorders>
            <w:shd w:val="clear" w:color="000000" w:fill="ED7D31"/>
            <w:noWrap/>
            <w:vAlign w:val="center"/>
            <w:hideMark/>
          </w:tcPr>
          <w:p w14:paraId="157D3A68"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TBS</w:t>
            </w:r>
          </w:p>
        </w:tc>
        <w:tc>
          <w:tcPr>
            <w:tcW w:w="1152" w:type="dxa"/>
            <w:tcBorders>
              <w:top w:val="nil"/>
              <w:left w:val="nil"/>
              <w:bottom w:val="nil"/>
              <w:right w:val="nil"/>
            </w:tcBorders>
            <w:shd w:val="clear" w:color="000000" w:fill="ED7D31"/>
            <w:noWrap/>
            <w:vAlign w:val="center"/>
            <w:hideMark/>
          </w:tcPr>
          <w:p w14:paraId="003677CF" w14:textId="7E2B954E" w:rsidR="00B76298" w:rsidRPr="00B76298" w:rsidRDefault="00F620BE"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w:t>
            </w:r>
            <w:r w:rsidR="00B76298" w:rsidRPr="00B76298">
              <w:rPr>
                <w:rFonts w:ascii="PT Serif" w:eastAsia="Times New Roman" w:hAnsi="PT Serif" w:cs="Calibri"/>
                <w:color w:val="000000"/>
                <w:kern w:val="0"/>
                <w:sz w:val="18"/>
                <w:szCs w:val="18"/>
                <w14:ligatures w14:val="none"/>
              </w:rPr>
              <w:t>his</w:t>
            </w:r>
            <w:r>
              <w:rPr>
                <w:rFonts w:ascii="PT Serif" w:hAnsi="PT Serif" w:cs="Calibri" w:hint="eastAsia"/>
                <w:color w:val="000000"/>
                <w:kern w:val="0"/>
                <w:sz w:val="18"/>
                <w:szCs w:val="18"/>
                <w14:ligatures w14:val="none"/>
              </w:rPr>
              <w:t xml:space="preserve"> </w:t>
            </w:r>
            <w:r w:rsidR="00B76298" w:rsidRPr="00B76298">
              <w:rPr>
                <w:rFonts w:ascii="PT Serif" w:eastAsia="Times New Roman" w:hAnsi="PT Serif" w:cs="Calibri"/>
                <w:color w:val="000000"/>
                <w:kern w:val="0"/>
                <w:sz w:val="18"/>
                <w:szCs w:val="18"/>
                <w14:ligatures w14:val="none"/>
              </w:rPr>
              <w:t>paper</w:t>
            </w:r>
          </w:p>
        </w:tc>
        <w:tc>
          <w:tcPr>
            <w:tcW w:w="864" w:type="dxa"/>
            <w:tcBorders>
              <w:top w:val="nil"/>
              <w:left w:val="nil"/>
              <w:bottom w:val="nil"/>
              <w:right w:val="nil"/>
            </w:tcBorders>
            <w:shd w:val="clear" w:color="auto" w:fill="auto"/>
            <w:noWrap/>
            <w:vAlign w:val="center"/>
            <w:hideMark/>
          </w:tcPr>
          <w:p w14:paraId="449EF360"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d</w:t>
            </w:r>
          </w:p>
        </w:tc>
      </w:tr>
      <w:tr w:rsidR="00B76298" w:rsidRPr="00B76298" w14:paraId="65B968F3" w14:textId="77777777" w:rsidTr="004721B4">
        <w:trPr>
          <w:trHeight w:val="20"/>
        </w:trPr>
        <w:tc>
          <w:tcPr>
            <w:tcW w:w="1741" w:type="dxa"/>
            <w:tcBorders>
              <w:top w:val="nil"/>
              <w:left w:val="nil"/>
              <w:bottom w:val="nil"/>
              <w:right w:val="nil"/>
            </w:tcBorders>
            <w:shd w:val="clear" w:color="auto" w:fill="auto"/>
            <w:noWrap/>
            <w:vAlign w:val="center"/>
            <w:hideMark/>
          </w:tcPr>
          <w:p w14:paraId="0681FF8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4434CC56"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388FE778"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Glyptotermes</w:t>
            </w:r>
          </w:p>
        </w:tc>
        <w:tc>
          <w:tcPr>
            <w:tcW w:w="2160" w:type="dxa"/>
            <w:tcBorders>
              <w:top w:val="nil"/>
              <w:left w:val="nil"/>
              <w:bottom w:val="nil"/>
              <w:right w:val="nil"/>
            </w:tcBorders>
            <w:shd w:val="clear" w:color="auto" w:fill="auto"/>
            <w:noWrap/>
            <w:vAlign w:val="center"/>
            <w:hideMark/>
          </w:tcPr>
          <w:p w14:paraId="03AFB379"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satsumensis</w:t>
            </w:r>
          </w:p>
        </w:tc>
        <w:tc>
          <w:tcPr>
            <w:tcW w:w="2160" w:type="dxa"/>
            <w:tcBorders>
              <w:top w:val="nil"/>
              <w:left w:val="nil"/>
              <w:bottom w:val="nil"/>
              <w:right w:val="nil"/>
            </w:tcBorders>
            <w:shd w:val="clear" w:color="auto" w:fill="auto"/>
            <w:noWrap/>
            <w:vAlign w:val="center"/>
            <w:hideMark/>
          </w:tcPr>
          <w:p w14:paraId="0684EA60"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JP2106</w:t>
            </w:r>
          </w:p>
        </w:tc>
        <w:tc>
          <w:tcPr>
            <w:tcW w:w="1140" w:type="dxa"/>
            <w:tcBorders>
              <w:top w:val="nil"/>
              <w:left w:val="nil"/>
              <w:bottom w:val="nil"/>
              <w:right w:val="nil"/>
            </w:tcBorders>
            <w:shd w:val="clear" w:color="000000" w:fill="ED7D31"/>
            <w:noWrap/>
            <w:vAlign w:val="center"/>
            <w:hideMark/>
          </w:tcPr>
          <w:p w14:paraId="342007F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TBS</w:t>
            </w:r>
          </w:p>
        </w:tc>
        <w:tc>
          <w:tcPr>
            <w:tcW w:w="1152" w:type="dxa"/>
            <w:tcBorders>
              <w:top w:val="nil"/>
              <w:left w:val="nil"/>
              <w:bottom w:val="nil"/>
              <w:right w:val="nil"/>
            </w:tcBorders>
            <w:shd w:val="clear" w:color="000000" w:fill="ED7D31"/>
            <w:noWrap/>
            <w:vAlign w:val="center"/>
            <w:hideMark/>
          </w:tcPr>
          <w:p w14:paraId="4BDD82B0" w14:textId="600FAFB8" w:rsidR="00B76298" w:rsidRPr="00B76298" w:rsidRDefault="00F620BE"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This</w:t>
            </w:r>
            <w:r>
              <w:rPr>
                <w:rFonts w:ascii="PT Serif" w:hAnsi="PT Serif" w:cs="Calibri" w:hint="eastAsia"/>
                <w:color w:val="000000"/>
                <w:kern w:val="0"/>
                <w:sz w:val="18"/>
                <w:szCs w:val="18"/>
                <w14:ligatures w14:val="none"/>
              </w:rPr>
              <w:t xml:space="preserve"> </w:t>
            </w:r>
            <w:r w:rsidRPr="00B76298">
              <w:rPr>
                <w:rFonts w:ascii="PT Serif" w:eastAsia="Times New Roman" w:hAnsi="PT Serif" w:cs="Calibri"/>
                <w:color w:val="000000"/>
                <w:kern w:val="0"/>
                <w:sz w:val="18"/>
                <w:szCs w:val="18"/>
                <w14:ligatures w14:val="none"/>
              </w:rPr>
              <w:t>paper</w:t>
            </w:r>
          </w:p>
        </w:tc>
        <w:tc>
          <w:tcPr>
            <w:tcW w:w="864" w:type="dxa"/>
            <w:tcBorders>
              <w:top w:val="nil"/>
              <w:left w:val="nil"/>
              <w:bottom w:val="nil"/>
              <w:right w:val="nil"/>
            </w:tcBorders>
            <w:shd w:val="clear" w:color="auto" w:fill="auto"/>
            <w:noWrap/>
            <w:vAlign w:val="center"/>
            <w:hideMark/>
          </w:tcPr>
          <w:p w14:paraId="0BEB877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d</w:t>
            </w:r>
          </w:p>
        </w:tc>
      </w:tr>
      <w:tr w:rsidR="00B76298" w:rsidRPr="00B76298" w14:paraId="04041D27" w14:textId="77777777" w:rsidTr="004721B4">
        <w:trPr>
          <w:trHeight w:val="20"/>
        </w:trPr>
        <w:tc>
          <w:tcPr>
            <w:tcW w:w="1741" w:type="dxa"/>
            <w:tcBorders>
              <w:top w:val="nil"/>
              <w:left w:val="nil"/>
              <w:bottom w:val="nil"/>
              <w:right w:val="nil"/>
            </w:tcBorders>
            <w:shd w:val="clear" w:color="auto" w:fill="auto"/>
            <w:noWrap/>
            <w:vAlign w:val="center"/>
            <w:hideMark/>
          </w:tcPr>
          <w:p w14:paraId="14FC285E"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28A55BD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6AC02735"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Glyptotermes</w:t>
            </w:r>
          </w:p>
        </w:tc>
        <w:tc>
          <w:tcPr>
            <w:tcW w:w="2160" w:type="dxa"/>
            <w:tcBorders>
              <w:top w:val="nil"/>
              <w:left w:val="nil"/>
              <w:bottom w:val="nil"/>
              <w:right w:val="nil"/>
            </w:tcBorders>
            <w:shd w:val="clear" w:color="auto" w:fill="auto"/>
            <w:noWrap/>
            <w:vAlign w:val="center"/>
            <w:hideMark/>
          </w:tcPr>
          <w:p w14:paraId="68AD04A0"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nakajimai</w:t>
            </w:r>
          </w:p>
        </w:tc>
        <w:tc>
          <w:tcPr>
            <w:tcW w:w="2160" w:type="dxa"/>
            <w:tcBorders>
              <w:top w:val="nil"/>
              <w:left w:val="nil"/>
              <w:bottom w:val="nil"/>
              <w:right w:val="nil"/>
            </w:tcBorders>
            <w:shd w:val="clear" w:color="auto" w:fill="auto"/>
            <w:noWrap/>
            <w:vAlign w:val="center"/>
            <w:hideMark/>
          </w:tcPr>
          <w:p w14:paraId="50976F4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NM356</w:t>
            </w:r>
          </w:p>
        </w:tc>
        <w:tc>
          <w:tcPr>
            <w:tcW w:w="1140" w:type="dxa"/>
            <w:tcBorders>
              <w:top w:val="nil"/>
              <w:left w:val="nil"/>
              <w:bottom w:val="nil"/>
              <w:right w:val="nil"/>
            </w:tcBorders>
            <w:shd w:val="clear" w:color="000000" w:fill="ED7D31"/>
            <w:noWrap/>
            <w:vAlign w:val="center"/>
            <w:hideMark/>
          </w:tcPr>
          <w:p w14:paraId="5C95BC8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TBS</w:t>
            </w:r>
          </w:p>
        </w:tc>
        <w:tc>
          <w:tcPr>
            <w:tcW w:w="1152" w:type="dxa"/>
            <w:tcBorders>
              <w:top w:val="nil"/>
              <w:left w:val="nil"/>
              <w:bottom w:val="nil"/>
              <w:right w:val="nil"/>
            </w:tcBorders>
            <w:shd w:val="clear" w:color="000000" w:fill="ED7D31"/>
            <w:noWrap/>
            <w:vAlign w:val="center"/>
            <w:hideMark/>
          </w:tcPr>
          <w:p w14:paraId="776D9167" w14:textId="34A9E07E" w:rsidR="00B76298" w:rsidRPr="00B76298" w:rsidRDefault="00F620BE"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This</w:t>
            </w:r>
            <w:r>
              <w:rPr>
                <w:rFonts w:ascii="PT Serif" w:hAnsi="PT Serif" w:cs="Calibri" w:hint="eastAsia"/>
                <w:color w:val="000000"/>
                <w:kern w:val="0"/>
                <w:sz w:val="18"/>
                <w:szCs w:val="18"/>
                <w14:ligatures w14:val="none"/>
              </w:rPr>
              <w:t xml:space="preserve"> </w:t>
            </w:r>
            <w:r w:rsidRPr="00B76298">
              <w:rPr>
                <w:rFonts w:ascii="PT Serif" w:eastAsia="Times New Roman" w:hAnsi="PT Serif" w:cs="Calibri"/>
                <w:color w:val="000000"/>
                <w:kern w:val="0"/>
                <w:sz w:val="18"/>
                <w:szCs w:val="18"/>
                <w14:ligatures w14:val="none"/>
              </w:rPr>
              <w:t>paper</w:t>
            </w:r>
          </w:p>
        </w:tc>
        <w:tc>
          <w:tcPr>
            <w:tcW w:w="864" w:type="dxa"/>
            <w:tcBorders>
              <w:top w:val="nil"/>
              <w:left w:val="nil"/>
              <w:bottom w:val="nil"/>
              <w:right w:val="nil"/>
            </w:tcBorders>
            <w:shd w:val="clear" w:color="auto" w:fill="auto"/>
            <w:noWrap/>
            <w:vAlign w:val="center"/>
            <w:hideMark/>
          </w:tcPr>
          <w:p w14:paraId="417015E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d</w:t>
            </w:r>
          </w:p>
        </w:tc>
      </w:tr>
      <w:tr w:rsidR="00B76298" w:rsidRPr="00B76298" w14:paraId="220076FA" w14:textId="77777777" w:rsidTr="004721B4">
        <w:trPr>
          <w:trHeight w:val="20"/>
        </w:trPr>
        <w:tc>
          <w:tcPr>
            <w:tcW w:w="1741" w:type="dxa"/>
            <w:tcBorders>
              <w:top w:val="nil"/>
              <w:left w:val="nil"/>
              <w:bottom w:val="nil"/>
              <w:right w:val="nil"/>
            </w:tcBorders>
            <w:shd w:val="clear" w:color="auto" w:fill="auto"/>
            <w:noWrap/>
            <w:vAlign w:val="center"/>
            <w:hideMark/>
          </w:tcPr>
          <w:p w14:paraId="2CDF0E6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04393A5A"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22803E80"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Glyptotermes</w:t>
            </w:r>
          </w:p>
        </w:tc>
        <w:tc>
          <w:tcPr>
            <w:tcW w:w="2160" w:type="dxa"/>
            <w:tcBorders>
              <w:top w:val="nil"/>
              <w:left w:val="nil"/>
              <w:bottom w:val="nil"/>
              <w:right w:val="nil"/>
            </w:tcBorders>
            <w:shd w:val="clear" w:color="auto" w:fill="auto"/>
            <w:noWrap/>
            <w:vAlign w:val="center"/>
            <w:hideMark/>
          </w:tcPr>
          <w:p w14:paraId="2CEA89FF"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nakajimai</w:t>
            </w:r>
          </w:p>
        </w:tc>
        <w:tc>
          <w:tcPr>
            <w:tcW w:w="2160" w:type="dxa"/>
            <w:tcBorders>
              <w:top w:val="nil"/>
              <w:left w:val="nil"/>
              <w:bottom w:val="nil"/>
              <w:right w:val="nil"/>
            </w:tcBorders>
            <w:shd w:val="clear" w:color="auto" w:fill="auto"/>
            <w:noWrap/>
            <w:vAlign w:val="center"/>
            <w:hideMark/>
          </w:tcPr>
          <w:p w14:paraId="3CBCB8C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NM357</w:t>
            </w:r>
          </w:p>
        </w:tc>
        <w:tc>
          <w:tcPr>
            <w:tcW w:w="1140" w:type="dxa"/>
            <w:tcBorders>
              <w:top w:val="nil"/>
              <w:left w:val="nil"/>
              <w:bottom w:val="nil"/>
              <w:right w:val="nil"/>
            </w:tcBorders>
            <w:shd w:val="clear" w:color="000000" w:fill="ED7D31"/>
            <w:noWrap/>
            <w:vAlign w:val="center"/>
            <w:hideMark/>
          </w:tcPr>
          <w:p w14:paraId="2F098C86"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TBS</w:t>
            </w:r>
          </w:p>
        </w:tc>
        <w:tc>
          <w:tcPr>
            <w:tcW w:w="1152" w:type="dxa"/>
            <w:tcBorders>
              <w:top w:val="nil"/>
              <w:left w:val="nil"/>
              <w:bottom w:val="nil"/>
              <w:right w:val="nil"/>
            </w:tcBorders>
            <w:shd w:val="clear" w:color="000000" w:fill="ED7D31"/>
            <w:noWrap/>
            <w:vAlign w:val="center"/>
            <w:hideMark/>
          </w:tcPr>
          <w:p w14:paraId="1C60CF8B" w14:textId="0287B586" w:rsidR="00B76298" w:rsidRPr="00B76298" w:rsidRDefault="00F620BE"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This</w:t>
            </w:r>
            <w:r>
              <w:rPr>
                <w:rFonts w:ascii="PT Serif" w:hAnsi="PT Serif" w:cs="Calibri" w:hint="eastAsia"/>
                <w:color w:val="000000"/>
                <w:kern w:val="0"/>
                <w:sz w:val="18"/>
                <w:szCs w:val="18"/>
                <w14:ligatures w14:val="none"/>
              </w:rPr>
              <w:t xml:space="preserve"> </w:t>
            </w:r>
            <w:r w:rsidRPr="00B76298">
              <w:rPr>
                <w:rFonts w:ascii="PT Serif" w:eastAsia="Times New Roman" w:hAnsi="PT Serif" w:cs="Calibri"/>
                <w:color w:val="000000"/>
                <w:kern w:val="0"/>
                <w:sz w:val="18"/>
                <w:szCs w:val="18"/>
                <w14:ligatures w14:val="none"/>
              </w:rPr>
              <w:t>paper</w:t>
            </w:r>
          </w:p>
        </w:tc>
        <w:tc>
          <w:tcPr>
            <w:tcW w:w="864" w:type="dxa"/>
            <w:tcBorders>
              <w:top w:val="nil"/>
              <w:left w:val="nil"/>
              <w:bottom w:val="nil"/>
              <w:right w:val="nil"/>
            </w:tcBorders>
            <w:shd w:val="clear" w:color="auto" w:fill="auto"/>
            <w:noWrap/>
            <w:vAlign w:val="center"/>
            <w:hideMark/>
          </w:tcPr>
          <w:p w14:paraId="4906B953"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d</w:t>
            </w:r>
          </w:p>
        </w:tc>
      </w:tr>
      <w:tr w:rsidR="00B76298" w:rsidRPr="00B76298" w14:paraId="5B9B0008" w14:textId="77777777" w:rsidTr="004721B4">
        <w:trPr>
          <w:trHeight w:val="20"/>
        </w:trPr>
        <w:tc>
          <w:tcPr>
            <w:tcW w:w="1741" w:type="dxa"/>
            <w:tcBorders>
              <w:top w:val="nil"/>
              <w:left w:val="nil"/>
              <w:bottom w:val="nil"/>
              <w:right w:val="nil"/>
            </w:tcBorders>
            <w:shd w:val="clear" w:color="auto" w:fill="auto"/>
            <w:noWrap/>
            <w:vAlign w:val="center"/>
            <w:hideMark/>
          </w:tcPr>
          <w:p w14:paraId="06E115C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040D8602"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15DAA0DE"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Glyptotermes</w:t>
            </w:r>
          </w:p>
        </w:tc>
        <w:tc>
          <w:tcPr>
            <w:tcW w:w="2160" w:type="dxa"/>
            <w:tcBorders>
              <w:top w:val="nil"/>
              <w:left w:val="nil"/>
              <w:bottom w:val="nil"/>
              <w:right w:val="nil"/>
            </w:tcBorders>
            <w:shd w:val="clear" w:color="auto" w:fill="auto"/>
            <w:noWrap/>
            <w:vAlign w:val="center"/>
            <w:hideMark/>
          </w:tcPr>
          <w:p w14:paraId="7F5A2994"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nakajimai</w:t>
            </w:r>
          </w:p>
        </w:tc>
        <w:tc>
          <w:tcPr>
            <w:tcW w:w="2160" w:type="dxa"/>
            <w:tcBorders>
              <w:top w:val="nil"/>
              <w:left w:val="nil"/>
              <w:bottom w:val="nil"/>
              <w:right w:val="nil"/>
            </w:tcBorders>
            <w:shd w:val="clear" w:color="auto" w:fill="auto"/>
            <w:noWrap/>
            <w:vAlign w:val="center"/>
            <w:hideMark/>
          </w:tcPr>
          <w:p w14:paraId="40FA172A"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NM2344</w:t>
            </w:r>
          </w:p>
        </w:tc>
        <w:tc>
          <w:tcPr>
            <w:tcW w:w="1140" w:type="dxa"/>
            <w:tcBorders>
              <w:top w:val="nil"/>
              <w:left w:val="nil"/>
              <w:bottom w:val="nil"/>
              <w:right w:val="nil"/>
            </w:tcBorders>
            <w:shd w:val="clear" w:color="000000" w:fill="ED7D31"/>
            <w:noWrap/>
            <w:vAlign w:val="center"/>
            <w:hideMark/>
          </w:tcPr>
          <w:p w14:paraId="55577E9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TBS</w:t>
            </w:r>
          </w:p>
        </w:tc>
        <w:tc>
          <w:tcPr>
            <w:tcW w:w="1152" w:type="dxa"/>
            <w:tcBorders>
              <w:top w:val="nil"/>
              <w:left w:val="nil"/>
              <w:bottom w:val="nil"/>
              <w:right w:val="nil"/>
            </w:tcBorders>
            <w:shd w:val="clear" w:color="000000" w:fill="ED7D31"/>
            <w:noWrap/>
            <w:vAlign w:val="center"/>
            <w:hideMark/>
          </w:tcPr>
          <w:p w14:paraId="18A09358" w14:textId="7477E751" w:rsidR="00B76298" w:rsidRPr="00B76298" w:rsidRDefault="00F620BE"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This</w:t>
            </w:r>
            <w:r>
              <w:rPr>
                <w:rFonts w:ascii="PT Serif" w:hAnsi="PT Serif" w:cs="Calibri" w:hint="eastAsia"/>
                <w:color w:val="000000"/>
                <w:kern w:val="0"/>
                <w:sz w:val="18"/>
                <w:szCs w:val="18"/>
                <w14:ligatures w14:val="none"/>
              </w:rPr>
              <w:t xml:space="preserve"> </w:t>
            </w:r>
            <w:r w:rsidRPr="00B76298">
              <w:rPr>
                <w:rFonts w:ascii="PT Serif" w:eastAsia="Times New Roman" w:hAnsi="PT Serif" w:cs="Calibri"/>
                <w:color w:val="000000"/>
                <w:kern w:val="0"/>
                <w:sz w:val="18"/>
                <w:szCs w:val="18"/>
                <w14:ligatures w14:val="none"/>
              </w:rPr>
              <w:t>paper</w:t>
            </w:r>
          </w:p>
        </w:tc>
        <w:tc>
          <w:tcPr>
            <w:tcW w:w="864" w:type="dxa"/>
            <w:tcBorders>
              <w:top w:val="nil"/>
              <w:left w:val="nil"/>
              <w:bottom w:val="nil"/>
              <w:right w:val="nil"/>
            </w:tcBorders>
            <w:shd w:val="clear" w:color="auto" w:fill="auto"/>
            <w:noWrap/>
            <w:vAlign w:val="center"/>
            <w:hideMark/>
          </w:tcPr>
          <w:p w14:paraId="63414FB0"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d</w:t>
            </w:r>
          </w:p>
        </w:tc>
      </w:tr>
      <w:tr w:rsidR="00B76298" w:rsidRPr="00B76298" w14:paraId="75CF6005" w14:textId="77777777" w:rsidTr="004721B4">
        <w:trPr>
          <w:trHeight w:val="20"/>
        </w:trPr>
        <w:tc>
          <w:tcPr>
            <w:tcW w:w="1741" w:type="dxa"/>
            <w:tcBorders>
              <w:top w:val="nil"/>
              <w:left w:val="nil"/>
              <w:bottom w:val="nil"/>
              <w:right w:val="nil"/>
            </w:tcBorders>
            <w:shd w:val="clear" w:color="auto" w:fill="auto"/>
            <w:noWrap/>
            <w:vAlign w:val="center"/>
            <w:hideMark/>
          </w:tcPr>
          <w:p w14:paraId="645D1EBA"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6370AE0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74D0D798"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Glyptotermes</w:t>
            </w:r>
          </w:p>
        </w:tc>
        <w:tc>
          <w:tcPr>
            <w:tcW w:w="2160" w:type="dxa"/>
            <w:tcBorders>
              <w:top w:val="nil"/>
              <w:left w:val="nil"/>
              <w:bottom w:val="nil"/>
              <w:right w:val="nil"/>
            </w:tcBorders>
            <w:shd w:val="clear" w:color="auto" w:fill="auto"/>
            <w:noWrap/>
            <w:vAlign w:val="center"/>
            <w:hideMark/>
          </w:tcPr>
          <w:p w14:paraId="0AEBE400"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nakajimai</w:t>
            </w:r>
          </w:p>
        </w:tc>
        <w:tc>
          <w:tcPr>
            <w:tcW w:w="2160" w:type="dxa"/>
            <w:tcBorders>
              <w:top w:val="nil"/>
              <w:left w:val="nil"/>
              <w:bottom w:val="nil"/>
              <w:right w:val="nil"/>
            </w:tcBorders>
            <w:shd w:val="clear" w:color="auto" w:fill="auto"/>
            <w:noWrap/>
            <w:vAlign w:val="center"/>
            <w:hideMark/>
          </w:tcPr>
          <w:p w14:paraId="1696783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JP2107</w:t>
            </w:r>
          </w:p>
        </w:tc>
        <w:tc>
          <w:tcPr>
            <w:tcW w:w="1140" w:type="dxa"/>
            <w:tcBorders>
              <w:top w:val="nil"/>
              <w:left w:val="nil"/>
              <w:bottom w:val="nil"/>
              <w:right w:val="nil"/>
            </w:tcBorders>
            <w:shd w:val="clear" w:color="000000" w:fill="ED7D31"/>
            <w:noWrap/>
            <w:vAlign w:val="center"/>
            <w:hideMark/>
          </w:tcPr>
          <w:p w14:paraId="258DBF60"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TBS</w:t>
            </w:r>
          </w:p>
        </w:tc>
        <w:tc>
          <w:tcPr>
            <w:tcW w:w="1152" w:type="dxa"/>
            <w:tcBorders>
              <w:top w:val="nil"/>
              <w:left w:val="nil"/>
              <w:bottom w:val="nil"/>
              <w:right w:val="nil"/>
            </w:tcBorders>
            <w:shd w:val="clear" w:color="000000" w:fill="ED7D31"/>
            <w:noWrap/>
            <w:vAlign w:val="center"/>
            <w:hideMark/>
          </w:tcPr>
          <w:p w14:paraId="49F39BF8" w14:textId="6722321C" w:rsidR="00B76298" w:rsidRPr="00B76298" w:rsidRDefault="00F620BE"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This</w:t>
            </w:r>
            <w:r>
              <w:rPr>
                <w:rFonts w:ascii="PT Serif" w:hAnsi="PT Serif" w:cs="Calibri" w:hint="eastAsia"/>
                <w:color w:val="000000"/>
                <w:kern w:val="0"/>
                <w:sz w:val="18"/>
                <w:szCs w:val="18"/>
                <w14:ligatures w14:val="none"/>
              </w:rPr>
              <w:t xml:space="preserve"> </w:t>
            </w:r>
            <w:r w:rsidRPr="00B76298">
              <w:rPr>
                <w:rFonts w:ascii="PT Serif" w:eastAsia="Times New Roman" w:hAnsi="PT Serif" w:cs="Calibri"/>
                <w:color w:val="000000"/>
                <w:kern w:val="0"/>
                <w:sz w:val="18"/>
                <w:szCs w:val="18"/>
                <w14:ligatures w14:val="none"/>
              </w:rPr>
              <w:t>paper</w:t>
            </w:r>
          </w:p>
        </w:tc>
        <w:tc>
          <w:tcPr>
            <w:tcW w:w="864" w:type="dxa"/>
            <w:tcBorders>
              <w:top w:val="nil"/>
              <w:left w:val="nil"/>
              <w:bottom w:val="nil"/>
              <w:right w:val="nil"/>
            </w:tcBorders>
            <w:shd w:val="clear" w:color="auto" w:fill="auto"/>
            <w:noWrap/>
            <w:vAlign w:val="center"/>
            <w:hideMark/>
          </w:tcPr>
          <w:p w14:paraId="21B3479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d</w:t>
            </w:r>
          </w:p>
        </w:tc>
      </w:tr>
      <w:tr w:rsidR="00B76298" w:rsidRPr="00B76298" w14:paraId="74ACC585" w14:textId="77777777" w:rsidTr="004721B4">
        <w:trPr>
          <w:trHeight w:val="20"/>
        </w:trPr>
        <w:tc>
          <w:tcPr>
            <w:tcW w:w="1741" w:type="dxa"/>
            <w:tcBorders>
              <w:top w:val="nil"/>
              <w:left w:val="nil"/>
              <w:bottom w:val="nil"/>
              <w:right w:val="nil"/>
            </w:tcBorders>
            <w:shd w:val="clear" w:color="auto" w:fill="auto"/>
            <w:noWrap/>
            <w:vAlign w:val="center"/>
            <w:hideMark/>
          </w:tcPr>
          <w:p w14:paraId="2FA3A80A"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347243C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1E9FE3D8"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Incisitermes</w:t>
            </w:r>
          </w:p>
        </w:tc>
        <w:tc>
          <w:tcPr>
            <w:tcW w:w="2160" w:type="dxa"/>
            <w:tcBorders>
              <w:top w:val="nil"/>
              <w:left w:val="nil"/>
              <w:bottom w:val="nil"/>
              <w:right w:val="nil"/>
            </w:tcBorders>
            <w:shd w:val="clear" w:color="auto" w:fill="auto"/>
            <w:noWrap/>
            <w:vAlign w:val="center"/>
            <w:hideMark/>
          </w:tcPr>
          <w:p w14:paraId="76F49D2C"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minor</w:t>
            </w:r>
          </w:p>
        </w:tc>
        <w:tc>
          <w:tcPr>
            <w:tcW w:w="2160" w:type="dxa"/>
            <w:tcBorders>
              <w:top w:val="nil"/>
              <w:left w:val="nil"/>
              <w:bottom w:val="nil"/>
              <w:right w:val="nil"/>
            </w:tcBorders>
            <w:shd w:val="clear" w:color="auto" w:fill="auto"/>
            <w:noWrap/>
            <w:vAlign w:val="center"/>
            <w:hideMark/>
          </w:tcPr>
          <w:p w14:paraId="213E9AA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10</w:t>
            </w:r>
          </w:p>
        </w:tc>
        <w:tc>
          <w:tcPr>
            <w:tcW w:w="1140" w:type="dxa"/>
            <w:tcBorders>
              <w:top w:val="nil"/>
              <w:left w:val="nil"/>
              <w:bottom w:val="nil"/>
              <w:right w:val="nil"/>
            </w:tcBorders>
            <w:shd w:val="clear" w:color="auto" w:fill="auto"/>
            <w:noWrap/>
            <w:vAlign w:val="center"/>
            <w:hideMark/>
          </w:tcPr>
          <w:p w14:paraId="79C06B5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OM991360</w:t>
            </w:r>
          </w:p>
        </w:tc>
        <w:tc>
          <w:tcPr>
            <w:tcW w:w="1152" w:type="dxa"/>
            <w:tcBorders>
              <w:top w:val="nil"/>
              <w:left w:val="nil"/>
              <w:bottom w:val="nil"/>
              <w:right w:val="nil"/>
            </w:tcBorders>
            <w:shd w:val="clear" w:color="auto" w:fill="auto"/>
            <w:noWrap/>
            <w:vAlign w:val="center"/>
            <w:hideMark/>
          </w:tcPr>
          <w:p w14:paraId="65E38F12" w14:textId="762D70D0"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{"citationID":"F1vJLnVs","properties":{"formattedCitation":"[45]","plainCitation":"[45]","noteIndex":0},"citationItems":[{"id":3043,"uris":["http://zotero.org/users/9949769/items/4TVXBVKX"],"itemData":{"id":3043,"type":"article-journal","abstract":"Termites are major decomposers in terrestrial ecosystems and the second most diverse lineage of social insects. The Kalotermitidae form the second-largest termite family and are distributed across tropical and subtropical ecosystems, where they typically live in small colonies confined to single wood items inhabited by individuals with no foraging abilities. How the Kalotermitidae have acquired their global distribution patterns remains unresolved. Similarly, it is unclear whether foraging is ancestral to Kalotermitidae or was secondarily acquired in a few species. These questions can be addressed in a phylogenetic framework. We inferred time-calibrated phylogenetic trees of Kalotermitidae using mitochondrial genomes of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120 species, about 27% of kalotermitid diversity, including representatives of 21 of the 23 kalotermitid genera. Our mitochondrial genome phylogenetic trees were corroborated by phylogenies inferred from nuclear ultraconserved elements derived from a subset of 28 species. We found that extant kalotermitids shared a common ancestor 84 Ma (75–93 Ma 95% highest posterior density), indicating that a few disjunctions among early-diverging kalotermitid lineages may predate Gondwana breakup. However, most of the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40 disjunctions among biogeographic realms were dated at &lt;50 Ma, indicating that transoceanic dispersals, and more recently human-mediated dispersals, have been the major drivers of the global distribution of Kalotermitidae. Our phylogeny also revealed that the capacity to forage is often found in early-diverging kalotermitid lineages, implying the ancestors of Kalotermitidae were able to forage among multiple wood pieces. Our phylogenetic estimates provide a platform for critical taxonomic revision and future comparative analyses of Kalotermitidae.","container-title":"Molecular Biology and Evolution","DOI":"10.1093/molbev/msac093","ISSN":"0737-4038","issue":"5","license":"All rights reserved","page":"1-20","title":"Molecular phylogeny reveals the past transoceanic voyages of drywood termites (Isoptera, Kalotermitidae)","volume":"39","author":[{"family":"Buček","given":"Aleš"},{"family":"Wang","given":"Menglin"},{"family":"Šobotník","given":"Jan"},{"family":"Hellemans","given":"Simon"},{"family":"Sillam-Dussès","given":"David"},{"family":"Mizumoto","given":"Nobuaki"},{"family":"Stiblík","given":"Petr"},{"family":"Clitheroe","given":"Crystal"},{"family":"Lu","given":"Tomer"},{"family":"González Plaza","given":"Juan José"},{"family":"Mohagan","given":"Alma"},{"family":"Rafanomezantsoa","given":"Jean-Jacques"},{"family":"Fisher","given":"Brian"},{"family":"Engel","given":"Michael S."},{"family":"Roisin","given":"Yves"},{"family":"Evans","given":"Theodore A."},{"family":"Scheffrahn","given":"Rudolf"},{"family":"Bourguignon","given":"Thomas"}],"issued":{"date-parts":[["2022"]]},"citation-key":"bucekMolecularPhylogenyReveals2022"}}],"schema":"https://github.com/citation-style-language/schema/raw/master/csl-citation.json"}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9A7D08">
              <w:rPr>
                <w:rFonts w:ascii="PT Serif" w:hAnsi="PT Serif"/>
                <w:sz w:val="18"/>
              </w:rPr>
              <w:t>[45]</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65F4A00B"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49EFE039" w14:textId="77777777" w:rsidTr="004721B4">
        <w:trPr>
          <w:trHeight w:val="20"/>
        </w:trPr>
        <w:tc>
          <w:tcPr>
            <w:tcW w:w="1741" w:type="dxa"/>
            <w:tcBorders>
              <w:top w:val="nil"/>
              <w:left w:val="nil"/>
              <w:bottom w:val="nil"/>
              <w:right w:val="nil"/>
            </w:tcBorders>
            <w:shd w:val="clear" w:color="auto" w:fill="auto"/>
            <w:noWrap/>
            <w:vAlign w:val="center"/>
            <w:hideMark/>
          </w:tcPr>
          <w:p w14:paraId="2322855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7E6318F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3AC200A5"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Kalotermes</w:t>
            </w:r>
          </w:p>
        </w:tc>
        <w:tc>
          <w:tcPr>
            <w:tcW w:w="2160" w:type="dxa"/>
            <w:tcBorders>
              <w:top w:val="nil"/>
              <w:left w:val="nil"/>
              <w:bottom w:val="nil"/>
              <w:right w:val="nil"/>
            </w:tcBorders>
            <w:shd w:val="clear" w:color="auto" w:fill="auto"/>
            <w:noWrap/>
            <w:vAlign w:val="center"/>
            <w:hideMark/>
          </w:tcPr>
          <w:p w14:paraId="3F9F7AE8"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flavicollis</w:t>
            </w:r>
          </w:p>
        </w:tc>
        <w:tc>
          <w:tcPr>
            <w:tcW w:w="2160" w:type="dxa"/>
            <w:tcBorders>
              <w:top w:val="nil"/>
              <w:left w:val="nil"/>
              <w:bottom w:val="nil"/>
              <w:right w:val="nil"/>
            </w:tcBorders>
            <w:shd w:val="clear" w:color="auto" w:fill="auto"/>
            <w:noWrap/>
            <w:vAlign w:val="center"/>
            <w:hideMark/>
          </w:tcPr>
          <w:p w14:paraId="643ADC43"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Breeds_KF</w:t>
            </w:r>
            <w:proofErr w:type="spellEnd"/>
          </w:p>
        </w:tc>
        <w:tc>
          <w:tcPr>
            <w:tcW w:w="1140" w:type="dxa"/>
            <w:tcBorders>
              <w:top w:val="nil"/>
              <w:left w:val="nil"/>
              <w:bottom w:val="nil"/>
              <w:right w:val="nil"/>
            </w:tcBorders>
            <w:shd w:val="clear" w:color="auto" w:fill="auto"/>
            <w:noWrap/>
            <w:vAlign w:val="center"/>
            <w:hideMark/>
          </w:tcPr>
          <w:p w14:paraId="4120E93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OL875030</w:t>
            </w:r>
          </w:p>
        </w:tc>
        <w:tc>
          <w:tcPr>
            <w:tcW w:w="1152" w:type="dxa"/>
            <w:tcBorders>
              <w:top w:val="nil"/>
              <w:left w:val="nil"/>
              <w:bottom w:val="nil"/>
              <w:right w:val="nil"/>
            </w:tcBorders>
            <w:shd w:val="clear" w:color="auto" w:fill="auto"/>
            <w:noWrap/>
            <w:vAlign w:val="center"/>
            <w:hideMark/>
          </w:tcPr>
          <w:p w14:paraId="269F5B31" w14:textId="1D35CAEC" w:rsidR="00B76298"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{"citationID":"yUaUgXK8","properties":{"formattedCitation":"[47]","plainCitation":"[47]","noteIndex":0},"citationItems":[{"id":23275,"uris":["http://zotero.org/users/9949769/items/SN3RQ3EB"],"itemData":{"id":23275,"type":"article-journal","container-title":"Molecular Phylogenetics and Evolution","DOI":"10.1016/j.ympev.2022.107520","ISSN":"10557903","journalAbbreviation":"Molecular Phylogenetics and Evolution","language":"en","page":"107520","source":"DOI.org (Crossref)","title":"Using ultraconserved elements to reconstruct the termite tree of life","volume":"173","author":[{"family":"Hellemans","given":"Simon"},{"family":"Wang","given":"Menglin"},{"family":"Hasegawa","given":"Nonno"},{"family":"Šobotník","given":"Jan"},{"family":"Scheffrahn","given":"Rudolf H."},{"family":"Bourguignon","given":"Thomas"}],"issued":{"date-parts":[["2022",8]]},"citation-key":"hellemansUsingUltraconservedElements2022"}}],"schema":"https://github.com/citation-style-language/schema/raw/master/csl-citation.json"}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4E0717">
              <w:rPr>
                <w:rFonts w:ascii="PT Serif" w:hAnsi="PT Serif"/>
                <w:sz w:val="18"/>
              </w:rPr>
              <w:t>[47]</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4A7A1E7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9A7D08" w:rsidRPr="00B76298" w14:paraId="3E0CEF4D" w14:textId="77777777" w:rsidTr="004721B4">
        <w:trPr>
          <w:trHeight w:val="20"/>
        </w:trPr>
        <w:tc>
          <w:tcPr>
            <w:tcW w:w="1741" w:type="dxa"/>
            <w:tcBorders>
              <w:top w:val="nil"/>
              <w:left w:val="nil"/>
              <w:bottom w:val="nil"/>
              <w:right w:val="nil"/>
            </w:tcBorders>
            <w:shd w:val="clear" w:color="auto" w:fill="auto"/>
            <w:noWrap/>
            <w:vAlign w:val="center"/>
            <w:hideMark/>
          </w:tcPr>
          <w:p w14:paraId="1279C380"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644DC257"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16257054"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Longicaputermes</w:t>
            </w:r>
            <w:proofErr w:type="spellEnd"/>
          </w:p>
        </w:tc>
        <w:tc>
          <w:tcPr>
            <w:tcW w:w="2160" w:type="dxa"/>
            <w:tcBorders>
              <w:top w:val="nil"/>
              <w:left w:val="nil"/>
              <w:bottom w:val="nil"/>
              <w:right w:val="nil"/>
            </w:tcBorders>
            <w:shd w:val="clear" w:color="auto" w:fill="auto"/>
            <w:noWrap/>
            <w:vAlign w:val="center"/>
            <w:hideMark/>
          </w:tcPr>
          <w:p w14:paraId="35530F7F"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sinaicus</w:t>
            </w:r>
            <w:proofErr w:type="spellEnd"/>
          </w:p>
        </w:tc>
        <w:tc>
          <w:tcPr>
            <w:tcW w:w="2160" w:type="dxa"/>
            <w:tcBorders>
              <w:top w:val="nil"/>
              <w:left w:val="nil"/>
              <w:bottom w:val="nil"/>
              <w:right w:val="nil"/>
            </w:tcBorders>
            <w:shd w:val="clear" w:color="auto" w:fill="auto"/>
            <w:noWrap/>
            <w:vAlign w:val="center"/>
            <w:hideMark/>
          </w:tcPr>
          <w:p w14:paraId="4E8651D4"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ISR10</w:t>
            </w:r>
          </w:p>
        </w:tc>
        <w:tc>
          <w:tcPr>
            <w:tcW w:w="1140" w:type="dxa"/>
            <w:tcBorders>
              <w:top w:val="nil"/>
              <w:left w:val="nil"/>
              <w:bottom w:val="nil"/>
              <w:right w:val="nil"/>
            </w:tcBorders>
            <w:shd w:val="clear" w:color="auto" w:fill="auto"/>
            <w:noWrap/>
            <w:vAlign w:val="center"/>
            <w:hideMark/>
          </w:tcPr>
          <w:p w14:paraId="11FE11ED"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OM991363</w:t>
            </w:r>
          </w:p>
        </w:tc>
        <w:tc>
          <w:tcPr>
            <w:tcW w:w="1152" w:type="dxa"/>
            <w:tcBorders>
              <w:top w:val="nil"/>
              <w:left w:val="nil"/>
              <w:bottom w:val="nil"/>
              <w:right w:val="nil"/>
            </w:tcBorders>
            <w:shd w:val="clear" w:color="auto" w:fill="auto"/>
            <w:noWrap/>
            <w:vAlign w:val="center"/>
            <w:hideMark/>
          </w:tcPr>
          <w:p w14:paraId="5B0277C1" w14:textId="15043098"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920B2">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{"citationID":"fWeBk6NC","properties":{"formattedCitation":"[45]","plainCitation":"[45]","noteIndex":0},"citationItems":[{"id":3043,"uris":["http://zotero.org/users/9949769/items/4TVXBVKX"],"itemData":{"id":3043,"type":"article-journal","abstract":"Termites are major decomposers in terrestrial ecosystems and the second most diverse lineage of social insects. The Kalotermitidae form the second-largest termite family and are distributed across tropical and subtropical ecosystems, where they typically live in small colonies confined to single wood items inhabited by individuals with no foraging abilities. How the Kalotermitidae have acquired their global distribution patterns remains unresolved. Similarly, it is unclear whether foraging is ancestral to Kalotermitidae or was secondarily acquired in a few species. These questions can be addressed in a phylogenetic framework. We inferred time-calibrated phylogenetic trees of Kalotermitidae using mitochondrial genomes of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120 species, about 27% of kalotermitid diversity, including representatives of 21 of the 23 kalotermitid genera. Our mitochondrial genome phylogenetic trees were corroborated by phylogenies inferred from nuclear ultraconserved elements derived from a subset of 28 species. We found that extant kalotermitids shared a common ancestor 84 Ma (75–93 Ma 95% highest posterior density), indicating that a few disjunctions among early-diverging kalotermitid lineages may predate Gondwana breakup. However, most of the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40 disjunctions among biogeographic realms were dated at &lt;50 Ma, indicating that transoceanic dispersals, and more recently human-mediated dispersals, have been the major drivers of the global distribution of Kalotermitidae. Our phylogeny also revealed that the capacity to forage is often found in early-diverging kalotermitid lineages, implying the ancestors of Kalotermitidae were able to forage among multiple wood pieces. Our phylogenetic estimates provide a platform for critical taxonomic revision and future comparative analyses of Kalotermitidae.","container-title":"Molecular Biology and Evolution","DOI":"10.1093/molbev/msac093","ISSN":"0737-4038","issue":"5","license":"All rights reserved","page":"1-20","title":"Molecular phylogeny reveals the past transoceanic voyages of drywood termites (Isoptera, Kalotermitidae)","volume":"39","author":[{"family":"Buček","given":"Aleš"},{"family":"Wang","given":"Menglin"},{"family":"Šobotník","given":"Jan"},{"family":"Hellemans","given":"Simon"},{"family":"Sillam-Dussès","given":"David"},{"family":"Mizumoto","given":"Nobuaki"},{"family":"Stiblík","given":"Petr"},{"family":"Clitheroe","given":"Crystal"},{"family":"Lu","given":"Tomer"},{"family":"González Plaza","given":"Juan José"},{"family":"Mohagan","given":"Alma"},{"family":"Rafanomezantsoa","given":"Jean-Jacques"},{"family":"Fisher","given":"Brian"},{"family":"Engel","given":"Michael S."},{"family":"Roisin","given":"Yves"},{"family":"Evans","given":"Theodore A."},{"family":"Scheffrahn","given":"Rudolf"},{"family":"Bourguignon","given":"Thomas"}],"issued":{"date-parts":[["2022"]]},"citation-key":"bucekMolecularPhylogenyReveals2022"}}],"schema":"https://github.com/citation-style-language/schema/raw/master/csl-citation.json"} </w:instrText>
            </w:r>
            <w:r w:rsidRPr="00B920B2">
              <w:rPr>
                <w:rFonts w:ascii="PT Serif" w:eastAsia="Times New Roman" w:hAnsi="PT Serif" w:cs="Calibri"/>
                <w:color w:val="000000"/>
                <w:kern w:val="0"/>
                <w:sz w:val="18"/>
                <w:szCs w:val="18"/>
                <w14:ligatures w14:val="none"/>
              </w:rPr>
              <w:fldChar w:fldCharType="separate"/>
            </w:r>
            <w:r w:rsidRPr="00B920B2">
              <w:rPr>
                <w:rFonts w:ascii="PT Serif" w:hAnsi="PT Serif"/>
                <w:sz w:val="18"/>
              </w:rPr>
              <w:t>[45]</w:t>
            </w:r>
            <w:r w:rsidRPr="00B920B2">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08B90BF8"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9A7D08" w:rsidRPr="00B76298" w14:paraId="03FBF849" w14:textId="77777777" w:rsidTr="004721B4">
        <w:trPr>
          <w:trHeight w:val="20"/>
        </w:trPr>
        <w:tc>
          <w:tcPr>
            <w:tcW w:w="1741" w:type="dxa"/>
            <w:tcBorders>
              <w:top w:val="nil"/>
              <w:left w:val="nil"/>
              <w:bottom w:val="nil"/>
              <w:right w:val="nil"/>
            </w:tcBorders>
            <w:shd w:val="clear" w:color="auto" w:fill="auto"/>
            <w:noWrap/>
            <w:vAlign w:val="center"/>
            <w:hideMark/>
          </w:tcPr>
          <w:p w14:paraId="11453E62"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2876EE2D"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759BED24"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Marginitermes</w:t>
            </w:r>
          </w:p>
        </w:tc>
        <w:tc>
          <w:tcPr>
            <w:tcW w:w="2160" w:type="dxa"/>
            <w:tcBorders>
              <w:top w:val="nil"/>
              <w:left w:val="nil"/>
              <w:bottom w:val="nil"/>
              <w:right w:val="nil"/>
            </w:tcBorders>
            <w:shd w:val="clear" w:color="auto" w:fill="auto"/>
            <w:noWrap/>
            <w:vAlign w:val="center"/>
            <w:hideMark/>
          </w:tcPr>
          <w:p w14:paraId="79E57224"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hubbardi</w:t>
            </w:r>
          </w:p>
        </w:tc>
        <w:tc>
          <w:tcPr>
            <w:tcW w:w="2160" w:type="dxa"/>
            <w:tcBorders>
              <w:top w:val="nil"/>
              <w:left w:val="nil"/>
              <w:bottom w:val="nil"/>
              <w:right w:val="nil"/>
            </w:tcBorders>
            <w:shd w:val="clear" w:color="auto" w:fill="auto"/>
            <w:noWrap/>
            <w:vAlign w:val="center"/>
            <w:hideMark/>
          </w:tcPr>
          <w:p w14:paraId="7258B6DA"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Marginitermes</w:t>
            </w:r>
          </w:p>
        </w:tc>
        <w:tc>
          <w:tcPr>
            <w:tcW w:w="1140" w:type="dxa"/>
            <w:tcBorders>
              <w:top w:val="nil"/>
              <w:left w:val="nil"/>
              <w:bottom w:val="nil"/>
              <w:right w:val="nil"/>
            </w:tcBorders>
            <w:shd w:val="clear" w:color="auto" w:fill="auto"/>
            <w:noWrap/>
            <w:vAlign w:val="center"/>
            <w:hideMark/>
          </w:tcPr>
          <w:p w14:paraId="506BB910"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OM991400</w:t>
            </w:r>
          </w:p>
        </w:tc>
        <w:tc>
          <w:tcPr>
            <w:tcW w:w="1152" w:type="dxa"/>
            <w:tcBorders>
              <w:top w:val="nil"/>
              <w:left w:val="nil"/>
              <w:bottom w:val="nil"/>
              <w:right w:val="nil"/>
            </w:tcBorders>
            <w:shd w:val="clear" w:color="auto" w:fill="auto"/>
            <w:noWrap/>
            <w:vAlign w:val="center"/>
            <w:hideMark/>
          </w:tcPr>
          <w:p w14:paraId="4FA77BFE" w14:textId="3ADF9F7C"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920B2">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{"citationID":"XI4sQ351","properties":{"formattedCitation":"[45]","plainCitation":"[45]","noteIndex":0},"citationItems":[{"id":3043,"uris":["http://zotero.org/users/9949769/items/4TVXBVKX"],"itemData":{"id":3043,"type":"article-journal","abstract":"Termites are major decomposers in terrestrial ecosystems and the second most diverse lineage of social insects. The Kalotermitidae form the second-largest termite family and are distributed across tropical and subtropical ecosystems, where they typically live in small colonies confined to single wood items inhabited by individuals with no foraging abilities. How the Kalotermitidae have acquired their global distribution patterns remains unresolved. Similarly, it is unclear whether foraging is ancestral to Kalotermitidae or was secondarily acquired in a few species. These questions can be addressed in a phylogenetic framework. We inferred time-calibrated phylogenetic trees of Kalotermitidae using mitochondrial genomes of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120 species, about 27% of kalotermitid diversity, including representatives of 21 of the 23 kalotermitid genera. Our mitochondrial genome phylogenetic trees were corroborated by phylogenies inferred from nuclear ultraconserved elements derived from a subset of 28 species. We found that extant kalotermitids shared a common ancestor 84 Ma (75–93 Ma 95% highest posterior density), indicating that a few disjunctions among early-diverging kalotermitid lineages may predate Gondwana breakup. However, most of the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40 disjunctions among biogeographic realms were dated at &lt;50 Ma, indicating that transoceanic dispersals, and more recently human-mediated dispersals, have been the major drivers of the global distribution of Kalotermitidae. Our phylogeny also revealed that the capacity to forage is often found in early-diverging kalotermitid lineages, implying the ancestors of Kalotermitidae were able to forage among multiple wood pieces. Our phylogenetic estimates provide a platform for critical taxonomic revision and future comparative analyses of Kalotermitidae.","container-title":"Molecular Biology and Evolution","DOI":"10.1093/molbev/msac093","ISSN":"0737-4038","issue":"5","license":"All rights reserved","page":"1-20","title":"Molecular phylogeny reveals the past transoceanic voyages of drywood termites (Isoptera, Kalotermitidae)","volume":"39","author":[{"family":"Buček","given":"Aleš"},{"family":"Wang","given":"Menglin"},{"family":"Šobotník","given":"Jan"},{"family":"Hellemans","given":"Simon"},{"family":"Sillam-Dussès","given":"David"},{"family":"Mizumoto","given":"Nobuaki"},{"family":"Stiblík","given":"Petr"},{"family":"Clitheroe","given":"Crystal"},{"family":"Lu","given":"Tomer"},{"family":"González Plaza","given":"Juan José"},{"family":"Mohagan","given":"Alma"},{"family":"Rafanomezantsoa","given":"Jean-Jacques"},{"family":"Fisher","given":"Brian"},{"family":"Engel","given":"Michael S."},{"family":"Roisin","given":"Yves"},{"family":"Evans","given":"Theodore A."},{"family":"Scheffrahn","given":"Rudolf"},{"family":"Bourguignon","given":"Thomas"}],"issued":{"date-parts":[["2022"]]},"citation-key":"bucekMolecularPhylogenyReveals2022"}}],"schema":"https://github.com/citation-style-language/schema/raw/master/csl-citation.json"} </w:instrText>
            </w:r>
            <w:r w:rsidRPr="00B920B2">
              <w:rPr>
                <w:rFonts w:ascii="PT Serif" w:eastAsia="Times New Roman" w:hAnsi="PT Serif" w:cs="Calibri"/>
                <w:color w:val="000000"/>
                <w:kern w:val="0"/>
                <w:sz w:val="18"/>
                <w:szCs w:val="18"/>
                <w14:ligatures w14:val="none"/>
              </w:rPr>
              <w:fldChar w:fldCharType="separate"/>
            </w:r>
            <w:r w:rsidRPr="00B920B2">
              <w:rPr>
                <w:rFonts w:ascii="PT Serif" w:hAnsi="PT Serif"/>
                <w:sz w:val="18"/>
              </w:rPr>
              <w:t>[45]</w:t>
            </w:r>
            <w:r w:rsidRPr="00B920B2">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674CAFAA"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2713E5AE" w14:textId="77777777" w:rsidTr="004721B4">
        <w:trPr>
          <w:trHeight w:val="20"/>
        </w:trPr>
        <w:tc>
          <w:tcPr>
            <w:tcW w:w="1741" w:type="dxa"/>
            <w:tcBorders>
              <w:top w:val="nil"/>
              <w:left w:val="nil"/>
              <w:bottom w:val="nil"/>
              <w:right w:val="nil"/>
            </w:tcBorders>
            <w:shd w:val="clear" w:color="auto" w:fill="auto"/>
            <w:noWrap/>
            <w:vAlign w:val="center"/>
            <w:hideMark/>
          </w:tcPr>
          <w:p w14:paraId="7470AEBB"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21EC2E3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7CB53483"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Neotermes</w:t>
            </w:r>
            <w:proofErr w:type="spellEnd"/>
          </w:p>
        </w:tc>
        <w:tc>
          <w:tcPr>
            <w:tcW w:w="2160" w:type="dxa"/>
            <w:tcBorders>
              <w:top w:val="nil"/>
              <w:left w:val="nil"/>
              <w:bottom w:val="nil"/>
              <w:right w:val="nil"/>
            </w:tcBorders>
            <w:shd w:val="clear" w:color="auto" w:fill="auto"/>
            <w:noWrap/>
            <w:vAlign w:val="center"/>
            <w:hideMark/>
          </w:tcPr>
          <w:p w14:paraId="4EAC8B90"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sugioi</w:t>
            </w:r>
            <w:proofErr w:type="spellEnd"/>
          </w:p>
        </w:tc>
        <w:tc>
          <w:tcPr>
            <w:tcW w:w="2160" w:type="dxa"/>
            <w:tcBorders>
              <w:top w:val="nil"/>
              <w:left w:val="nil"/>
              <w:bottom w:val="nil"/>
              <w:right w:val="nil"/>
            </w:tcBorders>
            <w:shd w:val="clear" w:color="auto" w:fill="auto"/>
            <w:noWrap/>
            <w:vAlign w:val="center"/>
            <w:hideMark/>
          </w:tcPr>
          <w:p w14:paraId="4C72E476"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OK20-08</w:t>
            </w:r>
          </w:p>
        </w:tc>
        <w:tc>
          <w:tcPr>
            <w:tcW w:w="1140" w:type="dxa"/>
            <w:tcBorders>
              <w:top w:val="nil"/>
              <w:left w:val="nil"/>
              <w:bottom w:val="nil"/>
              <w:right w:val="nil"/>
            </w:tcBorders>
            <w:shd w:val="clear" w:color="auto" w:fill="auto"/>
            <w:noWrap/>
            <w:vAlign w:val="center"/>
            <w:hideMark/>
          </w:tcPr>
          <w:p w14:paraId="6EB351D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PV057193</w:t>
            </w:r>
          </w:p>
        </w:tc>
        <w:tc>
          <w:tcPr>
            <w:tcW w:w="1152" w:type="dxa"/>
            <w:tcBorders>
              <w:top w:val="nil"/>
              <w:left w:val="nil"/>
              <w:bottom w:val="nil"/>
              <w:right w:val="nil"/>
            </w:tcBorders>
            <w:shd w:val="clear" w:color="auto" w:fill="auto"/>
            <w:noWrap/>
            <w:vAlign w:val="center"/>
            <w:hideMark/>
          </w:tcPr>
          <w:p w14:paraId="7057902D" w14:textId="5CA7CA2A"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4E0717">
              <w:rPr>
                <w:rFonts w:ascii="PT Serif" w:eastAsia="Times New Roman" w:hAnsi="PT Serif" w:cs="Calibri"/>
                <w:color w:val="000000"/>
                <w:kern w:val="0"/>
                <w:sz w:val="18"/>
                <w:szCs w:val="18"/>
                <w14:ligatures w14:val="none"/>
              </w:rPr>
              <w:instrText xml:space="preserve"> ADDIN ZOTERO_ITEM CSL_CITATION {"citationID":"g8ullTag","properties":{"formattedCitation":"[48]","plainCitation":"[48]","noteIndex":0},"citationItems":[{"id":23646,"uris":["http://zotero.org/users/9949769/items/VLJSCXQF"],"itemData":{"id":23646,"type":"article-journal","abstract":"Termites are eusocial cockroaches whose altruist caste is constituted of males and females. While sex ratio theory predicts a balanced investment between sexes in diploid organisms, extreme deviations are observed in termites, both in altruists and alate reproductives. Here, we expand the theoretical framework for the prediction of alate population sex ratio by considering partitioned sexual and parthenogenetic reproduction, and female/male relatedness asymmetries arising from their sex-linked chromosome complexes. We consider the viewpoint of either the primary reproductives or the altruists while accounting for the effect of caste developmental systems on the sex ratio. We compile all data on alate sex ratios available to date (97 species), and found the direction of the sex ratio bias to be consistent within major taxonomic groups. We test our models, along with models of intrasexual competition, on an exploratory set of 13 species with available demographic data. Our analyses indicate that the factors explaining bias in alate sex ratio are variable and include sexual dimorphism, sex-asymmetric inbreeding, imperfect use of sexual and parthenogenetic reproduction, sex-linked genomic inheritance, intrasexual competition and caste developmental constraints. Our study provides an integrative framework for sex ratio and conflicts in termites, and closes in on a universal theory.","container-title":"Communications Biology","DOI":"10.1038/s42003-025-07771-z","ISSN":"2399-3642","issue":"1","journalAbbreviation":"Commun Biol","language":"en","license":"2025 The Author(s)","note":"publisher: Nature Publishing Group","page":"1-14","source":"www.nature.com","title":"Towards a universal understanding of sex ratio in termites","volume":"8","author":[{"family":"Hellemans","given":"Simon"},{"family":"Bourguignon","given":"Thomas"},{"family":"Roisin","given":"Yves"}],"issued":{"date-parts":[["2025",3,10]]},"citation-key":"hellemansUniversalUnderstandingSex2025"}}],"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4E0717" w:rsidRPr="004E0717">
              <w:rPr>
                <w:rFonts w:ascii="PT Serif" w:hAnsi="PT Serif"/>
                <w:sz w:val="18"/>
              </w:rPr>
              <w:t>[48]</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6A42FDEA"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d</w:t>
            </w:r>
          </w:p>
        </w:tc>
      </w:tr>
      <w:tr w:rsidR="009A7D08" w:rsidRPr="00B76298" w14:paraId="3600CE0F" w14:textId="77777777" w:rsidTr="004721B4">
        <w:trPr>
          <w:trHeight w:val="20"/>
        </w:trPr>
        <w:tc>
          <w:tcPr>
            <w:tcW w:w="1741" w:type="dxa"/>
            <w:tcBorders>
              <w:top w:val="nil"/>
              <w:left w:val="nil"/>
              <w:bottom w:val="nil"/>
              <w:right w:val="nil"/>
            </w:tcBorders>
            <w:shd w:val="clear" w:color="auto" w:fill="auto"/>
            <w:noWrap/>
            <w:vAlign w:val="center"/>
            <w:hideMark/>
          </w:tcPr>
          <w:p w14:paraId="415F1EB9"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792A893A"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6FDF7718"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Paraneotermes</w:t>
            </w:r>
            <w:proofErr w:type="spellEnd"/>
          </w:p>
        </w:tc>
        <w:tc>
          <w:tcPr>
            <w:tcW w:w="2160" w:type="dxa"/>
            <w:tcBorders>
              <w:top w:val="nil"/>
              <w:left w:val="nil"/>
              <w:bottom w:val="nil"/>
              <w:right w:val="nil"/>
            </w:tcBorders>
            <w:shd w:val="clear" w:color="auto" w:fill="auto"/>
            <w:noWrap/>
            <w:vAlign w:val="center"/>
            <w:hideMark/>
          </w:tcPr>
          <w:p w14:paraId="6AE8CBD4"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simplicicornis</w:t>
            </w:r>
            <w:proofErr w:type="spellEnd"/>
          </w:p>
        </w:tc>
        <w:tc>
          <w:tcPr>
            <w:tcW w:w="2160" w:type="dxa"/>
            <w:tcBorders>
              <w:top w:val="nil"/>
              <w:left w:val="nil"/>
              <w:bottom w:val="nil"/>
              <w:right w:val="nil"/>
            </w:tcBorders>
            <w:shd w:val="clear" w:color="auto" w:fill="auto"/>
            <w:noWrap/>
            <w:vAlign w:val="center"/>
            <w:hideMark/>
          </w:tcPr>
          <w:p w14:paraId="7FE06472"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US1268.1</w:t>
            </w:r>
          </w:p>
        </w:tc>
        <w:tc>
          <w:tcPr>
            <w:tcW w:w="1140" w:type="dxa"/>
            <w:tcBorders>
              <w:top w:val="nil"/>
              <w:left w:val="nil"/>
              <w:bottom w:val="nil"/>
              <w:right w:val="nil"/>
            </w:tcBorders>
            <w:shd w:val="clear" w:color="auto" w:fill="auto"/>
            <w:noWrap/>
            <w:vAlign w:val="center"/>
            <w:hideMark/>
          </w:tcPr>
          <w:p w14:paraId="5E7A60EC"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OK506058</w:t>
            </w:r>
          </w:p>
        </w:tc>
        <w:tc>
          <w:tcPr>
            <w:tcW w:w="1152" w:type="dxa"/>
            <w:tcBorders>
              <w:top w:val="nil"/>
              <w:left w:val="nil"/>
              <w:bottom w:val="nil"/>
              <w:right w:val="nil"/>
            </w:tcBorders>
            <w:shd w:val="clear" w:color="auto" w:fill="auto"/>
            <w:noWrap/>
            <w:vAlign w:val="center"/>
            <w:hideMark/>
          </w:tcPr>
          <w:p w14:paraId="17E53326" w14:textId="2D74AA44"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3F4619">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{"citationID":"hXrrh1g7","properties":{"formattedCitation":"[45]","plainCitation":"[45]","noteIndex":0},"citationItems":[{"id":3043,"uris":["http://zotero.org/users/9949769/items/4TVXBVKX"],"itemData":{"id":3043,"type":"article-journal","abstract":"Termites are major decomposers in terrestrial ecosystems and the second most diverse lineage of social insects. The Kalotermitidae form the second-largest termite family and are distributed across tropical and subtropical ecosystems, where they typically live in small colonies confined to single wood items inhabited by individuals with no foraging abilities. How the Kalotermitidae have acquired their global distribution patterns remains unresolved. Similarly, it is unclear whether foraging is ancestral to Kalotermitidae or was secondarily acquired in a few species. These questions can be addressed in a phylogenetic framework. We inferred time-calibrated phylogenetic trees of Kalotermitidae using mitochondrial genomes of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120 species, about 27% of kalotermitid diversity, including representatives of 21 of the 23 kalotermitid genera. Our mitochondrial genome phylogenetic trees were corroborated by phylogenies inferred from nuclear ultraconserved elements derived from a subset of 28 species. We found that extant kalotermitids shared a common ancestor 84 Ma (75–93 Ma 95% highest posterior density), indicating that a few disjunctions among early-diverging kalotermitid lineages may predate Gondwana breakup. However, most of the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40 disjunctions among biogeographic realms were dated at &lt;50 Ma, indicating that transoceanic dispersals, and more recently human-mediated dispersals, have been the major drivers of the global distribution of Kalotermitidae. Our phylogeny also revealed that the capacity to forage is often found in early-diverging kalotermitid lineages, implying the ancestors of Kalotermitidae were able to forage among multiple wood pieces. Our phylogenetic estimates provide a platform for critical taxonomic revision and future comparative analyses of Kalotermitidae.","container-title":"Molecular Biology and Evolution","DOI":"10.1093/molbev/msac093","ISSN":"0737-4038","issue":"5","license":"All rights reserved","page":"1-20","title":"Molecular phylogeny reveals the past transoceanic voyages of drywood termites (Isoptera, Kalotermitidae)","volume":"39","author":[{"family":"Buček","given":"Aleš"},{"family":"Wang","given":"Menglin"},{"family":"Šobotník","given":"Jan"},{"family":"Hellemans","given":"Simon"},{"family":"Sillam-Dussès","given":"David"},{"family":"Mizumoto","given":"Nobuaki"},{"family":"Stiblík","given":"Petr"},{"family":"Clitheroe","given":"Crystal"},{"family":"Lu","given":"Tomer"},{"family":"González Plaza","given":"Juan José"},{"family":"Mohagan","given":"Alma"},{"family":"Rafanomezantsoa","given":"Jean-Jacques"},{"family":"Fisher","given":"Brian"},{"family":"Engel","given":"Michael S."},{"family":"Roisin","given":"Yves"},{"family":"Evans","given":"Theodore A."},{"family":"Scheffrahn","given":"Rudolf"},{"family":"Bourguignon","given":"Thomas"}],"issued":{"date-parts":[["2022"]]},"citation-key":"bucekMolecularPhylogenyReveals2022"}}],"schema":"https://github.com/citation-style-language/schema/raw/master/csl-citation.json"} </w:instrText>
            </w:r>
            <w:r w:rsidRPr="003F4619">
              <w:rPr>
                <w:rFonts w:ascii="PT Serif" w:eastAsia="Times New Roman" w:hAnsi="PT Serif" w:cs="Calibri"/>
                <w:color w:val="000000"/>
                <w:kern w:val="0"/>
                <w:sz w:val="18"/>
                <w:szCs w:val="18"/>
                <w14:ligatures w14:val="none"/>
              </w:rPr>
              <w:fldChar w:fldCharType="separate"/>
            </w:r>
            <w:r w:rsidRPr="003F4619">
              <w:rPr>
                <w:rFonts w:ascii="PT Serif" w:hAnsi="PT Serif"/>
                <w:sz w:val="18"/>
              </w:rPr>
              <w:t>[45]</w:t>
            </w:r>
            <w:r w:rsidRPr="003F4619">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4EE8047B"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9A7D08" w:rsidRPr="00B76298" w14:paraId="1794D95B" w14:textId="77777777" w:rsidTr="004721B4">
        <w:trPr>
          <w:trHeight w:val="20"/>
        </w:trPr>
        <w:tc>
          <w:tcPr>
            <w:tcW w:w="1741" w:type="dxa"/>
            <w:tcBorders>
              <w:top w:val="nil"/>
              <w:left w:val="nil"/>
              <w:bottom w:val="nil"/>
              <w:right w:val="nil"/>
            </w:tcBorders>
            <w:shd w:val="clear" w:color="auto" w:fill="auto"/>
            <w:noWrap/>
            <w:vAlign w:val="center"/>
            <w:hideMark/>
          </w:tcPr>
          <w:p w14:paraId="57EDD417"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Kalotermitidae</w:t>
            </w:r>
          </w:p>
        </w:tc>
        <w:tc>
          <w:tcPr>
            <w:tcW w:w="1910" w:type="dxa"/>
            <w:tcBorders>
              <w:top w:val="nil"/>
              <w:left w:val="nil"/>
              <w:bottom w:val="nil"/>
              <w:right w:val="nil"/>
            </w:tcBorders>
            <w:shd w:val="clear" w:color="auto" w:fill="auto"/>
            <w:noWrap/>
            <w:vAlign w:val="center"/>
            <w:hideMark/>
          </w:tcPr>
          <w:p w14:paraId="59EE4A80"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25ACE9AB"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Pterotermes</w:t>
            </w:r>
            <w:proofErr w:type="spellEnd"/>
          </w:p>
        </w:tc>
        <w:tc>
          <w:tcPr>
            <w:tcW w:w="2160" w:type="dxa"/>
            <w:tcBorders>
              <w:top w:val="nil"/>
              <w:left w:val="nil"/>
              <w:bottom w:val="nil"/>
              <w:right w:val="nil"/>
            </w:tcBorders>
            <w:shd w:val="clear" w:color="auto" w:fill="auto"/>
            <w:noWrap/>
            <w:vAlign w:val="center"/>
            <w:hideMark/>
          </w:tcPr>
          <w:p w14:paraId="758CFE70" w14:textId="77777777" w:rsidR="009A7D08" w:rsidRPr="00B76298" w:rsidRDefault="009A7D0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occidentis</w:t>
            </w:r>
            <w:proofErr w:type="spellEnd"/>
          </w:p>
        </w:tc>
        <w:tc>
          <w:tcPr>
            <w:tcW w:w="2160" w:type="dxa"/>
            <w:tcBorders>
              <w:top w:val="nil"/>
              <w:left w:val="nil"/>
              <w:bottom w:val="nil"/>
              <w:right w:val="nil"/>
            </w:tcBorders>
            <w:shd w:val="clear" w:color="auto" w:fill="auto"/>
            <w:noWrap/>
            <w:vAlign w:val="center"/>
            <w:hideMark/>
          </w:tcPr>
          <w:p w14:paraId="3D0A0D2B"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US622</w:t>
            </w:r>
          </w:p>
        </w:tc>
        <w:tc>
          <w:tcPr>
            <w:tcW w:w="1140" w:type="dxa"/>
            <w:tcBorders>
              <w:top w:val="nil"/>
              <w:left w:val="nil"/>
              <w:bottom w:val="nil"/>
              <w:right w:val="nil"/>
            </w:tcBorders>
            <w:shd w:val="clear" w:color="auto" w:fill="auto"/>
            <w:noWrap/>
            <w:vAlign w:val="center"/>
            <w:hideMark/>
          </w:tcPr>
          <w:p w14:paraId="45A7F579"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OK506059</w:t>
            </w:r>
          </w:p>
        </w:tc>
        <w:tc>
          <w:tcPr>
            <w:tcW w:w="1152" w:type="dxa"/>
            <w:tcBorders>
              <w:top w:val="nil"/>
              <w:left w:val="nil"/>
              <w:bottom w:val="nil"/>
              <w:right w:val="nil"/>
            </w:tcBorders>
            <w:shd w:val="clear" w:color="auto" w:fill="auto"/>
            <w:noWrap/>
            <w:vAlign w:val="center"/>
            <w:hideMark/>
          </w:tcPr>
          <w:p w14:paraId="57810E67" w14:textId="36F8044C"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3F4619">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{"citationID":"pgdx8fsv","properties":{"formattedCitation":"[45]","plainCitation":"[45]","noteIndex":0},"citationItems":[{"id":3043,"uris":["http://zotero.org/users/9949769/items/4TVXBVKX"],"itemData":{"id":3043,"type":"article-journal","abstract":"Termites are major decomposers in terrestrial ecosystems and the second most diverse lineage of social insects. The Kalotermitidae form the second-largest termite family and are distributed across tropical and subtropical ecosystems, where they typically live in small colonies confined to single wood items inhabited by individuals with no foraging abilities. How the Kalotermitidae have acquired their global distribution patterns remains unresolved. Similarly, it is unclear whether foraging is ancestral to Kalotermitidae or was secondarily acquired in a few species. These questions can be addressed in a phylogenetic framework. We inferred time-calibrated phylogenetic trees of Kalotermitidae using mitochondrial genomes of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120 species, about 27% of kalotermitid diversity, including representatives of 21 of the 23 kalotermitid genera. Our mitochondrial genome phylogenetic trees were corroborated by phylogenies inferred from nuclear ultraconserved elements derived from a subset of 28 species. We found that extant kalotermitids shared a common ancestor 84 Ma (75–93 Ma 95% highest posterior density), indicating that a few disjunctions among early-diverging kalotermitid lineages may predate Gondwana breakup. However, most of the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40 disjunctions among biogeographic realms were dated at &lt;50 Ma, indicating that transoceanic dispersals, and more recently human-mediated dispersals, have been the major drivers of the global distribution of Kalotermitidae. Our phylogeny also revealed that the capacity to forage is often found in early-diverging kalotermitid lineages, implying the ancestors of Kalotermitidae were able to forage among multiple wood pieces. Our phylogenetic estimates provide a platform for critical taxonomic revision and future comparative analyses of Kalotermitidae.","container-title":"Molecular Biology and Evolution","DOI":"10.1093/molbev/msac093","ISSN":"0737-4038","issue":"5","license":"All rights reserved","page":"1-20","title":"Molecular phylogeny reveals the past transoceanic voyages of drywood termites (Isoptera, Kalotermitidae)","volume":"39","author":[{"family":"Buček","given":"Aleš"},{"family":"Wang","given":"Menglin"},{"family":"Šobotník","given":"Jan"},{"family":"Hellemans","given":"Simon"},{"family":"Sillam-Dussès","given":"David"},{"family":"Mizumoto","given":"Nobuaki"},{"family":"Stiblík","given":"Petr"},{"family":"Clitheroe","given":"Crystal"},{"family":"Lu","given":"Tomer"},{"family":"González Plaza","given":"Juan José"},{"family":"Mohagan","given":"Alma"},{"family":"Rafanomezantsoa","given":"Jean-Jacques"},{"family":"Fisher","given":"Brian"},{"family":"Engel","given":"Michael S."},{"family":"Roisin","given":"Yves"},{"family":"Evans","given":"Theodore A."},{"family":"Scheffrahn","given":"Rudolf"},{"family":"Bourguignon","given":"Thomas"}],"issued":{"date-parts":[["2022"]]},"citation-key":"bucekMolecularPhylogenyReveals2022"}}],"schema":"https://github.com/citation-style-language/schema/raw/master/csl-citation.json"} </w:instrText>
            </w:r>
            <w:r w:rsidRPr="003F4619">
              <w:rPr>
                <w:rFonts w:ascii="PT Serif" w:eastAsia="Times New Roman" w:hAnsi="PT Serif" w:cs="Calibri"/>
                <w:color w:val="000000"/>
                <w:kern w:val="0"/>
                <w:sz w:val="18"/>
                <w:szCs w:val="18"/>
                <w14:ligatures w14:val="none"/>
              </w:rPr>
              <w:fldChar w:fldCharType="separate"/>
            </w:r>
            <w:r w:rsidRPr="003F4619">
              <w:rPr>
                <w:rFonts w:ascii="PT Serif" w:hAnsi="PT Serif"/>
                <w:sz w:val="18"/>
              </w:rPr>
              <w:t>[45]</w:t>
            </w:r>
            <w:r w:rsidRPr="003F4619">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0D127165" w14:textId="77777777" w:rsidR="009A7D0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75522664" w14:textId="77777777" w:rsidTr="004721B4">
        <w:trPr>
          <w:trHeight w:val="20"/>
        </w:trPr>
        <w:tc>
          <w:tcPr>
            <w:tcW w:w="1741" w:type="dxa"/>
            <w:tcBorders>
              <w:top w:val="nil"/>
              <w:left w:val="nil"/>
              <w:bottom w:val="nil"/>
              <w:right w:val="nil"/>
            </w:tcBorders>
            <w:shd w:val="clear" w:color="auto" w:fill="auto"/>
            <w:noWrap/>
            <w:vAlign w:val="center"/>
            <w:hideMark/>
          </w:tcPr>
          <w:p w14:paraId="44632B3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Stylotermitidae</w:t>
            </w:r>
            <w:proofErr w:type="spellEnd"/>
          </w:p>
        </w:tc>
        <w:tc>
          <w:tcPr>
            <w:tcW w:w="1910" w:type="dxa"/>
            <w:tcBorders>
              <w:top w:val="nil"/>
              <w:left w:val="nil"/>
              <w:bottom w:val="nil"/>
              <w:right w:val="nil"/>
            </w:tcBorders>
            <w:shd w:val="clear" w:color="auto" w:fill="auto"/>
            <w:noWrap/>
            <w:vAlign w:val="center"/>
            <w:hideMark/>
          </w:tcPr>
          <w:p w14:paraId="2B7E78F6"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2DF338E1"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Stylotermes</w:t>
            </w:r>
            <w:proofErr w:type="spellEnd"/>
          </w:p>
        </w:tc>
        <w:tc>
          <w:tcPr>
            <w:tcW w:w="2160" w:type="dxa"/>
            <w:tcBorders>
              <w:top w:val="nil"/>
              <w:left w:val="nil"/>
              <w:bottom w:val="nil"/>
              <w:right w:val="nil"/>
            </w:tcBorders>
            <w:shd w:val="clear" w:color="auto" w:fill="auto"/>
            <w:noWrap/>
            <w:vAlign w:val="center"/>
            <w:hideMark/>
          </w:tcPr>
          <w:p w14:paraId="66D9DC76"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halumicus</w:t>
            </w:r>
            <w:proofErr w:type="spellEnd"/>
          </w:p>
        </w:tc>
        <w:tc>
          <w:tcPr>
            <w:tcW w:w="2160" w:type="dxa"/>
            <w:tcBorders>
              <w:top w:val="nil"/>
              <w:left w:val="nil"/>
              <w:bottom w:val="nil"/>
              <w:right w:val="nil"/>
            </w:tcBorders>
            <w:shd w:val="clear" w:color="auto" w:fill="auto"/>
            <w:noWrap/>
            <w:vAlign w:val="center"/>
            <w:hideMark/>
          </w:tcPr>
          <w:p w14:paraId="4EEB9B12"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Chi15_136</w:t>
            </w:r>
          </w:p>
        </w:tc>
        <w:tc>
          <w:tcPr>
            <w:tcW w:w="1140" w:type="dxa"/>
            <w:tcBorders>
              <w:top w:val="nil"/>
              <w:left w:val="nil"/>
              <w:bottom w:val="nil"/>
              <w:right w:val="nil"/>
            </w:tcBorders>
            <w:shd w:val="clear" w:color="auto" w:fill="auto"/>
            <w:noWrap/>
            <w:vAlign w:val="center"/>
            <w:hideMark/>
          </w:tcPr>
          <w:p w14:paraId="3FA8D336"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KY449049</w:t>
            </w:r>
          </w:p>
        </w:tc>
        <w:tc>
          <w:tcPr>
            <w:tcW w:w="1152" w:type="dxa"/>
            <w:tcBorders>
              <w:top w:val="nil"/>
              <w:left w:val="nil"/>
              <w:bottom w:val="nil"/>
              <w:right w:val="nil"/>
            </w:tcBorders>
            <w:shd w:val="clear" w:color="auto" w:fill="auto"/>
            <w:noWrap/>
            <w:vAlign w:val="center"/>
            <w:hideMark/>
          </w:tcPr>
          <w:p w14:paraId="4ABB9802" w14:textId="18EEE189"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4E0717">
              <w:rPr>
                <w:rFonts w:ascii="PT Serif" w:eastAsia="Times New Roman" w:hAnsi="PT Serif" w:cs="Calibri"/>
                <w:color w:val="000000"/>
                <w:kern w:val="0"/>
                <w:sz w:val="18"/>
                <w:szCs w:val="18"/>
                <w14:ligatures w14:val="none"/>
              </w:rPr>
              <w:instrText xml:space="preserve"> ADDIN ZOTERO_ITEM CSL_CITATION {"citationID":"fCYzhDEX","properties":{"formattedCitation":"[49]","plainCitation":"[49]","noteIndex":0},"citationItems":[{"id":2916,"uris":["http://zotero.org/users/9949769/items/FHYJNQ9J"],"itemData":{"id":2916,"type":"article-journal","abstract":"Termites are eusocial insects currently classified into nine families, of which only Stylotermitidae has never been subjected to any molecular phylogenetic analysis. Stylotermitids present remarkable morphology and have the unique habit of feeding on living trees. We sequenced mitogenomes of five stylotermitid samples from China and Taiwan to reconstruct the phylogenetic position of Stylotermitidae. Our analyses placed Stylotermitidae as the sister group of all remaining Neoisoptera. The systematic position of Stylotermitidae calls for additional studies of their biology, including their developmental pathways and pheromone communication, which have the potential to change our understanding of termite evolution.","container-title":"Invertebrate Systematics","DOI":"10.1071/IS17093","ISSN":"14472600","issue":"5","page":"1111-1117","title":"Phylogenetic position of the enigmatic termite family Stylotermitidae (Insecta: Blattodea)","volume":"32","author":[{"family":"Wu","given":"Li Wei"},{"family":"Bourguignon","given":"Thomas"},{"family":"Šobotník","given":"Jan"},{"family":"Wen","given":"Ping"},{"family":"Liang","given":"Wei Ren"},{"family":"Li","given":"Hou Feng"}],"issued":{"date-parts":[["2018"]]},"citation-key":"wuPhylogeneticPositionEnigmatic2018"}}],"schema":"https://github.com/citation-style-language/schema/raw/master/csl-citation.json"}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4E0717" w:rsidRPr="004E0717">
              <w:rPr>
                <w:rFonts w:ascii="PT Serif" w:hAnsi="PT Serif"/>
                <w:sz w:val="18"/>
              </w:rPr>
              <w:t>[49]</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19C352F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B76298" w:rsidRPr="00B76298" w14:paraId="0FFF9C19" w14:textId="77777777" w:rsidTr="004721B4">
        <w:trPr>
          <w:trHeight w:val="20"/>
        </w:trPr>
        <w:tc>
          <w:tcPr>
            <w:tcW w:w="1741" w:type="dxa"/>
            <w:tcBorders>
              <w:top w:val="nil"/>
              <w:left w:val="nil"/>
              <w:bottom w:val="nil"/>
              <w:right w:val="nil"/>
            </w:tcBorders>
            <w:shd w:val="clear" w:color="auto" w:fill="auto"/>
            <w:noWrap/>
            <w:vAlign w:val="center"/>
            <w:hideMark/>
          </w:tcPr>
          <w:p w14:paraId="6B97BCAB"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Serritermitidae</w:t>
            </w:r>
            <w:proofErr w:type="spellEnd"/>
          </w:p>
        </w:tc>
        <w:tc>
          <w:tcPr>
            <w:tcW w:w="1910" w:type="dxa"/>
            <w:tcBorders>
              <w:top w:val="nil"/>
              <w:left w:val="nil"/>
              <w:bottom w:val="nil"/>
              <w:right w:val="nil"/>
            </w:tcBorders>
            <w:shd w:val="clear" w:color="auto" w:fill="auto"/>
            <w:noWrap/>
            <w:vAlign w:val="center"/>
            <w:hideMark/>
          </w:tcPr>
          <w:p w14:paraId="372DCD2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732433B2"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Glossotermes</w:t>
            </w:r>
            <w:proofErr w:type="spellEnd"/>
          </w:p>
        </w:tc>
        <w:tc>
          <w:tcPr>
            <w:tcW w:w="2160" w:type="dxa"/>
            <w:tcBorders>
              <w:top w:val="nil"/>
              <w:left w:val="nil"/>
              <w:bottom w:val="nil"/>
              <w:right w:val="nil"/>
            </w:tcBorders>
            <w:shd w:val="clear" w:color="auto" w:fill="auto"/>
            <w:noWrap/>
            <w:vAlign w:val="center"/>
            <w:hideMark/>
          </w:tcPr>
          <w:p w14:paraId="4EE02E65"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oculatus</w:t>
            </w:r>
          </w:p>
        </w:tc>
        <w:tc>
          <w:tcPr>
            <w:tcW w:w="2160" w:type="dxa"/>
            <w:tcBorders>
              <w:top w:val="nil"/>
              <w:left w:val="nil"/>
              <w:bottom w:val="nil"/>
              <w:right w:val="nil"/>
            </w:tcBorders>
            <w:shd w:val="clear" w:color="auto" w:fill="auto"/>
            <w:noWrap/>
            <w:vAlign w:val="center"/>
            <w:hideMark/>
          </w:tcPr>
          <w:p w14:paraId="0960C6EA"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Breeds_FG19-PG-02</w:t>
            </w:r>
          </w:p>
        </w:tc>
        <w:tc>
          <w:tcPr>
            <w:tcW w:w="1140" w:type="dxa"/>
            <w:tcBorders>
              <w:top w:val="nil"/>
              <w:left w:val="nil"/>
              <w:bottom w:val="nil"/>
              <w:right w:val="nil"/>
            </w:tcBorders>
            <w:shd w:val="clear" w:color="auto" w:fill="auto"/>
            <w:noWrap/>
            <w:vAlign w:val="center"/>
            <w:hideMark/>
          </w:tcPr>
          <w:p w14:paraId="60BBB9E6"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OL875032</w:t>
            </w:r>
          </w:p>
        </w:tc>
        <w:tc>
          <w:tcPr>
            <w:tcW w:w="1152" w:type="dxa"/>
            <w:tcBorders>
              <w:top w:val="nil"/>
              <w:left w:val="nil"/>
              <w:bottom w:val="nil"/>
              <w:right w:val="nil"/>
            </w:tcBorders>
            <w:shd w:val="clear" w:color="auto" w:fill="auto"/>
            <w:noWrap/>
            <w:vAlign w:val="center"/>
            <w:hideMark/>
          </w:tcPr>
          <w:p w14:paraId="1CD7A3EB" w14:textId="1ED0EDDB" w:rsidR="00B76298"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{"citationID":"Fm8ZDuL9","properties":{"formattedCitation":"[47]","plainCitation":"[47]","noteIndex":0},"citationItems":[{"id":23275,"uris":["http://zotero.org/users/9949769/items/SN3RQ3EB"],"itemData":{"id":23275,"type":"article-journal","container-title":"Molecular Phylogenetics and Evolution","DOI":"10.1016/j.ympev.2022.107520","ISSN":"10557903","journalAbbreviation":"Molecular Phylogenetics and Evolution","language":"en","page":"107520","source":"DOI.org (Crossref)","title":"Using ultraconserved elements to reconstruct the termite tree of life","volume":"173","author":[{"family":"Hellemans","given":"Simon"},{"family":"Wang","given":"Menglin"},{"family":"Hasegawa","given":"Nonno"},{"family":"Šobotník","given":"Jan"},{"family":"Scheffrahn","given":"Rudolf H."},{"family":"Bourguignon","given":"Thomas"}],"issued":{"date-parts":[["2022",8]]},"citation-key":"hellemansUsingUltraconservedElements2022"}}],"schema":"https://github.com/citation-style-language/schema/raw/master/csl-citation.json"}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4E0717">
              <w:rPr>
                <w:rFonts w:ascii="PT Serif" w:hAnsi="PT Serif"/>
                <w:sz w:val="18"/>
              </w:rPr>
              <w:t>[47]</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17B82F6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B76298" w:rsidRPr="00B76298" w14:paraId="4E701607" w14:textId="77777777" w:rsidTr="004721B4">
        <w:trPr>
          <w:trHeight w:val="20"/>
        </w:trPr>
        <w:tc>
          <w:tcPr>
            <w:tcW w:w="1741" w:type="dxa"/>
            <w:tcBorders>
              <w:top w:val="nil"/>
              <w:left w:val="nil"/>
              <w:bottom w:val="nil"/>
              <w:right w:val="nil"/>
            </w:tcBorders>
            <w:shd w:val="clear" w:color="auto" w:fill="auto"/>
            <w:noWrap/>
            <w:vAlign w:val="center"/>
            <w:hideMark/>
          </w:tcPr>
          <w:p w14:paraId="5C143376"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Serritermitidae</w:t>
            </w:r>
            <w:proofErr w:type="spellEnd"/>
          </w:p>
        </w:tc>
        <w:tc>
          <w:tcPr>
            <w:tcW w:w="1910" w:type="dxa"/>
            <w:tcBorders>
              <w:top w:val="nil"/>
              <w:left w:val="nil"/>
              <w:bottom w:val="nil"/>
              <w:right w:val="nil"/>
            </w:tcBorders>
            <w:shd w:val="clear" w:color="auto" w:fill="auto"/>
            <w:noWrap/>
            <w:vAlign w:val="center"/>
            <w:hideMark/>
          </w:tcPr>
          <w:p w14:paraId="0E07218B"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429E85A5"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Serritermes</w:t>
            </w:r>
            <w:proofErr w:type="spellEnd"/>
          </w:p>
        </w:tc>
        <w:tc>
          <w:tcPr>
            <w:tcW w:w="2160" w:type="dxa"/>
            <w:tcBorders>
              <w:top w:val="nil"/>
              <w:left w:val="nil"/>
              <w:bottom w:val="nil"/>
              <w:right w:val="nil"/>
            </w:tcBorders>
            <w:shd w:val="clear" w:color="auto" w:fill="auto"/>
            <w:noWrap/>
            <w:vAlign w:val="center"/>
            <w:hideMark/>
          </w:tcPr>
          <w:p w14:paraId="5679F4F7"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serrifer</w:t>
            </w:r>
            <w:proofErr w:type="spellEnd"/>
          </w:p>
        </w:tc>
        <w:tc>
          <w:tcPr>
            <w:tcW w:w="2160" w:type="dxa"/>
            <w:tcBorders>
              <w:top w:val="nil"/>
              <w:left w:val="nil"/>
              <w:bottom w:val="nil"/>
              <w:right w:val="nil"/>
            </w:tcBorders>
            <w:shd w:val="clear" w:color="auto" w:fill="auto"/>
            <w:noWrap/>
            <w:vAlign w:val="center"/>
            <w:hideMark/>
          </w:tcPr>
          <w:p w14:paraId="1FB7826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BRA31</w:t>
            </w:r>
          </w:p>
        </w:tc>
        <w:tc>
          <w:tcPr>
            <w:tcW w:w="1140" w:type="dxa"/>
            <w:tcBorders>
              <w:top w:val="nil"/>
              <w:left w:val="nil"/>
              <w:bottom w:val="nil"/>
              <w:right w:val="nil"/>
            </w:tcBorders>
            <w:shd w:val="clear" w:color="auto" w:fill="auto"/>
            <w:noWrap/>
            <w:vAlign w:val="center"/>
            <w:hideMark/>
          </w:tcPr>
          <w:p w14:paraId="5E122E4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KP026264</w:t>
            </w:r>
          </w:p>
        </w:tc>
        <w:tc>
          <w:tcPr>
            <w:tcW w:w="1152" w:type="dxa"/>
            <w:tcBorders>
              <w:top w:val="nil"/>
              <w:left w:val="nil"/>
              <w:bottom w:val="nil"/>
              <w:right w:val="nil"/>
            </w:tcBorders>
            <w:shd w:val="clear" w:color="auto" w:fill="auto"/>
            <w:noWrap/>
            <w:vAlign w:val="center"/>
            <w:hideMark/>
          </w:tcPr>
          <w:p w14:paraId="7A869F4D" w14:textId="4BF99B2F"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4E0717">
              <w:rPr>
                <w:rFonts w:ascii="PT Serif" w:eastAsia="Times New Roman" w:hAnsi="PT Serif" w:cs="Calibri"/>
                <w:color w:val="000000"/>
                <w:kern w:val="0"/>
                <w:sz w:val="18"/>
                <w:szCs w:val="18"/>
                <w14:ligatures w14:val="none"/>
              </w:rPr>
              <w:instrText xml:space="preserve"> ADDIN ZOTERO_ITEM CSL_CITATION {"citationID":"I31tj06o","properties":{"formattedCitation":"[50]","plainCitation":"[50]","noteIndex":0},"citationItems":[{"id":2652,"uris":["http://zotero.org/users/9949769/items/YQEM36RJ"],"itemData":{"id":2652,"type":"article-journal","abstract":"Termites have colonized many habitats and are among the most abundant animals in tropical ecosystems, which they modify considerably through their actions. The timing of their rise in abundance and of the dispersal events that gave rise to modern termite lineages is not well understood. To shed light on termite origins and diversification, we sequenced the mitochondrial genome of 48 termite species and combined them with 18 previously sequenced termite mitochondrial genomes for phylogenetic and molecular clock analyses using multiple fossil calibrations. The 66 genomes represent most major clades of termites. Unlike previous phylogenetic studies based on fewer molecular data, our phylogenetic tree is fully resolved for the lower termites. The phylogenetic positions of Macrotermitinae and Apicotermitinae are also resolved as the basal groups in the higher termites, but in the crown termitid groups, including Termitinae + Syntermitinae + Nasutitermitinae + Cubitermitinae, the position of some nodes remains uncertain. Our molecular clock tree indicates that the lineages leading to termites and Cryptocercus roaches diverged 170 Ma (153-196 Ma 95% confidence interval [CI]), that modern Termitidae arose 54 Ma (46-66 Ma 95% CI), and that the crown termitid group arose 40 Ma (35-49 Ma 95% CI). This indicates that the distribution of basal termite clades was influenced by the final stages of the breakup of Pangaea. Our inference of ancestral geographic ranges shows that the Termitidae, which includes more than 75% of extant termite species, most likely originated in Africa or Asia, and acquired their pantropical distribution after a series of dispersal and subsequent diversification events.","container-title":"Molecular biology and evolution","DOI":"10.1093/molbev/msu308","ISSN":"15371719","issue":"2","note":"PMID: 25389205\nISBN: 1537-1719 (Electronic)\\r0737-4038 (Linking)","page":"406-421","title":"The evolutionary history of termites as inferred from 66 mitochondrial genomes","volume":"32","author":[{"family":"Bourguignon","given":"Thomas"},{"family":"Lo","given":"Nathan"},{"family":"Cameron","given":"Stephen L."},{"family":"Sobotnik","given":"Jan"},{"family":"Hayashi","given":"Yoshinobu"},{"family":"Shigenobu","given":"Shuji"},{"family":"Watanabe","given":"Dai"},{"family":"Roisin","given":"Yves"},{"family":"Miura","given":"Toru"},{"family":"Evans","given":"Theodore A"}],"issued":{"date-parts":[["2015"]]},"citation-key":"bourguignonEvolutionaryHistoryTermites2015"}}],"schema":"https://github.com/citation-style-language/schema/raw/master/csl-citation.json"}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4E0717" w:rsidRPr="004E0717">
              <w:rPr>
                <w:rFonts w:ascii="PT Serif" w:hAnsi="PT Serif"/>
                <w:sz w:val="18"/>
              </w:rPr>
              <w:t>[50]</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199A45A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B76298" w:rsidRPr="00B76298" w14:paraId="6AC584F5" w14:textId="77777777" w:rsidTr="004721B4">
        <w:trPr>
          <w:trHeight w:val="20"/>
        </w:trPr>
        <w:tc>
          <w:tcPr>
            <w:tcW w:w="1741" w:type="dxa"/>
            <w:tcBorders>
              <w:top w:val="nil"/>
              <w:left w:val="nil"/>
              <w:bottom w:val="nil"/>
              <w:right w:val="nil"/>
            </w:tcBorders>
            <w:shd w:val="clear" w:color="auto" w:fill="auto"/>
            <w:noWrap/>
            <w:vAlign w:val="center"/>
            <w:hideMark/>
          </w:tcPr>
          <w:p w14:paraId="3D09E103"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Rhinotermitidae</w:t>
            </w:r>
          </w:p>
        </w:tc>
        <w:tc>
          <w:tcPr>
            <w:tcW w:w="1910" w:type="dxa"/>
            <w:tcBorders>
              <w:top w:val="nil"/>
              <w:left w:val="nil"/>
              <w:bottom w:val="nil"/>
              <w:right w:val="nil"/>
            </w:tcBorders>
            <w:shd w:val="clear" w:color="auto" w:fill="auto"/>
            <w:noWrap/>
            <w:vAlign w:val="center"/>
            <w:hideMark/>
          </w:tcPr>
          <w:p w14:paraId="3F09FB18"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7CF29ABC"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Rhinotermes</w:t>
            </w:r>
            <w:proofErr w:type="spellEnd"/>
          </w:p>
        </w:tc>
        <w:tc>
          <w:tcPr>
            <w:tcW w:w="2160" w:type="dxa"/>
            <w:tcBorders>
              <w:top w:val="nil"/>
              <w:left w:val="nil"/>
              <w:bottom w:val="nil"/>
              <w:right w:val="nil"/>
            </w:tcBorders>
            <w:shd w:val="clear" w:color="auto" w:fill="auto"/>
            <w:noWrap/>
            <w:vAlign w:val="center"/>
            <w:hideMark/>
          </w:tcPr>
          <w:p w14:paraId="02272865"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hispidus</w:t>
            </w:r>
          </w:p>
        </w:tc>
        <w:tc>
          <w:tcPr>
            <w:tcW w:w="2160" w:type="dxa"/>
            <w:tcBorders>
              <w:top w:val="nil"/>
              <w:left w:val="nil"/>
              <w:bottom w:val="nil"/>
              <w:right w:val="nil"/>
            </w:tcBorders>
            <w:shd w:val="clear" w:color="auto" w:fill="auto"/>
            <w:noWrap/>
            <w:vAlign w:val="center"/>
            <w:hideMark/>
          </w:tcPr>
          <w:p w14:paraId="3345552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EC1239</w:t>
            </w:r>
          </w:p>
        </w:tc>
        <w:tc>
          <w:tcPr>
            <w:tcW w:w="1140" w:type="dxa"/>
            <w:tcBorders>
              <w:top w:val="nil"/>
              <w:left w:val="nil"/>
              <w:bottom w:val="nil"/>
              <w:right w:val="nil"/>
            </w:tcBorders>
            <w:shd w:val="clear" w:color="auto" w:fill="auto"/>
            <w:noWrap/>
            <w:vAlign w:val="center"/>
            <w:hideMark/>
          </w:tcPr>
          <w:p w14:paraId="05E178D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OL875052</w:t>
            </w:r>
          </w:p>
        </w:tc>
        <w:tc>
          <w:tcPr>
            <w:tcW w:w="1152" w:type="dxa"/>
            <w:tcBorders>
              <w:top w:val="nil"/>
              <w:left w:val="nil"/>
              <w:bottom w:val="nil"/>
              <w:right w:val="nil"/>
            </w:tcBorders>
            <w:shd w:val="clear" w:color="auto" w:fill="auto"/>
            <w:noWrap/>
            <w:vAlign w:val="center"/>
            <w:hideMark/>
          </w:tcPr>
          <w:p w14:paraId="35E4AFC3" w14:textId="5DFD7ED8" w:rsidR="00B76298"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{"citationID":"uS0QV2QJ","properties":{"formattedCitation":"[47]","plainCitation":"[47]","noteIndex":0},"citationItems":[{"id":23275,"uris":["http://zotero.org/users/9949769/items/SN3RQ3EB"],"itemData":{"id":23275,"type":"article-journal","container-title":"Molecular Phylogenetics and Evolution","DOI":"10.1016/j.ympev.2022.107520","ISSN":"10557903","journalAbbreviation":"Molecular Phylogenetics and Evolution","language":"en","page":"107520","source":"DOI.org (Crossref)","title":"Using ultraconserved elements to reconstruct the termite tree of life","volume":"173","author":[{"family":"Hellemans","given":"Simon"},{"family":"Wang","given":"Menglin"},{"family":"Hasegawa","given":"Nonno"},{"family":"Šobotník","given":"Jan"},{"family":"Scheffrahn","given":"Rudolf H."},{"family":"Bourguignon","given":"Thomas"}],"issued":{"date-parts":[["2022",8]]},"citation-key":"hellemansUsingUltraconservedElements2022"}}],"schema":"https://github.com/citation-style-language/schema/raw/master/csl-citation.json"}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4E0717">
              <w:rPr>
                <w:rFonts w:ascii="PT Serif" w:hAnsi="PT Serif"/>
                <w:sz w:val="18"/>
              </w:rPr>
              <w:t>[47]</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21378A68"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B76298" w:rsidRPr="00B76298" w14:paraId="1E1787E5" w14:textId="77777777" w:rsidTr="004721B4">
        <w:trPr>
          <w:trHeight w:val="20"/>
        </w:trPr>
        <w:tc>
          <w:tcPr>
            <w:tcW w:w="1741" w:type="dxa"/>
            <w:tcBorders>
              <w:top w:val="nil"/>
              <w:left w:val="nil"/>
              <w:bottom w:val="nil"/>
              <w:right w:val="nil"/>
            </w:tcBorders>
            <w:shd w:val="clear" w:color="auto" w:fill="auto"/>
            <w:noWrap/>
            <w:vAlign w:val="center"/>
            <w:hideMark/>
          </w:tcPr>
          <w:p w14:paraId="368A884A"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Psammotermitidae</w:t>
            </w:r>
            <w:proofErr w:type="spellEnd"/>
          </w:p>
        </w:tc>
        <w:tc>
          <w:tcPr>
            <w:tcW w:w="1910" w:type="dxa"/>
            <w:tcBorders>
              <w:top w:val="nil"/>
              <w:left w:val="nil"/>
              <w:bottom w:val="nil"/>
              <w:right w:val="nil"/>
            </w:tcBorders>
            <w:shd w:val="clear" w:color="auto" w:fill="auto"/>
            <w:noWrap/>
            <w:vAlign w:val="center"/>
            <w:hideMark/>
          </w:tcPr>
          <w:p w14:paraId="7B9B5E43"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Prorhinotermitinae</w:t>
            </w:r>
            <w:proofErr w:type="spellEnd"/>
          </w:p>
        </w:tc>
        <w:tc>
          <w:tcPr>
            <w:tcW w:w="1960" w:type="dxa"/>
            <w:tcBorders>
              <w:top w:val="nil"/>
              <w:left w:val="nil"/>
              <w:bottom w:val="nil"/>
              <w:right w:val="nil"/>
            </w:tcBorders>
            <w:shd w:val="clear" w:color="auto" w:fill="auto"/>
            <w:noWrap/>
            <w:vAlign w:val="center"/>
            <w:hideMark/>
          </w:tcPr>
          <w:p w14:paraId="127C3950"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Prorhinotermes</w:t>
            </w:r>
            <w:proofErr w:type="spellEnd"/>
          </w:p>
        </w:tc>
        <w:tc>
          <w:tcPr>
            <w:tcW w:w="2160" w:type="dxa"/>
            <w:tcBorders>
              <w:top w:val="nil"/>
              <w:left w:val="nil"/>
              <w:bottom w:val="nil"/>
              <w:right w:val="nil"/>
            </w:tcBorders>
            <w:shd w:val="clear" w:color="auto" w:fill="auto"/>
            <w:noWrap/>
            <w:vAlign w:val="center"/>
            <w:hideMark/>
          </w:tcPr>
          <w:p w14:paraId="42AF6709"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simplex</w:t>
            </w:r>
          </w:p>
        </w:tc>
        <w:tc>
          <w:tcPr>
            <w:tcW w:w="2160" w:type="dxa"/>
            <w:tcBorders>
              <w:top w:val="nil"/>
              <w:left w:val="nil"/>
              <w:bottom w:val="nil"/>
              <w:right w:val="nil"/>
            </w:tcBorders>
            <w:shd w:val="clear" w:color="auto" w:fill="auto"/>
            <w:noWrap/>
            <w:vAlign w:val="center"/>
            <w:hideMark/>
          </w:tcPr>
          <w:p w14:paraId="5E10AE3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Breeds_PS_colF</w:t>
            </w:r>
            <w:proofErr w:type="spellEnd"/>
          </w:p>
        </w:tc>
        <w:tc>
          <w:tcPr>
            <w:tcW w:w="1140" w:type="dxa"/>
            <w:tcBorders>
              <w:top w:val="nil"/>
              <w:left w:val="nil"/>
              <w:bottom w:val="nil"/>
              <w:right w:val="nil"/>
            </w:tcBorders>
            <w:shd w:val="clear" w:color="auto" w:fill="auto"/>
            <w:noWrap/>
            <w:vAlign w:val="center"/>
            <w:hideMark/>
          </w:tcPr>
          <w:p w14:paraId="40F86E0A"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OL875033</w:t>
            </w:r>
          </w:p>
        </w:tc>
        <w:tc>
          <w:tcPr>
            <w:tcW w:w="1152" w:type="dxa"/>
            <w:tcBorders>
              <w:top w:val="nil"/>
              <w:left w:val="nil"/>
              <w:bottom w:val="nil"/>
              <w:right w:val="nil"/>
            </w:tcBorders>
            <w:shd w:val="clear" w:color="auto" w:fill="auto"/>
            <w:noWrap/>
            <w:vAlign w:val="center"/>
            <w:hideMark/>
          </w:tcPr>
          <w:p w14:paraId="15A24B5B" w14:textId="3479D77A" w:rsidR="00B76298"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{"citationID":"6eiYoVSp","properties":{"formattedCitation":"[47]","plainCitation":"[47]","noteIndex":0},"citationItems":[{"id":23275,"uris":["http://zotero.org/users/9949769/items/SN3RQ3EB"],"itemData":{"id":23275,"type":"article-journal","container-title":"Molecular Phylogenetics and Evolution","DOI":"10.1016/j.ympev.2022.107520","ISSN":"10557903","journalAbbreviation":"Molecular Phylogenetics and Evolution","language":"en","page":"107520","source":"DOI.org (Crossref)","title":"Using ultraconserved elements to reconstruct the termite tree of life","volume":"173","author":[{"family":"Hellemans","given":"Simon"},{"family":"Wang","given":"Menglin"},{"family":"Hasegawa","given":"Nonno"},{"family":"Šobotník","given":"Jan"},{"family":"Scheffrahn","given":"Rudolf H."},{"family":"Bourguignon","given":"Thomas"}],"issued":{"date-parts":[["2022",8]]},"citation-key":"hellemansUsingUltraconservedElements2022"}}],"schema":"https://github.com/citation-style-language/schema/raw/master/csl-citation.json"}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4E0717">
              <w:rPr>
                <w:rFonts w:ascii="PT Serif" w:hAnsi="PT Serif"/>
                <w:sz w:val="18"/>
              </w:rPr>
              <w:t>[47]</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0E318DB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0EB2D298" w14:textId="77777777" w:rsidTr="004721B4">
        <w:trPr>
          <w:trHeight w:val="20"/>
        </w:trPr>
        <w:tc>
          <w:tcPr>
            <w:tcW w:w="1741" w:type="dxa"/>
            <w:tcBorders>
              <w:top w:val="nil"/>
              <w:left w:val="nil"/>
              <w:bottom w:val="nil"/>
              <w:right w:val="nil"/>
            </w:tcBorders>
            <w:shd w:val="clear" w:color="auto" w:fill="auto"/>
            <w:noWrap/>
            <w:vAlign w:val="center"/>
            <w:hideMark/>
          </w:tcPr>
          <w:p w14:paraId="07C515D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Psammotermitidae</w:t>
            </w:r>
            <w:proofErr w:type="spellEnd"/>
          </w:p>
        </w:tc>
        <w:tc>
          <w:tcPr>
            <w:tcW w:w="1910" w:type="dxa"/>
            <w:tcBorders>
              <w:top w:val="nil"/>
              <w:left w:val="nil"/>
              <w:bottom w:val="nil"/>
              <w:right w:val="nil"/>
            </w:tcBorders>
            <w:shd w:val="clear" w:color="auto" w:fill="auto"/>
            <w:noWrap/>
            <w:vAlign w:val="center"/>
            <w:hideMark/>
          </w:tcPr>
          <w:p w14:paraId="2EE29A3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Psammotermitinae</w:t>
            </w:r>
            <w:proofErr w:type="spellEnd"/>
          </w:p>
        </w:tc>
        <w:tc>
          <w:tcPr>
            <w:tcW w:w="1960" w:type="dxa"/>
            <w:tcBorders>
              <w:top w:val="nil"/>
              <w:left w:val="nil"/>
              <w:bottom w:val="nil"/>
              <w:right w:val="nil"/>
            </w:tcBorders>
            <w:shd w:val="clear" w:color="auto" w:fill="auto"/>
            <w:noWrap/>
            <w:vAlign w:val="center"/>
            <w:hideMark/>
          </w:tcPr>
          <w:p w14:paraId="4642042B"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Psammotermes</w:t>
            </w:r>
            <w:proofErr w:type="spellEnd"/>
          </w:p>
        </w:tc>
        <w:tc>
          <w:tcPr>
            <w:tcW w:w="2160" w:type="dxa"/>
            <w:tcBorders>
              <w:top w:val="nil"/>
              <w:left w:val="nil"/>
              <w:bottom w:val="nil"/>
              <w:right w:val="nil"/>
            </w:tcBorders>
            <w:shd w:val="clear" w:color="000000" w:fill="ED7D31"/>
            <w:noWrap/>
            <w:vAlign w:val="center"/>
            <w:hideMark/>
          </w:tcPr>
          <w:p w14:paraId="6DA6D290"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voeltzkowi</w:t>
            </w:r>
            <w:proofErr w:type="spellEnd"/>
          </w:p>
        </w:tc>
        <w:tc>
          <w:tcPr>
            <w:tcW w:w="2160" w:type="dxa"/>
            <w:tcBorders>
              <w:top w:val="nil"/>
              <w:left w:val="nil"/>
              <w:bottom w:val="nil"/>
              <w:right w:val="nil"/>
            </w:tcBorders>
            <w:shd w:val="clear" w:color="auto" w:fill="auto"/>
            <w:noWrap/>
            <w:vAlign w:val="center"/>
            <w:hideMark/>
          </w:tcPr>
          <w:p w14:paraId="33E8E290"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MAD19-27</w:t>
            </w:r>
          </w:p>
        </w:tc>
        <w:tc>
          <w:tcPr>
            <w:tcW w:w="1140" w:type="dxa"/>
            <w:tcBorders>
              <w:top w:val="nil"/>
              <w:left w:val="nil"/>
              <w:bottom w:val="nil"/>
              <w:right w:val="nil"/>
            </w:tcBorders>
            <w:shd w:val="clear" w:color="auto" w:fill="auto"/>
            <w:noWrap/>
            <w:vAlign w:val="center"/>
            <w:hideMark/>
          </w:tcPr>
          <w:p w14:paraId="084878B8"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OQ555374</w:t>
            </w:r>
          </w:p>
        </w:tc>
        <w:tc>
          <w:tcPr>
            <w:tcW w:w="1152" w:type="dxa"/>
            <w:tcBorders>
              <w:top w:val="nil"/>
              <w:left w:val="nil"/>
              <w:bottom w:val="nil"/>
              <w:right w:val="nil"/>
            </w:tcBorders>
            <w:shd w:val="clear" w:color="auto" w:fill="auto"/>
            <w:noWrap/>
            <w:vAlign w:val="center"/>
            <w:hideMark/>
          </w:tcPr>
          <w:p w14:paraId="5F4BEC7B" w14:textId="0BCC335A" w:rsidR="00B76298"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{"citationID":"AuqpjKao","properties":{"formattedCitation":"[51]","plainCitation":"[51]","noteIndex":0},"citationItems":[{"id":23265,"uris":["http://zotero.org/users/9949769/items/8KVDTI9D"],"itemData":{"id":23265,"type":"article-journal","abstract":"Madagascar is home to many endemic plant and animal species owing to its ancient isolation from other landmasses. This unique fauna includes several lineages of termites, a group of insects known for their key role in organic matter decomposition in many terrestrial ecosystems. How and when termites colonised Madagascar remains unknown. In this study, we used 601 mitochondrial genomes, 93 of which were generated from Malagasy samples, to infer the global historical biogeography of Neoisoptera, a lineage containing more than 80% of described termite species. Our results indicate that Neoisoptera colonised Madagascar between 7 and 10 times independently during the Miocene, between 8.4 and 16.6 Ma (95% HPD: 6.1–19.9 Ma). This timing matches that of the colonization of Australia by Neoisoptera. Furthermore, the taxonomic composition of the Neoisopteran fauna of Madagascar and Australia are strikingly similar, with Madagascar harbouring an additional two lineages absent from Australia. Therefore, akin to Australia, Neoisoptera colonised Madagascar during the global expansion of grasslands, possibly helped by the ecological opportunities arising from the spread of this new biome.","container-title":"Ecography","DOI":"10.1111/ecog.06463","ISSN":"0906-7590, 1600-0587","issue":"7","journalAbbreviation":"Ecography","language":"en","page":"e06463","source":"DOI.org (Crossref)","title":"Neoisoptera repeatedly colonised Madagascar after the Middle Miocene climatic optimum","volume":"2023","author":[{"family":"Wang","given":"Menglin"},{"family":"Hellemans","given":"Simon"},{"family":"Buček","given":"Aleš"},{"family":"Kanao","given":"Taisuke"},{"family":"Arora","given":"Jigyasa"},{"family":"Clitheroe","given":"Crystal"},{"family":"Rafanomezantsoa","given":"Jean</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Jacques"},{"family":"Fisher","given":"Brian L."},{"family":"Scheffrahn","given":"Rudolf"},{"family":"Sillam</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Duss</w:instrText>
            </w:r>
            <w:r>
              <w:rPr>
                <w:rFonts w:ascii="PT Serif" w:eastAsia="Times New Roman" w:hAnsi="PT Serif" w:cs="PT Serif"/>
                <w:color w:val="000000"/>
                <w:kern w:val="0"/>
                <w:sz w:val="18"/>
                <w:szCs w:val="18"/>
                <w14:ligatures w14:val="none"/>
              </w:rPr>
              <w:instrText>è</w:instrText>
            </w:r>
            <w:r>
              <w:rPr>
                <w:rFonts w:ascii="PT Serif" w:eastAsia="Times New Roman" w:hAnsi="PT Serif" w:cs="Calibri"/>
                <w:color w:val="000000"/>
                <w:kern w:val="0"/>
                <w:sz w:val="18"/>
                <w:szCs w:val="18"/>
                <w14:ligatures w14:val="none"/>
              </w:rPr>
              <w:instrText xml:space="preserve">s","given":"David"},{"family":"Roisin","given":"Yves"},{"family":"Šobotník","given":"Jan"},{"family":"Bourguignon","given":"Thomas"}],"issued":{"date-parts":[["2023",7]]},"citation-key":"wangNeoisopteraRepeatedlyColonised2023"}}],"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4E0717">
              <w:rPr>
                <w:rFonts w:ascii="PT Serif" w:hAnsi="PT Serif"/>
                <w:sz w:val="18"/>
              </w:rPr>
              <w:t>[51]</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7EBC090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w:t>
            </w:r>
          </w:p>
        </w:tc>
      </w:tr>
      <w:tr w:rsidR="00B76298" w:rsidRPr="00B76298" w14:paraId="68EEC2FA" w14:textId="77777777" w:rsidTr="004721B4">
        <w:trPr>
          <w:trHeight w:val="20"/>
        </w:trPr>
        <w:tc>
          <w:tcPr>
            <w:tcW w:w="1741" w:type="dxa"/>
            <w:tcBorders>
              <w:top w:val="nil"/>
              <w:left w:val="nil"/>
              <w:bottom w:val="nil"/>
              <w:right w:val="nil"/>
            </w:tcBorders>
            <w:shd w:val="clear" w:color="auto" w:fill="auto"/>
            <w:noWrap/>
            <w:vAlign w:val="center"/>
            <w:hideMark/>
          </w:tcPr>
          <w:p w14:paraId="7D45D9A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Termitogetonidae</w:t>
            </w:r>
            <w:proofErr w:type="spellEnd"/>
          </w:p>
        </w:tc>
        <w:tc>
          <w:tcPr>
            <w:tcW w:w="1910" w:type="dxa"/>
            <w:tcBorders>
              <w:top w:val="nil"/>
              <w:left w:val="nil"/>
              <w:bottom w:val="nil"/>
              <w:right w:val="nil"/>
            </w:tcBorders>
            <w:shd w:val="clear" w:color="auto" w:fill="auto"/>
            <w:noWrap/>
            <w:vAlign w:val="center"/>
            <w:hideMark/>
          </w:tcPr>
          <w:p w14:paraId="7BBC8E1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0BA5382C"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Termitogeton</w:t>
            </w:r>
            <w:proofErr w:type="spellEnd"/>
          </w:p>
        </w:tc>
        <w:tc>
          <w:tcPr>
            <w:tcW w:w="2160" w:type="dxa"/>
            <w:tcBorders>
              <w:top w:val="nil"/>
              <w:left w:val="nil"/>
              <w:bottom w:val="nil"/>
              <w:right w:val="nil"/>
            </w:tcBorders>
            <w:shd w:val="clear" w:color="auto" w:fill="auto"/>
            <w:noWrap/>
            <w:vAlign w:val="center"/>
            <w:hideMark/>
          </w:tcPr>
          <w:p w14:paraId="5C689BAB"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planus</w:t>
            </w:r>
          </w:p>
        </w:tc>
        <w:tc>
          <w:tcPr>
            <w:tcW w:w="2160" w:type="dxa"/>
            <w:tcBorders>
              <w:top w:val="nil"/>
              <w:left w:val="nil"/>
              <w:bottom w:val="nil"/>
              <w:right w:val="nil"/>
            </w:tcBorders>
            <w:shd w:val="clear" w:color="auto" w:fill="auto"/>
            <w:noWrap/>
            <w:vAlign w:val="center"/>
            <w:hideMark/>
          </w:tcPr>
          <w:p w14:paraId="3428C4F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IRJT202</w:t>
            </w:r>
          </w:p>
        </w:tc>
        <w:tc>
          <w:tcPr>
            <w:tcW w:w="1140" w:type="dxa"/>
            <w:tcBorders>
              <w:top w:val="nil"/>
              <w:left w:val="nil"/>
              <w:bottom w:val="nil"/>
              <w:right w:val="nil"/>
            </w:tcBorders>
            <w:shd w:val="clear" w:color="auto" w:fill="auto"/>
            <w:noWrap/>
            <w:vAlign w:val="center"/>
            <w:hideMark/>
          </w:tcPr>
          <w:p w14:paraId="1B19FDE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OL875040</w:t>
            </w:r>
          </w:p>
        </w:tc>
        <w:tc>
          <w:tcPr>
            <w:tcW w:w="1152" w:type="dxa"/>
            <w:tcBorders>
              <w:top w:val="nil"/>
              <w:left w:val="nil"/>
              <w:bottom w:val="nil"/>
              <w:right w:val="nil"/>
            </w:tcBorders>
            <w:shd w:val="clear" w:color="auto" w:fill="auto"/>
            <w:noWrap/>
            <w:vAlign w:val="center"/>
            <w:hideMark/>
          </w:tcPr>
          <w:p w14:paraId="4F2E07D1" w14:textId="0DD4066D" w:rsidR="00B76298"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{"citationID":"dDH7ZKCJ","properties":{"formattedCitation":"[47]","plainCitation":"[47]","noteIndex":0},"citationItems":[{"id":23275,"uris":["http://zotero.org/users/9949769/items/SN3RQ3EB"],"itemData":{"id":23275,"type":"article-journal","container-title":"Molecular Phylogenetics and Evolution","DOI":"10.1016/j.ympev.2022.107520","ISSN":"10557903","journalAbbreviation":"Molecular Phylogenetics and Evolution","language":"en","page":"107520","source":"DOI.org (Crossref)","title":"Using ultraconserved elements to reconstruct the termite tree of life","volume":"173","author":[{"family":"Hellemans","given":"Simon"},{"family":"Wang","given":"Menglin"},{"family":"Hasegawa","given":"Nonno"},{"family":"Šobotník","given":"Jan"},{"family":"Scheffrahn","given":"Rudolf H."},{"family":"Bourguignon","given":"Thomas"}],"issued":{"date-parts":[["2022",8]]},"citation-key":"hellemansUsingUltraconservedElements2022"}}],"schema":"https://github.com/citation-style-language/schema/raw/master/csl-citation.json"}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4E0717">
              <w:rPr>
                <w:rFonts w:ascii="PT Serif" w:hAnsi="PT Serif"/>
                <w:sz w:val="18"/>
              </w:rPr>
              <w:t>[47]</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33EEBDA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B76298" w:rsidRPr="00B76298" w14:paraId="77DC49CA" w14:textId="77777777" w:rsidTr="004721B4">
        <w:trPr>
          <w:trHeight w:val="20"/>
        </w:trPr>
        <w:tc>
          <w:tcPr>
            <w:tcW w:w="1741" w:type="dxa"/>
            <w:tcBorders>
              <w:top w:val="nil"/>
              <w:left w:val="nil"/>
              <w:bottom w:val="nil"/>
              <w:right w:val="nil"/>
            </w:tcBorders>
            <w:shd w:val="clear" w:color="auto" w:fill="auto"/>
            <w:noWrap/>
            <w:vAlign w:val="center"/>
            <w:hideMark/>
          </w:tcPr>
          <w:p w14:paraId="2ABACEB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Heterotermitidae</w:t>
            </w:r>
          </w:p>
        </w:tc>
        <w:tc>
          <w:tcPr>
            <w:tcW w:w="1910" w:type="dxa"/>
            <w:tcBorders>
              <w:top w:val="nil"/>
              <w:left w:val="nil"/>
              <w:bottom w:val="nil"/>
              <w:right w:val="nil"/>
            </w:tcBorders>
            <w:shd w:val="clear" w:color="auto" w:fill="auto"/>
            <w:noWrap/>
            <w:vAlign w:val="center"/>
            <w:hideMark/>
          </w:tcPr>
          <w:p w14:paraId="5B98C01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0E0DC6AA"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Coptotermes</w:t>
            </w:r>
          </w:p>
        </w:tc>
        <w:tc>
          <w:tcPr>
            <w:tcW w:w="2160" w:type="dxa"/>
            <w:tcBorders>
              <w:top w:val="nil"/>
              <w:left w:val="nil"/>
              <w:bottom w:val="nil"/>
              <w:right w:val="nil"/>
            </w:tcBorders>
            <w:shd w:val="clear" w:color="auto" w:fill="auto"/>
            <w:noWrap/>
            <w:vAlign w:val="center"/>
            <w:hideMark/>
          </w:tcPr>
          <w:p w14:paraId="418B23DA"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formosanus</w:t>
            </w:r>
          </w:p>
        </w:tc>
        <w:tc>
          <w:tcPr>
            <w:tcW w:w="2160" w:type="dxa"/>
            <w:tcBorders>
              <w:top w:val="nil"/>
              <w:left w:val="nil"/>
              <w:bottom w:val="nil"/>
              <w:right w:val="nil"/>
            </w:tcBorders>
            <w:shd w:val="clear" w:color="auto" w:fill="auto"/>
            <w:noWrap/>
            <w:vAlign w:val="center"/>
            <w:hideMark/>
          </w:tcPr>
          <w:p w14:paraId="11EB2F9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CF_RNA_1</w:t>
            </w:r>
          </w:p>
        </w:tc>
        <w:tc>
          <w:tcPr>
            <w:tcW w:w="1140" w:type="dxa"/>
            <w:tcBorders>
              <w:top w:val="nil"/>
              <w:left w:val="nil"/>
              <w:bottom w:val="nil"/>
              <w:right w:val="nil"/>
            </w:tcBorders>
            <w:shd w:val="clear" w:color="auto" w:fill="auto"/>
            <w:noWrap/>
            <w:vAlign w:val="center"/>
            <w:hideMark/>
          </w:tcPr>
          <w:p w14:paraId="068DCC6A"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OR069384</w:t>
            </w:r>
          </w:p>
        </w:tc>
        <w:tc>
          <w:tcPr>
            <w:tcW w:w="1152" w:type="dxa"/>
            <w:tcBorders>
              <w:top w:val="nil"/>
              <w:left w:val="nil"/>
              <w:bottom w:val="nil"/>
              <w:right w:val="nil"/>
            </w:tcBorders>
            <w:shd w:val="clear" w:color="auto" w:fill="auto"/>
            <w:noWrap/>
            <w:vAlign w:val="center"/>
            <w:hideMark/>
          </w:tcPr>
          <w:p w14:paraId="08E7AB18" w14:textId="333718B0"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4E0717">
              <w:rPr>
                <w:rFonts w:ascii="PT Serif" w:eastAsia="Times New Roman" w:hAnsi="PT Serif" w:cs="Calibri"/>
                <w:color w:val="000000"/>
                <w:kern w:val="0"/>
                <w:sz w:val="18"/>
                <w:szCs w:val="18"/>
                <w14:ligatures w14:val="none"/>
              </w:rPr>
              <w:instrText xml:space="preserve"> ADDIN ZOTERO_ITEM CSL_CITATION {"citationID":"BhqMOW3K","properties":{"formattedCitation":"[52]","plainCitation":"[52]","noteIndex":0},"citationItems":[{"id":23280,"uris":["http://zotero.org/users/9949769/items/WTNLQZSK"],"itemData":{"id":23280,"type":"article-journal","abstract":"Termites host diverse communities of gut microbes, including many bacterial lineages only found in this habitat. The bacteria endemic to termite guts are transmitted via two routes: a vertical route from parent colonies to daughter colonies and a horizontal route between colonies sometimes belonging to different termite species. The relative importance of both transmission routes in shaping the gut microbiota of termites remains unknown. Using bacterial marker genes derived from the gut metagenomes of 197 termites and one\n              Cryptocercus\n              cockroach, we show that bacteria endemic to termite guts are mostly transferred vertically. We identified 18 lineages of gut bacteria showing cophylogenetic patterns with termites over tens of millions of years. Horizontal transfer rates estimated for 16 bacterial lineages were within the range of those estimated for 15 mitochondrial genes, suggesting that horizontal transfers are uncommon and vertical transfers are the dominant transmission route in these lineages. Some of these associations probably date back more than 150 million years and are an order of magnitude older than the cophylogenetic patterns between mammalian hosts and their gut bacteria. Our results suggest that termites have cospeciated with their gut bacteria since first appearing in the geological record.","container-title":"Proceedings of the Royal Society B: Biological Sciences","DOI":"10.1098/rspb.2023.0619","ISSN":"0962-8452, 1471-2954","issue":"2001","journalAbbreviation":"Proc. R. Soc. B.","language":"en","page":"20230619","source":"DOI.org (Crossref)","title":"Evidence of cospeciation between termites and their gut bacteria on a geological time scale","volume":"290","author":[{"family":"Arora","given":"Jigyasa"},{"family":"Buček","given":"Aleš"},{"family":"Hellemans","given":"Simon"},{"family":"Beránková","given":"Tereza"},{"family":"Romero Arias","given":"Johanna"},{"family":"Fisher","given":"Brian L."},{"family":"Clitheroe","given":"Crystal"},{"family":"Brune","given":"Andreas"},{"family":"Kinjo","given":"Yukihiro"},{"family":"Šobotník","given":"Jan"},{"family":"Bourguignon","given":"Thomas"}],"issued":{"date-parts":[["2023",6,28]]},"citation-key":"aroraEvidenceCospeciationTermites2023"}}],"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4E0717" w:rsidRPr="004E0717">
              <w:rPr>
                <w:rFonts w:ascii="PT Serif" w:hAnsi="PT Serif"/>
                <w:sz w:val="18"/>
              </w:rPr>
              <w:t>[52]</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3A9B6E1E"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37EBB1A0" w14:textId="77777777" w:rsidTr="004721B4">
        <w:trPr>
          <w:trHeight w:val="20"/>
        </w:trPr>
        <w:tc>
          <w:tcPr>
            <w:tcW w:w="1741" w:type="dxa"/>
            <w:tcBorders>
              <w:top w:val="nil"/>
              <w:left w:val="nil"/>
              <w:bottom w:val="nil"/>
              <w:right w:val="nil"/>
            </w:tcBorders>
            <w:shd w:val="clear" w:color="auto" w:fill="auto"/>
            <w:noWrap/>
            <w:vAlign w:val="center"/>
            <w:hideMark/>
          </w:tcPr>
          <w:p w14:paraId="5907C2DE"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Heterotermitidae</w:t>
            </w:r>
          </w:p>
        </w:tc>
        <w:tc>
          <w:tcPr>
            <w:tcW w:w="1910" w:type="dxa"/>
            <w:tcBorders>
              <w:top w:val="nil"/>
              <w:left w:val="nil"/>
              <w:bottom w:val="nil"/>
              <w:right w:val="nil"/>
            </w:tcBorders>
            <w:shd w:val="clear" w:color="auto" w:fill="auto"/>
            <w:noWrap/>
            <w:vAlign w:val="center"/>
            <w:hideMark/>
          </w:tcPr>
          <w:p w14:paraId="19CB9B7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3318BFE9"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Coptotermes</w:t>
            </w:r>
          </w:p>
        </w:tc>
        <w:tc>
          <w:tcPr>
            <w:tcW w:w="2160" w:type="dxa"/>
            <w:tcBorders>
              <w:top w:val="nil"/>
              <w:left w:val="nil"/>
              <w:bottom w:val="nil"/>
              <w:right w:val="nil"/>
            </w:tcBorders>
            <w:shd w:val="clear" w:color="auto" w:fill="auto"/>
            <w:noWrap/>
            <w:vAlign w:val="center"/>
            <w:hideMark/>
          </w:tcPr>
          <w:p w14:paraId="57871BA5"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gestroi</w:t>
            </w:r>
          </w:p>
        </w:tc>
        <w:tc>
          <w:tcPr>
            <w:tcW w:w="2160" w:type="dxa"/>
            <w:tcBorders>
              <w:top w:val="nil"/>
              <w:left w:val="nil"/>
              <w:bottom w:val="nil"/>
              <w:right w:val="nil"/>
            </w:tcBorders>
            <w:shd w:val="clear" w:color="auto" w:fill="auto"/>
            <w:noWrap/>
            <w:vAlign w:val="center"/>
            <w:hideMark/>
          </w:tcPr>
          <w:p w14:paraId="753C6626"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BG7</w:t>
            </w:r>
          </w:p>
        </w:tc>
        <w:tc>
          <w:tcPr>
            <w:tcW w:w="1140" w:type="dxa"/>
            <w:tcBorders>
              <w:top w:val="nil"/>
              <w:left w:val="nil"/>
              <w:bottom w:val="nil"/>
              <w:right w:val="nil"/>
            </w:tcBorders>
            <w:shd w:val="clear" w:color="auto" w:fill="auto"/>
            <w:noWrap/>
            <w:vAlign w:val="center"/>
            <w:hideMark/>
          </w:tcPr>
          <w:p w14:paraId="2927BE83"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KU925205</w:t>
            </w:r>
          </w:p>
        </w:tc>
        <w:tc>
          <w:tcPr>
            <w:tcW w:w="1152" w:type="dxa"/>
            <w:tcBorders>
              <w:top w:val="nil"/>
              <w:left w:val="nil"/>
              <w:bottom w:val="nil"/>
              <w:right w:val="nil"/>
            </w:tcBorders>
            <w:shd w:val="clear" w:color="auto" w:fill="auto"/>
            <w:noWrap/>
            <w:vAlign w:val="center"/>
            <w:hideMark/>
          </w:tcPr>
          <w:p w14:paraId="74C4610F" w14:textId="0BDCF5D7" w:rsidR="00B76298" w:rsidRPr="00B76298" w:rsidRDefault="007727A6"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{"citationID":"4IMICc2C","properties":{"formattedCitation":"[53]","plainCitation":"[53]","noteIndex":0},"citationItems":[{"id":165,"uris":["http://zotero.org/users/9949769/items/TY5XZB2A"],"itemData":{"id":165,"type":"article-journal","abstract":"Reticulitermes, Heterotermes and Coptotermes form a small termite clade with partly overlapping distributions. Although native species occur across all continents, the factors influencing their distribution are poorly known. Here, we reconstructed the historical biogeography of these termites using mitochondrial genomes of species collected on six continents. Our analyses showed that Reticulitermes split from Heterotermes + Coptotermes at 59.5 Ma (49.9–69.5 Ma 95% CI), yet the oldest split within Reticulitermes (Eurasia and North America) is 16.1 Ma (13.4–19.5 Ma) and the oldest split within Heterotermes + Coptotermes is 36.0 Ma (33.9–40.5 Ma). We detected 14 disjunctions between biogeographical realms, all of which occurred within the last 34 Ma, not only after the break-up of Pangaea, but also with the continents in similar to current positions. Land dispersal over land bridges explained four disjunctions, oceanic dispersal by wood rafting explained eight disjunctions, and human introduction was the sou...","container-title":"Proceedings of the Royal Society B: Biological Sciences","DOI":"10.1098/rspb.2016.0179","ISSN":"0962-8452","issue":"1827","note":"publisher: The Royal Society","page":"20160179","title":"Oceanic dispersal, vicariance and human introduction shaped the modern distribution of the termites &lt;i&gt;Reticulitermes&lt;/i&gt; , &lt;i&gt;Heterotermes&lt;/i&gt; and &lt;i&gt;Coptotermes&lt;/i&gt;","volume":"283","author":[{"family":"Bourguignon","given":"Thomas"},{"family":"Lo","given":"Nathan"},{"family":"Šobotník","given":"Jan"},{"family":"Sillam-Dussès","given":"David"},{"family":"Roisin","given":"Yves"},{"family":"Evans","given":"Theodore A."}],"issued":{"date-parts":[["2016",3,30]]},"citation-key":"bourguignonOceanicDispersalVicariance2016"}}],"schema":"https://github.com/citation-style-language/schema/raw/master/csl-citation.json"}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7727A6">
              <w:rPr>
                <w:rFonts w:ascii="PT Serif" w:hAnsi="PT Serif"/>
                <w:sz w:val="18"/>
              </w:rPr>
              <w:t>[53]</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2CCC628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184CD28C" w14:textId="77777777" w:rsidTr="004721B4">
        <w:trPr>
          <w:trHeight w:val="20"/>
        </w:trPr>
        <w:tc>
          <w:tcPr>
            <w:tcW w:w="1741" w:type="dxa"/>
            <w:tcBorders>
              <w:top w:val="nil"/>
              <w:left w:val="nil"/>
              <w:bottom w:val="nil"/>
              <w:right w:val="nil"/>
            </w:tcBorders>
            <w:shd w:val="clear" w:color="auto" w:fill="auto"/>
            <w:noWrap/>
            <w:vAlign w:val="center"/>
            <w:hideMark/>
          </w:tcPr>
          <w:p w14:paraId="680A1AE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Heterotermitidae</w:t>
            </w:r>
          </w:p>
        </w:tc>
        <w:tc>
          <w:tcPr>
            <w:tcW w:w="1910" w:type="dxa"/>
            <w:tcBorders>
              <w:top w:val="nil"/>
              <w:left w:val="nil"/>
              <w:bottom w:val="nil"/>
              <w:right w:val="nil"/>
            </w:tcBorders>
            <w:shd w:val="clear" w:color="auto" w:fill="auto"/>
            <w:noWrap/>
            <w:vAlign w:val="center"/>
            <w:hideMark/>
          </w:tcPr>
          <w:p w14:paraId="66B69FE0"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072048AB"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Reticulitermes</w:t>
            </w:r>
          </w:p>
        </w:tc>
        <w:tc>
          <w:tcPr>
            <w:tcW w:w="2160" w:type="dxa"/>
            <w:tcBorders>
              <w:top w:val="nil"/>
              <w:left w:val="nil"/>
              <w:bottom w:val="nil"/>
              <w:right w:val="nil"/>
            </w:tcBorders>
            <w:shd w:val="clear" w:color="auto" w:fill="auto"/>
            <w:noWrap/>
            <w:vAlign w:val="center"/>
            <w:hideMark/>
          </w:tcPr>
          <w:p w14:paraId="7C9077FF"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speratus</w:t>
            </w:r>
          </w:p>
        </w:tc>
        <w:tc>
          <w:tcPr>
            <w:tcW w:w="2160" w:type="dxa"/>
            <w:tcBorders>
              <w:top w:val="nil"/>
              <w:left w:val="nil"/>
              <w:bottom w:val="nil"/>
              <w:right w:val="nil"/>
            </w:tcBorders>
            <w:shd w:val="clear" w:color="auto" w:fill="auto"/>
            <w:noWrap/>
            <w:vAlign w:val="center"/>
            <w:hideMark/>
          </w:tcPr>
          <w:p w14:paraId="4D587476"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140" w:type="dxa"/>
            <w:tcBorders>
              <w:top w:val="nil"/>
              <w:left w:val="nil"/>
              <w:bottom w:val="nil"/>
              <w:right w:val="nil"/>
            </w:tcBorders>
            <w:shd w:val="clear" w:color="auto" w:fill="auto"/>
            <w:noWrap/>
            <w:vAlign w:val="center"/>
            <w:hideMark/>
          </w:tcPr>
          <w:p w14:paraId="5578B266"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KY484910</w:t>
            </w:r>
          </w:p>
        </w:tc>
        <w:tc>
          <w:tcPr>
            <w:tcW w:w="1152" w:type="dxa"/>
            <w:tcBorders>
              <w:top w:val="nil"/>
              <w:left w:val="nil"/>
              <w:bottom w:val="nil"/>
              <w:right w:val="nil"/>
            </w:tcBorders>
            <w:shd w:val="clear" w:color="auto" w:fill="auto"/>
            <w:noWrap/>
            <w:vAlign w:val="center"/>
            <w:hideMark/>
          </w:tcPr>
          <w:p w14:paraId="1260E39A" w14:textId="3ECBBE95" w:rsidR="00B76298" w:rsidRPr="00B76298" w:rsidRDefault="007727A6"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{"citationID":"b8E01QCY","properties":{"formattedCitation":"[54]","plainCitation":"[54]","noteIndex":0},"citationItems":[{"id":23271,"uris":["http://zotero.org/users/9949769/items/5EJWA33T"],"itemData":{"id":23271,"type":"article-journal","container-title":"Mitochondrial DNA Part B","DOI":"10.1080/23802359.2017.1303341","ISSN":"2380-2359","issue":"1","journalAbbreviation":"Mitochondrial DNA Part B","language":"en","page":"178-179","source":"DOI.org (Crossref)","title":"The complete mitochondrial genome of the subterranean termite, &lt;i&gt;Reticulitermes speratus kyushuensis&lt;/i&gt; Morimoto, 1968 (Isoptera: Rhinotermitidae)","title-short":"The complete mitochondrial genome of the subterranean termite, &lt;i&gt;Reticulitermes speratus kyushuensis&lt;/i&gt; Morimoto, 1968 (Isoptera","volume":"2","author":[{"family":"Lee","given":"Wonhoon"},{"family":"Han","given":"Taeman"},{"family":"Lee","given":"Jong-Ho"},{"family":"Hong","given":"Ki-Jeong"},{"family":"Park","given":"Jongsun"}],"issued":{"date-parts":[["2017",1]]},"citation-key":"leeCompleteMitochondrialGenome2017"}}],"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7727A6">
              <w:rPr>
                <w:rFonts w:ascii="PT Serif" w:hAnsi="PT Serif"/>
                <w:sz w:val="18"/>
              </w:rPr>
              <w:t>[54]</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2A0837AE"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31BE617D" w14:textId="77777777" w:rsidTr="004721B4">
        <w:trPr>
          <w:trHeight w:val="20"/>
        </w:trPr>
        <w:tc>
          <w:tcPr>
            <w:tcW w:w="1741" w:type="dxa"/>
            <w:tcBorders>
              <w:top w:val="nil"/>
              <w:left w:val="nil"/>
              <w:bottom w:val="nil"/>
              <w:right w:val="nil"/>
            </w:tcBorders>
            <w:shd w:val="clear" w:color="auto" w:fill="auto"/>
            <w:noWrap/>
            <w:vAlign w:val="center"/>
            <w:hideMark/>
          </w:tcPr>
          <w:p w14:paraId="56361183"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Heterotermitidae</w:t>
            </w:r>
          </w:p>
        </w:tc>
        <w:tc>
          <w:tcPr>
            <w:tcW w:w="1910" w:type="dxa"/>
            <w:tcBorders>
              <w:top w:val="nil"/>
              <w:left w:val="nil"/>
              <w:bottom w:val="nil"/>
              <w:right w:val="nil"/>
            </w:tcBorders>
            <w:shd w:val="clear" w:color="auto" w:fill="auto"/>
            <w:noWrap/>
            <w:vAlign w:val="center"/>
            <w:hideMark/>
          </w:tcPr>
          <w:p w14:paraId="734AA17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112101AA"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Reticulitermes</w:t>
            </w:r>
          </w:p>
        </w:tc>
        <w:tc>
          <w:tcPr>
            <w:tcW w:w="2160" w:type="dxa"/>
            <w:tcBorders>
              <w:top w:val="nil"/>
              <w:left w:val="nil"/>
              <w:bottom w:val="nil"/>
              <w:right w:val="nil"/>
            </w:tcBorders>
            <w:shd w:val="clear" w:color="auto" w:fill="auto"/>
            <w:noWrap/>
            <w:vAlign w:val="center"/>
            <w:hideMark/>
          </w:tcPr>
          <w:p w14:paraId="3A49897C"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flavipes</w:t>
            </w:r>
          </w:p>
        </w:tc>
        <w:tc>
          <w:tcPr>
            <w:tcW w:w="2160" w:type="dxa"/>
            <w:tcBorders>
              <w:top w:val="nil"/>
              <w:left w:val="nil"/>
              <w:bottom w:val="nil"/>
              <w:right w:val="nil"/>
            </w:tcBorders>
            <w:shd w:val="clear" w:color="auto" w:fill="auto"/>
            <w:noWrap/>
            <w:vAlign w:val="center"/>
            <w:hideMark/>
          </w:tcPr>
          <w:p w14:paraId="322C32C3"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FL349</w:t>
            </w:r>
          </w:p>
        </w:tc>
        <w:tc>
          <w:tcPr>
            <w:tcW w:w="1140" w:type="dxa"/>
            <w:tcBorders>
              <w:top w:val="nil"/>
              <w:left w:val="nil"/>
              <w:bottom w:val="nil"/>
              <w:right w:val="nil"/>
            </w:tcBorders>
            <w:shd w:val="clear" w:color="auto" w:fill="auto"/>
            <w:noWrap/>
            <w:vAlign w:val="center"/>
            <w:hideMark/>
          </w:tcPr>
          <w:p w14:paraId="64A43F13"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OL875053</w:t>
            </w:r>
          </w:p>
        </w:tc>
        <w:tc>
          <w:tcPr>
            <w:tcW w:w="1152" w:type="dxa"/>
            <w:tcBorders>
              <w:top w:val="nil"/>
              <w:left w:val="nil"/>
              <w:bottom w:val="nil"/>
              <w:right w:val="nil"/>
            </w:tcBorders>
            <w:shd w:val="clear" w:color="auto" w:fill="auto"/>
            <w:noWrap/>
            <w:vAlign w:val="center"/>
            <w:hideMark/>
          </w:tcPr>
          <w:p w14:paraId="0C14ACBF" w14:textId="599A2778" w:rsidR="00B76298"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{"citationID":"jOVqSfhI","properties":{"formattedCitation":"[47]","plainCitation":"[47]","noteIndex":0},"citationItems":[{"id":23275,"uris":["http://zotero.org/users/9949769/items/SN3RQ3EB"],"itemData":{"id":23275,"type":"article-journal","container-title":"Molecular Phylogenetics and Evolution","DOI":"10.1016/j.ympev.2022.107520","ISSN":"10557903","journalAbbreviation":"Molecular Phylogenetics and Evolution","language":"en","page":"107520","source":"DOI.org (Crossref)","title":"Using ultraconserved elements to reconstruct the termite tree of life","volume":"173","author":[{"family":"Hellemans","given":"Simon"},{"family":"Wang","given":"Menglin"},{"family":"Hasegawa","given":"Nonno"},{"family":"Šobotník","given":"Jan"},{"family":"Scheffrahn","given":"Rudolf H."},{"family":"Bourguignon","given":"Thomas"}],"issued":{"date-parts":[["2022",8]]},"citation-key":"hellemansUsingUltraconservedElements2022"}}],"schema":"https://github.com/citation-style-language/schema/raw/master/csl-citation.json"}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4E0717">
              <w:rPr>
                <w:rFonts w:ascii="PT Serif" w:hAnsi="PT Serif"/>
                <w:sz w:val="18"/>
              </w:rPr>
              <w:t>[47]</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1033E3F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16B4A4C6" w14:textId="77777777" w:rsidTr="004721B4">
        <w:trPr>
          <w:trHeight w:val="20"/>
        </w:trPr>
        <w:tc>
          <w:tcPr>
            <w:tcW w:w="1741" w:type="dxa"/>
            <w:tcBorders>
              <w:top w:val="nil"/>
              <w:left w:val="nil"/>
              <w:bottom w:val="nil"/>
              <w:right w:val="nil"/>
            </w:tcBorders>
            <w:shd w:val="clear" w:color="auto" w:fill="auto"/>
            <w:noWrap/>
            <w:vAlign w:val="center"/>
            <w:hideMark/>
          </w:tcPr>
          <w:p w14:paraId="6FAEC68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Heterotermitidae</w:t>
            </w:r>
          </w:p>
        </w:tc>
        <w:tc>
          <w:tcPr>
            <w:tcW w:w="1910" w:type="dxa"/>
            <w:tcBorders>
              <w:top w:val="nil"/>
              <w:left w:val="nil"/>
              <w:bottom w:val="nil"/>
              <w:right w:val="nil"/>
            </w:tcBorders>
            <w:shd w:val="clear" w:color="auto" w:fill="auto"/>
            <w:noWrap/>
            <w:vAlign w:val="center"/>
            <w:hideMark/>
          </w:tcPr>
          <w:p w14:paraId="1F04471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02285A56"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Reticulitermes</w:t>
            </w:r>
          </w:p>
        </w:tc>
        <w:tc>
          <w:tcPr>
            <w:tcW w:w="2160" w:type="dxa"/>
            <w:tcBorders>
              <w:top w:val="nil"/>
              <w:left w:val="nil"/>
              <w:bottom w:val="nil"/>
              <w:right w:val="nil"/>
            </w:tcBorders>
            <w:shd w:val="clear" w:color="auto" w:fill="auto"/>
            <w:noWrap/>
            <w:vAlign w:val="center"/>
            <w:hideMark/>
          </w:tcPr>
          <w:p w14:paraId="611E36F5"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virginicus</w:t>
            </w:r>
          </w:p>
        </w:tc>
        <w:tc>
          <w:tcPr>
            <w:tcW w:w="2160" w:type="dxa"/>
            <w:tcBorders>
              <w:top w:val="nil"/>
              <w:left w:val="nil"/>
              <w:bottom w:val="nil"/>
              <w:right w:val="nil"/>
            </w:tcBorders>
            <w:shd w:val="clear" w:color="auto" w:fill="auto"/>
            <w:noWrap/>
            <w:vAlign w:val="center"/>
            <w:hideMark/>
          </w:tcPr>
          <w:p w14:paraId="5F2F4B2B"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FL395</w:t>
            </w:r>
          </w:p>
        </w:tc>
        <w:tc>
          <w:tcPr>
            <w:tcW w:w="1140" w:type="dxa"/>
            <w:tcBorders>
              <w:top w:val="nil"/>
              <w:left w:val="nil"/>
              <w:bottom w:val="nil"/>
              <w:right w:val="nil"/>
            </w:tcBorders>
            <w:shd w:val="clear" w:color="auto" w:fill="auto"/>
            <w:noWrap/>
            <w:vAlign w:val="center"/>
            <w:hideMark/>
          </w:tcPr>
          <w:p w14:paraId="34638C42"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OQ446323</w:t>
            </w:r>
          </w:p>
        </w:tc>
        <w:tc>
          <w:tcPr>
            <w:tcW w:w="1152" w:type="dxa"/>
            <w:tcBorders>
              <w:top w:val="nil"/>
              <w:left w:val="nil"/>
              <w:bottom w:val="nil"/>
              <w:right w:val="nil"/>
            </w:tcBorders>
            <w:shd w:val="clear" w:color="auto" w:fill="auto"/>
            <w:noWrap/>
            <w:vAlign w:val="center"/>
            <w:hideMark/>
          </w:tcPr>
          <w:p w14:paraId="6A089F6F" w14:textId="264DF508" w:rsidR="00B76298" w:rsidRPr="00B76298" w:rsidRDefault="007727A6"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{"citationID":"rxXFGMzO","properties":{"formattedCitation":"[44]","plainCitation":"[44]","noteIndex":0},"citationItems":[{"id":23266,"uris":["http://zotero.org/users/9949769/items/CPTHBD3I"],"itemData":{"id":23266,"type":"article-journal","abstract":"Abstract\n            \n              Termites are social cockroaches distributed throughout warm temperate and tropical ecosystems. The ancestor of modern termites roamed the earth during the early Cretaceous, suggesting that both vicariance and overseas dispersal may have shaped the distribution of early diverging termites. We investigate the historical biogeography of three early diverging termite families –Stolotermitidae, Hodotermitidae and Archotermopsidae (clade Teletisoptera) – using the nuclear rRNA genes and mitochondrial genomes of 27 samples. Our analyses confirm the monophyly of Teletisoptera, with Stolotermitidae diverging from Hodotermitidae + Archotermopsidae approximately 100</w:instrText>
            </w:r>
            <w:r>
              <w:rPr>
                <w:rFonts w:ascii="Times New Roman" w:eastAsia="Times New Roman" w:hAnsi="Times New Roman" w:cs="Times New Roman"/>
                <w:color w:val="000000"/>
                <w:kern w:val="0"/>
                <w:sz w:val="18"/>
                <w:szCs w:val="18"/>
                <w14:ligatures w14:val="none"/>
              </w:rPr>
              <w:instrText> </w:instrText>
            </w:r>
            <w:r>
              <w:rPr>
                <w:rFonts w:ascii="PT Serif" w:eastAsia="Times New Roman" w:hAnsi="PT Serif" w:cs="Calibri"/>
                <w:color w:val="000000"/>
                <w:kern w:val="0"/>
                <w:sz w:val="18"/>
                <w:szCs w:val="18"/>
                <w14:ligatures w14:val="none"/>
              </w:rPr>
              <w:instrText>Ma. Although Hodotermitidae are monophyletic, our results demonstrate the paraphyly of Archotermopsidae. Phylogenetic analyses indicate that the timing of divergence among the main lineages of Hodotermitidae + Archotermopsidae are compatible with vicariance. In the Stolotermitidae, however, the common ancestors of modern\n              Porotermes\n              Hagen and\n              Stolotermes\n              Hagen are roughly as old as 20 and 35</w:instrText>
            </w:r>
            <w:r>
              <w:rPr>
                <w:rFonts w:ascii="Times New Roman" w:eastAsia="Times New Roman" w:hAnsi="Times New Roman" w:cs="Times New Roman"/>
                <w:color w:val="000000"/>
                <w:kern w:val="0"/>
                <w:sz w:val="18"/>
                <w:szCs w:val="18"/>
                <w14:ligatures w14:val="none"/>
              </w:rPr>
              <w:instrText> </w:instrText>
            </w:r>
            <w:r>
              <w:rPr>
                <w:rFonts w:ascii="PT Serif" w:eastAsia="Times New Roman" w:hAnsi="PT Serif" w:cs="Calibri"/>
                <w:color w:val="000000"/>
                <w:kern w:val="0"/>
                <w:sz w:val="18"/>
                <w:szCs w:val="18"/>
                <w14:ligatures w14:val="none"/>
              </w:rPr>
              <w:instrText>Ma, respectively, indicating that the presence of these genera in South America, Africa and Australia involved over</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water dispersals. Overall, our results suggest that early diverging termite lineages acquired their current distribution through a combination of over</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water dispersals and dispersal via land bridges. We clarify the classification by resolving the paraphyly of Archotermopsidae, restricting the family to\n              Archotermopsis\n              Desneux and\n              Zootermopsis\n              Emerson and elevating Hodotermopsinae (\n              Hodotermopsis\n              Holmgren) as Hodotermopsidae (\n              status novum\n              ).","container-title":"Systematic Entomology","DOI":"10.1111/syen.12548","ISSN":"0307-6970, 1365-3113","issue":"4","journalAbbreviation":"Systematic Entomology","language":"en","page":"581-590","source":"DOI.org (Crossref)","title":"Phylogeny, biogeography and classification of Teletisoptera (Blattaria: Isoptera)","title-short":"Phylogeny, biogeography and classification of Teletisoptera (Blattaria","volume":"47","author":[{"family":"Wang","given":"Menglin"},{"family":"Hellemans","given":"Simon"},{"family":"Šobotník","given":"Jan"},{"family":"Arora","given":"Jigyasa"},{"family":"Buček","given":"Aleš"},{"family":"Sillam</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Duss</w:instrText>
            </w:r>
            <w:r>
              <w:rPr>
                <w:rFonts w:ascii="PT Serif" w:eastAsia="Times New Roman" w:hAnsi="PT Serif" w:cs="PT Serif"/>
                <w:color w:val="000000"/>
                <w:kern w:val="0"/>
                <w:sz w:val="18"/>
                <w:szCs w:val="18"/>
                <w14:ligatures w14:val="none"/>
              </w:rPr>
              <w:instrText>è</w:instrText>
            </w:r>
            <w:r>
              <w:rPr>
                <w:rFonts w:ascii="PT Serif" w:eastAsia="Times New Roman" w:hAnsi="PT Serif" w:cs="Calibri"/>
                <w:color w:val="000000"/>
                <w:kern w:val="0"/>
                <w:sz w:val="18"/>
                <w:szCs w:val="18"/>
                <w14:ligatures w14:val="none"/>
              </w:rPr>
              <w:instrText xml:space="preserve">s","given":"David"},{"family":"Clitheroe","given":"Crystal"},{"family":"Lu","given":"Tomer"},{"family":"Lo","given":"Nathan"},{"family":"Engel","given":"Michael S."},{"family":"Roisin","given":"Yves"},{"family":"Evans","given":"Theodore A."},{"family":"Bourguignon","given":"Thomas"}],"issued":{"date-parts":[["2022",10]]},"citation-key":"wangPhylogenyBiogeographyClassification2022"}}],"schema":"https://github.com/citation-style-language/schema/raw/master/csl-citation.json"}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7727A6">
              <w:rPr>
                <w:rFonts w:ascii="PT Serif" w:hAnsi="PT Serif"/>
                <w:sz w:val="18"/>
              </w:rPr>
              <w:t>[44]</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67D94EE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5AC2145A" w14:textId="77777777" w:rsidTr="004721B4">
        <w:trPr>
          <w:trHeight w:val="20"/>
        </w:trPr>
        <w:tc>
          <w:tcPr>
            <w:tcW w:w="1741" w:type="dxa"/>
            <w:tcBorders>
              <w:top w:val="nil"/>
              <w:left w:val="nil"/>
              <w:bottom w:val="nil"/>
              <w:right w:val="nil"/>
            </w:tcBorders>
            <w:shd w:val="clear" w:color="auto" w:fill="auto"/>
            <w:noWrap/>
            <w:vAlign w:val="center"/>
            <w:hideMark/>
          </w:tcPr>
          <w:p w14:paraId="2B2203E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Heterotermitidae</w:t>
            </w:r>
          </w:p>
        </w:tc>
        <w:tc>
          <w:tcPr>
            <w:tcW w:w="1910" w:type="dxa"/>
            <w:tcBorders>
              <w:top w:val="nil"/>
              <w:left w:val="nil"/>
              <w:bottom w:val="nil"/>
              <w:right w:val="nil"/>
            </w:tcBorders>
            <w:shd w:val="clear" w:color="auto" w:fill="auto"/>
            <w:noWrap/>
            <w:vAlign w:val="center"/>
            <w:hideMark/>
          </w:tcPr>
          <w:p w14:paraId="52FC1200"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2B4B717A"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Reticulitermes</w:t>
            </w:r>
          </w:p>
        </w:tc>
        <w:tc>
          <w:tcPr>
            <w:tcW w:w="2160" w:type="dxa"/>
            <w:tcBorders>
              <w:top w:val="nil"/>
              <w:left w:val="nil"/>
              <w:bottom w:val="nil"/>
              <w:right w:val="nil"/>
            </w:tcBorders>
            <w:shd w:val="clear" w:color="auto" w:fill="auto"/>
            <w:noWrap/>
            <w:vAlign w:val="center"/>
            <w:hideMark/>
          </w:tcPr>
          <w:p w14:paraId="084D293E"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flaviceps</w:t>
            </w:r>
            <w:proofErr w:type="spellEnd"/>
          </w:p>
        </w:tc>
        <w:tc>
          <w:tcPr>
            <w:tcW w:w="2160" w:type="dxa"/>
            <w:tcBorders>
              <w:top w:val="nil"/>
              <w:left w:val="nil"/>
              <w:bottom w:val="nil"/>
              <w:right w:val="nil"/>
            </w:tcBorders>
            <w:shd w:val="clear" w:color="auto" w:fill="auto"/>
            <w:noWrap/>
            <w:vAlign w:val="center"/>
            <w:hideMark/>
          </w:tcPr>
          <w:p w14:paraId="1333F3C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140" w:type="dxa"/>
            <w:tcBorders>
              <w:top w:val="nil"/>
              <w:left w:val="nil"/>
              <w:bottom w:val="nil"/>
              <w:right w:val="nil"/>
            </w:tcBorders>
            <w:shd w:val="clear" w:color="auto" w:fill="auto"/>
            <w:noWrap/>
            <w:vAlign w:val="center"/>
            <w:hideMark/>
          </w:tcPr>
          <w:p w14:paraId="4B1C2BB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NC_031162</w:t>
            </w:r>
          </w:p>
        </w:tc>
        <w:tc>
          <w:tcPr>
            <w:tcW w:w="1152" w:type="dxa"/>
            <w:tcBorders>
              <w:top w:val="nil"/>
              <w:left w:val="nil"/>
              <w:bottom w:val="nil"/>
              <w:right w:val="nil"/>
            </w:tcBorders>
            <w:shd w:val="clear" w:color="auto" w:fill="auto"/>
            <w:noWrap/>
            <w:vAlign w:val="center"/>
            <w:hideMark/>
          </w:tcPr>
          <w:p w14:paraId="12C56F63" w14:textId="1CDE2158" w:rsidR="00B76298" w:rsidRPr="00B76298" w:rsidRDefault="007727A6"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{"citationID":"TSYbpO6f","properties":{"formattedCitation":"[55]","plainCitation":"[55]","noteIndex":0},"citationItems":[{"id":23263,"uris":["http://zotero.org/users/9949769/items/L2L2R2I5"],"itemData":{"id":23263,"type":"article-journal","container-title":"Conservation Genetics Resources","DOI":"10.1007/s12686-016-0594-z","ISSN":"1877-7252, 1877-7260","issue":"4","journalAbbreviation":"Conservation Genet Resour","language":"en","page":"451-453","source":"DOI.org (Crossref)","title":"The complete mitochondrial genome of the subterranean termite Reticulitermes flaviceps (Isoptera: Rhinotermitidae)","title-short":"The complete mitochondrial genome of the subterranean termite Reticulitermes flaviceps (Isoptera","volume":"8","author":[{"family":"Zhao","given":"Sha"},{"family":"Dang","given":"Yu-Lei"},{"family":"Zhang","given":"Hong-Gui"},{"family":"Guo","given":"Xiao-Hui"},{"family":"Su","given":"Xiao-Hong"},{"family":"Xing","given":"Lian-Xi"}],"issued":{"date-parts":[["2016",12]]},"citation-key":"zhaoCompleteMitochondrialGenome2016"}}],"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7727A6">
              <w:rPr>
                <w:rFonts w:ascii="PT Serif" w:hAnsi="PT Serif"/>
                <w:sz w:val="18"/>
              </w:rPr>
              <w:t>[55]</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3B4ED80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2C7D74E6" w14:textId="77777777" w:rsidTr="004721B4">
        <w:trPr>
          <w:trHeight w:val="20"/>
        </w:trPr>
        <w:tc>
          <w:tcPr>
            <w:tcW w:w="1741" w:type="dxa"/>
            <w:tcBorders>
              <w:top w:val="nil"/>
              <w:left w:val="nil"/>
              <w:bottom w:val="nil"/>
              <w:right w:val="nil"/>
            </w:tcBorders>
            <w:shd w:val="clear" w:color="auto" w:fill="auto"/>
            <w:noWrap/>
            <w:vAlign w:val="center"/>
            <w:hideMark/>
          </w:tcPr>
          <w:p w14:paraId="6293A70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Heterotermitidae</w:t>
            </w:r>
          </w:p>
        </w:tc>
        <w:tc>
          <w:tcPr>
            <w:tcW w:w="1910" w:type="dxa"/>
            <w:tcBorders>
              <w:top w:val="nil"/>
              <w:left w:val="nil"/>
              <w:bottom w:val="nil"/>
              <w:right w:val="nil"/>
            </w:tcBorders>
            <w:shd w:val="clear" w:color="auto" w:fill="auto"/>
            <w:noWrap/>
            <w:vAlign w:val="center"/>
            <w:hideMark/>
          </w:tcPr>
          <w:p w14:paraId="557C55D8"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1DF61B2F"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Reticulitermes</w:t>
            </w:r>
          </w:p>
        </w:tc>
        <w:tc>
          <w:tcPr>
            <w:tcW w:w="2160" w:type="dxa"/>
            <w:tcBorders>
              <w:top w:val="nil"/>
              <w:left w:val="nil"/>
              <w:bottom w:val="nil"/>
              <w:right w:val="nil"/>
            </w:tcBorders>
            <w:shd w:val="clear" w:color="auto" w:fill="auto"/>
            <w:noWrap/>
            <w:vAlign w:val="center"/>
            <w:hideMark/>
          </w:tcPr>
          <w:p w14:paraId="057D9A24"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chinensis</w:t>
            </w:r>
          </w:p>
        </w:tc>
        <w:tc>
          <w:tcPr>
            <w:tcW w:w="2160" w:type="dxa"/>
            <w:tcBorders>
              <w:top w:val="nil"/>
              <w:left w:val="nil"/>
              <w:bottom w:val="nil"/>
              <w:right w:val="nil"/>
            </w:tcBorders>
            <w:shd w:val="clear" w:color="auto" w:fill="auto"/>
            <w:noWrap/>
            <w:vAlign w:val="center"/>
            <w:hideMark/>
          </w:tcPr>
          <w:p w14:paraId="3E8F162B"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140" w:type="dxa"/>
            <w:tcBorders>
              <w:top w:val="nil"/>
              <w:left w:val="nil"/>
              <w:bottom w:val="nil"/>
              <w:right w:val="nil"/>
            </w:tcBorders>
            <w:shd w:val="clear" w:color="auto" w:fill="auto"/>
            <w:noWrap/>
            <w:vAlign w:val="center"/>
            <w:hideMark/>
          </w:tcPr>
          <w:p w14:paraId="1252473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KM216388</w:t>
            </w:r>
          </w:p>
        </w:tc>
        <w:tc>
          <w:tcPr>
            <w:tcW w:w="1152" w:type="dxa"/>
            <w:tcBorders>
              <w:top w:val="nil"/>
              <w:left w:val="nil"/>
              <w:bottom w:val="nil"/>
              <w:right w:val="nil"/>
            </w:tcBorders>
            <w:shd w:val="clear" w:color="auto" w:fill="auto"/>
            <w:noWrap/>
            <w:vAlign w:val="center"/>
            <w:hideMark/>
          </w:tcPr>
          <w:p w14:paraId="7982C96A" w14:textId="0DF898D3" w:rsidR="00B76298" w:rsidRPr="00B76298" w:rsidRDefault="0087557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{"citationID":"wLYA6q7m","properties":{"formattedCitation":"[56]","plainCitation":"[56]","noteIndex":0},"citationItems":[{"id":23278,"uris":["http://zotero.org/users/9949769/items/F3R38WWV"],"itemData":{"id":23278,"type":"article-journal","container-title":"Mitochondrial DNA Part A","DOI":"10.3109/19401736.2014.953077","ISSN":"2470-1394, 2470-1408","issue":"2","journalAbbreviation":"Mitochondrial DNA Part A","language":"en","page":"1428-1429","source":"DOI.org (Crossref)","title":"The complete mitochondrial genome of the subterranean termite, &lt;i&gt;Reticulitermes chinensis&lt;/i&gt; Snyder (Isoptera: Rhinotermitidae)","title-short":"The complete mitochondrial genome of the subterranean termite, &lt;i&gt;Reticulitermes chinensis&lt;/i&gt; Snyder (Isoptera","volume":"27","author":[{"family":"Chen","given":"Qiong"},{"family":"Wang","given":"Kai"},{"family":"Tan","given":"Yan-ling"},{"family":"Xing","given":"Lian-xi"}],"issued":{"date-parts":[["2016",3,3]]},"citation-key":"chenCompleteMitochondrialGenome2016"}}],"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875578">
              <w:rPr>
                <w:rFonts w:ascii="PT Serif" w:hAnsi="PT Serif"/>
                <w:sz w:val="18"/>
              </w:rPr>
              <w:t>[56]</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2975EFCE"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24866FA0" w14:textId="77777777" w:rsidTr="004721B4">
        <w:trPr>
          <w:trHeight w:val="20"/>
        </w:trPr>
        <w:tc>
          <w:tcPr>
            <w:tcW w:w="1741" w:type="dxa"/>
            <w:tcBorders>
              <w:top w:val="nil"/>
              <w:left w:val="nil"/>
              <w:bottom w:val="nil"/>
              <w:right w:val="nil"/>
            </w:tcBorders>
            <w:shd w:val="clear" w:color="auto" w:fill="auto"/>
            <w:noWrap/>
            <w:vAlign w:val="center"/>
            <w:hideMark/>
          </w:tcPr>
          <w:p w14:paraId="63FA64D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lastRenderedPageBreak/>
              <w:t>Heterotermitidae</w:t>
            </w:r>
          </w:p>
        </w:tc>
        <w:tc>
          <w:tcPr>
            <w:tcW w:w="1910" w:type="dxa"/>
            <w:tcBorders>
              <w:top w:val="nil"/>
              <w:left w:val="nil"/>
              <w:bottom w:val="nil"/>
              <w:right w:val="nil"/>
            </w:tcBorders>
            <w:shd w:val="clear" w:color="auto" w:fill="auto"/>
            <w:noWrap/>
            <w:vAlign w:val="center"/>
            <w:hideMark/>
          </w:tcPr>
          <w:p w14:paraId="17FB31F2"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1AB7E057"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Reticulitermes</w:t>
            </w:r>
          </w:p>
        </w:tc>
        <w:tc>
          <w:tcPr>
            <w:tcW w:w="2160" w:type="dxa"/>
            <w:tcBorders>
              <w:top w:val="nil"/>
              <w:left w:val="nil"/>
              <w:bottom w:val="nil"/>
              <w:right w:val="nil"/>
            </w:tcBorders>
            <w:shd w:val="clear" w:color="auto" w:fill="auto"/>
            <w:noWrap/>
            <w:vAlign w:val="center"/>
            <w:hideMark/>
          </w:tcPr>
          <w:p w14:paraId="1B2631C4"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aculabialis</w:t>
            </w:r>
            <w:proofErr w:type="spellEnd"/>
          </w:p>
        </w:tc>
        <w:tc>
          <w:tcPr>
            <w:tcW w:w="2160" w:type="dxa"/>
            <w:tcBorders>
              <w:top w:val="nil"/>
              <w:left w:val="nil"/>
              <w:bottom w:val="nil"/>
              <w:right w:val="nil"/>
            </w:tcBorders>
            <w:shd w:val="clear" w:color="auto" w:fill="auto"/>
            <w:noWrap/>
            <w:vAlign w:val="center"/>
            <w:hideMark/>
          </w:tcPr>
          <w:p w14:paraId="234FDC9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140" w:type="dxa"/>
            <w:tcBorders>
              <w:top w:val="nil"/>
              <w:left w:val="nil"/>
              <w:bottom w:val="nil"/>
              <w:right w:val="nil"/>
            </w:tcBorders>
            <w:shd w:val="clear" w:color="auto" w:fill="auto"/>
            <w:noWrap/>
            <w:vAlign w:val="center"/>
            <w:hideMark/>
          </w:tcPr>
          <w:p w14:paraId="49CF0D2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NC_026695</w:t>
            </w:r>
          </w:p>
        </w:tc>
        <w:tc>
          <w:tcPr>
            <w:tcW w:w="1152" w:type="dxa"/>
            <w:tcBorders>
              <w:top w:val="nil"/>
              <w:left w:val="nil"/>
              <w:bottom w:val="nil"/>
              <w:right w:val="nil"/>
            </w:tcBorders>
            <w:shd w:val="clear" w:color="auto" w:fill="auto"/>
            <w:noWrap/>
            <w:vAlign w:val="center"/>
            <w:hideMark/>
          </w:tcPr>
          <w:p w14:paraId="2739ACFA" w14:textId="0A7EED3C" w:rsidR="00B76298" w:rsidRPr="00B76298" w:rsidRDefault="0087557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{"citationID":"ANkZGQaX","properties":{"formattedCitation":"[57]","plainCitation":"[57]","noteIndex":0},"citationItems":[{"id":23273,"uris":["http://zotero.org/users/9949769/items/KWLZZLZ7"],"itemData":{"id":23273,"type":"article-journal","container-title":"Mitochondrial DNA Part A","DOI":"10.3109/19401736.2015.1007299","ISSN":"2470-1394, 2470-1408","issue":"5","journalAbbreviation":"Mitochondrial DNA Part A","language":"en","page":"3133-3134","source":"DOI.org (Crossref)","title":"Complete mitochondrial genome of a parthenogenetic subterranean termite, &lt;i&gt;Reticulitermes aculabialis&lt;/i&gt; Tsai et Hwang (Isoptera: Rhinotermitidae)","title-short":"Complete mitochondrial genome of a parthenogenetic subterranean termite, &lt;i&gt;Reticulitermes aculabialis&lt;/i&gt; Tsai et Hwang (Isoptera","volume":"27","author":[{"family":"Kai","given":"Wang"},{"family":"Xiao-Hui","given":"Guo"},{"family":"Chun-Hua","given":"Du"},{"family":"Lian-Xi","given":"Xing"},{"family":"Jiang-Li","given":"Tan"},{"family":"Xiao-Hong","given":"Su"}],"issued":{"date-parts":[["2016",9,2]]},"citation-key":"kaiCompleteMitochondrialGenome2016"}}],"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875578">
              <w:rPr>
                <w:rFonts w:ascii="PT Serif" w:hAnsi="PT Serif"/>
                <w:sz w:val="18"/>
              </w:rPr>
              <w:t>[57]</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6AADB1A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4D9FCD25" w14:textId="77777777" w:rsidTr="004721B4">
        <w:trPr>
          <w:trHeight w:val="20"/>
        </w:trPr>
        <w:tc>
          <w:tcPr>
            <w:tcW w:w="1741" w:type="dxa"/>
            <w:tcBorders>
              <w:top w:val="nil"/>
              <w:left w:val="nil"/>
              <w:bottom w:val="nil"/>
              <w:right w:val="nil"/>
            </w:tcBorders>
            <w:shd w:val="clear" w:color="auto" w:fill="auto"/>
            <w:noWrap/>
            <w:vAlign w:val="center"/>
            <w:hideMark/>
          </w:tcPr>
          <w:p w14:paraId="547519E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Heterotermitidae</w:t>
            </w:r>
          </w:p>
        </w:tc>
        <w:tc>
          <w:tcPr>
            <w:tcW w:w="1910" w:type="dxa"/>
            <w:tcBorders>
              <w:top w:val="nil"/>
              <w:left w:val="nil"/>
              <w:bottom w:val="nil"/>
              <w:right w:val="nil"/>
            </w:tcBorders>
            <w:shd w:val="clear" w:color="auto" w:fill="auto"/>
            <w:noWrap/>
            <w:vAlign w:val="center"/>
            <w:hideMark/>
          </w:tcPr>
          <w:p w14:paraId="2B7079E8"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960" w:type="dxa"/>
            <w:tcBorders>
              <w:top w:val="nil"/>
              <w:left w:val="nil"/>
              <w:bottom w:val="nil"/>
              <w:right w:val="nil"/>
            </w:tcBorders>
            <w:shd w:val="clear" w:color="auto" w:fill="auto"/>
            <w:noWrap/>
            <w:vAlign w:val="center"/>
            <w:hideMark/>
          </w:tcPr>
          <w:p w14:paraId="150186D6"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Reticulitermes</w:t>
            </w:r>
          </w:p>
        </w:tc>
        <w:tc>
          <w:tcPr>
            <w:tcW w:w="2160" w:type="dxa"/>
            <w:tcBorders>
              <w:top w:val="nil"/>
              <w:left w:val="nil"/>
              <w:bottom w:val="nil"/>
              <w:right w:val="nil"/>
            </w:tcBorders>
            <w:shd w:val="clear" w:color="auto" w:fill="auto"/>
            <w:noWrap/>
            <w:vAlign w:val="center"/>
            <w:hideMark/>
          </w:tcPr>
          <w:p w14:paraId="769E7324"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lucifugus</w:t>
            </w:r>
            <w:proofErr w:type="spellEnd"/>
          </w:p>
        </w:tc>
        <w:tc>
          <w:tcPr>
            <w:tcW w:w="2160" w:type="dxa"/>
            <w:tcBorders>
              <w:top w:val="nil"/>
              <w:left w:val="nil"/>
              <w:bottom w:val="nil"/>
              <w:right w:val="nil"/>
            </w:tcBorders>
            <w:shd w:val="clear" w:color="auto" w:fill="auto"/>
            <w:noWrap/>
            <w:vAlign w:val="center"/>
            <w:hideMark/>
          </w:tcPr>
          <w:p w14:paraId="37B41D2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140" w:type="dxa"/>
            <w:tcBorders>
              <w:top w:val="nil"/>
              <w:left w:val="nil"/>
              <w:bottom w:val="nil"/>
              <w:right w:val="nil"/>
            </w:tcBorders>
            <w:shd w:val="clear" w:color="auto" w:fill="auto"/>
            <w:noWrap/>
            <w:vAlign w:val="center"/>
            <w:hideMark/>
          </w:tcPr>
          <w:p w14:paraId="13CEF208"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MK088051</w:t>
            </w:r>
          </w:p>
        </w:tc>
        <w:tc>
          <w:tcPr>
            <w:tcW w:w="1152" w:type="dxa"/>
            <w:tcBorders>
              <w:top w:val="nil"/>
              <w:left w:val="nil"/>
              <w:bottom w:val="nil"/>
              <w:right w:val="nil"/>
            </w:tcBorders>
            <w:shd w:val="clear" w:color="auto" w:fill="auto"/>
            <w:noWrap/>
            <w:vAlign w:val="center"/>
            <w:hideMark/>
          </w:tcPr>
          <w:p w14:paraId="0527CB5E" w14:textId="688D584B" w:rsidR="00B76298" w:rsidRPr="00B76298" w:rsidRDefault="0087557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{"citationID":"9pYbLGxv","properties":{"formattedCitation":"[58]","plainCitation":"[58]","noteIndex":0},"citationItems":[{"id":23276,"uris":["http://zotero.org/users/9949769/items/KZ4GJCHM"],"itemData":{"id":23276,"type":"article-journal","abstract":"Abstract\n            \n              Thousands of eukaryotes transcriptomes have been generated, mainly to investigate nuclear genes expression, and the amount of available data is constantly increasing. A neglected but promising use of this large amount of data is to assemble organelle genomes. To assess the reliability of this approach, we attempted to reconstruct complete mitochondrial genomes from RNA-Seq experiments of\n              Reticulitermes\n              termite species, for which transcriptomes and conspecific mitogenomes are available. We successfully assembled complete molecules, although a few gaps corresponding to tRNAs had to be filled manually. We also reconstructed, for the first time, the mitogenome of\n              Reticulitermes banyulensis\n              . The accuracy and completeness of mitogenomes reconstruction appeared independent from transcriptome size, read length and sequencing design (single/paired end), and using reference genomes from congeneric or intra-familial taxa did not significantly affect the assembly. Transcriptome-derived mitogenomes were found highly similar to the conspecific ones obtained from genome sequencing (nucleotide divergence ranging from 0% to 3.5%) and yielded a congruent phylogenetic tree. Reads from contaminants and nuclear transcripts, although slowing down the process, did not result in chimeric sequence reconstruction. We suggest that the described approach has the potential to increase the number of available mitogenomes by exploiting the rapidly increasing number of transcriptomes.","container-title":"Scientific Reports","DOI":"10.1038/s41598-019-51313-7","ISSN":"2045-2322","issue":"1","journalAbbreviation":"Sci Rep","language":"en","page":"14806","source":"DOI.org (Crossref)","title":"Complete mitochondrial genomes from transcriptomes: assessing pros and cons of data mining for assembling new mitogenomes","title-short":"Complete mitochondrial genomes from transcriptomes","volume":"9","author":[{"family":"Forni","given":"Giobbe"},{"family":"Puccio","given":"Guglielmo"},{"family":"Bourguignon","given":"Thomas"},{"family":"Evans","given":"Theodore"},{"family":"Mantovani","given":"Barbara"},{"family":"Rota-Stabelli","given":"Omar"},{"family":"Luchetti","given":"Andrea"}],"issued":{"date-parts":[["2019",10,15]]},"citation-key":"forniCompleteMitochondrialGenomes2019"}}],"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875578">
              <w:rPr>
                <w:rFonts w:ascii="PT Serif" w:hAnsi="PT Serif"/>
                <w:sz w:val="18"/>
              </w:rPr>
              <w:t>[58]</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62B179F0"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6515BDFE" w14:textId="77777777" w:rsidTr="004721B4">
        <w:trPr>
          <w:trHeight w:val="20"/>
        </w:trPr>
        <w:tc>
          <w:tcPr>
            <w:tcW w:w="1741" w:type="dxa"/>
            <w:tcBorders>
              <w:top w:val="nil"/>
              <w:left w:val="nil"/>
              <w:bottom w:val="nil"/>
              <w:right w:val="nil"/>
            </w:tcBorders>
            <w:shd w:val="clear" w:color="auto" w:fill="auto"/>
            <w:noWrap/>
            <w:vAlign w:val="center"/>
            <w:hideMark/>
          </w:tcPr>
          <w:p w14:paraId="068DDFE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0BD47EF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Sphaerotermitinae</w:t>
            </w:r>
            <w:proofErr w:type="spellEnd"/>
          </w:p>
        </w:tc>
        <w:tc>
          <w:tcPr>
            <w:tcW w:w="1960" w:type="dxa"/>
            <w:tcBorders>
              <w:top w:val="nil"/>
              <w:left w:val="nil"/>
              <w:bottom w:val="nil"/>
              <w:right w:val="nil"/>
            </w:tcBorders>
            <w:shd w:val="clear" w:color="auto" w:fill="auto"/>
            <w:noWrap/>
            <w:vAlign w:val="center"/>
            <w:hideMark/>
          </w:tcPr>
          <w:p w14:paraId="721854FF"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Sphaerotermes</w:t>
            </w:r>
            <w:proofErr w:type="spellEnd"/>
          </w:p>
        </w:tc>
        <w:tc>
          <w:tcPr>
            <w:tcW w:w="2160" w:type="dxa"/>
            <w:tcBorders>
              <w:top w:val="nil"/>
              <w:left w:val="nil"/>
              <w:bottom w:val="nil"/>
              <w:right w:val="nil"/>
            </w:tcBorders>
            <w:shd w:val="clear" w:color="auto" w:fill="auto"/>
            <w:noWrap/>
            <w:vAlign w:val="center"/>
            <w:hideMark/>
          </w:tcPr>
          <w:p w14:paraId="2A81B778"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sphaerothorax</w:t>
            </w:r>
            <w:proofErr w:type="spellEnd"/>
          </w:p>
        </w:tc>
        <w:tc>
          <w:tcPr>
            <w:tcW w:w="2160" w:type="dxa"/>
            <w:tcBorders>
              <w:top w:val="nil"/>
              <w:left w:val="nil"/>
              <w:bottom w:val="nil"/>
              <w:right w:val="nil"/>
            </w:tcBorders>
            <w:shd w:val="clear" w:color="auto" w:fill="auto"/>
            <w:noWrap/>
            <w:vAlign w:val="center"/>
            <w:hideMark/>
          </w:tcPr>
          <w:p w14:paraId="4D6841B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CAM17-SP3</w:t>
            </w:r>
          </w:p>
        </w:tc>
        <w:tc>
          <w:tcPr>
            <w:tcW w:w="1140" w:type="dxa"/>
            <w:tcBorders>
              <w:top w:val="nil"/>
              <w:left w:val="nil"/>
              <w:bottom w:val="nil"/>
              <w:right w:val="nil"/>
            </w:tcBorders>
            <w:shd w:val="clear" w:color="auto" w:fill="auto"/>
            <w:noWrap/>
            <w:vAlign w:val="center"/>
            <w:hideMark/>
          </w:tcPr>
          <w:p w14:paraId="33AF1D58"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OL875036</w:t>
            </w:r>
          </w:p>
        </w:tc>
        <w:tc>
          <w:tcPr>
            <w:tcW w:w="1152" w:type="dxa"/>
            <w:tcBorders>
              <w:top w:val="nil"/>
              <w:left w:val="nil"/>
              <w:bottom w:val="nil"/>
              <w:right w:val="nil"/>
            </w:tcBorders>
            <w:shd w:val="clear" w:color="auto" w:fill="auto"/>
            <w:noWrap/>
            <w:vAlign w:val="center"/>
            <w:hideMark/>
          </w:tcPr>
          <w:p w14:paraId="60059474" w14:textId="4355DB0D" w:rsidR="00B76298"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{"citationID":"cDQYqFfb","properties":{"formattedCitation":"[47]","plainCitation":"[47]","noteIndex":0},"citationItems":[{"id":23275,"uris":["http://zotero.org/users/9949769/items/SN3RQ3EB"],"itemData":{"id":23275,"type":"article-journal","container-title":"Molecular Phylogenetics and Evolution","DOI":"10.1016/j.ympev.2022.107520","ISSN":"10557903","journalAbbreviation":"Molecular Phylogenetics and Evolution","language":"en","page":"107520","source":"DOI.org (Crossref)","title":"Using ultraconserved elements to reconstruct the termite tree of life","volume":"173","author":[{"family":"Hellemans","given":"Simon"},{"family":"Wang","given":"Menglin"},{"family":"Hasegawa","given":"Nonno"},{"family":"Šobotník","given":"Jan"},{"family":"Scheffrahn","given":"Rudolf H."},{"family":"Bourguignon","given":"Thomas"}],"issued":{"date-parts":[["2022",8]]},"citation-key":"hellemansUsingUltraconservedElements2022"}}],"schema":"https://github.com/citation-style-language/schema/raw/master/csl-citation.json"}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4E0717">
              <w:rPr>
                <w:rFonts w:ascii="PT Serif" w:hAnsi="PT Serif"/>
                <w:sz w:val="18"/>
              </w:rPr>
              <w:t>[47]</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511D1E06"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B76298" w:rsidRPr="00B76298" w14:paraId="5D27A066" w14:textId="77777777" w:rsidTr="004721B4">
        <w:trPr>
          <w:trHeight w:val="20"/>
        </w:trPr>
        <w:tc>
          <w:tcPr>
            <w:tcW w:w="1741" w:type="dxa"/>
            <w:tcBorders>
              <w:top w:val="nil"/>
              <w:left w:val="nil"/>
              <w:bottom w:val="nil"/>
              <w:right w:val="nil"/>
            </w:tcBorders>
            <w:shd w:val="clear" w:color="auto" w:fill="auto"/>
            <w:noWrap/>
            <w:vAlign w:val="center"/>
            <w:hideMark/>
          </w:tcPr>
          <w:p w14:paraId="0E26B61B"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7E24F4C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Macrotermitinae</w:t>
            </w:r>
            <w:proofErr w:type="spellEnd"/>
          </w:p>
        </w:tc>
        <w:tc>
          <w:tcPr>
            <w:tcW w:w="1960" w:type="dxa"/>
            <w:tcBorders>
              <w:top w:val="nil"/>
              <w:left w:val="nil"/>
              <w:bottom w:val="nil"/>
              <w:right w:val="nil"/>
            </w:tcBorders>
            <w:shd w:val="clear" w:color="auto" w:fill="auto"/>
            <w:noWrap/>
            <w:vAlign w:val="center"/>
            <w:hideMark/>
          </w:tcPr>
          <w:p w14:paraId="6AD0A295"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Ancistrotermes</w:t>
            </w:r>
            <w:proofErr w:type="spellEnd"/>
          </w:p>
        </w:tc>
        <w:tc>
          <w:tcPr>
            <w:tcW w:w="2160" w:type="dxa"/>
            <w:tcBorders>
              <w:top w:val="nil"/>
              <w:left w:val="nil"/>
              <w:bottom w:val="nil"/>
              <w:right w:val="nil"/>
            </w:tcBorders>
            <w:shd w:val="clear" w:color="auto" w:fill="auto"/>
            <w:noWrap/>
            <w:vAlign w:val="center"/>
            <w:hideMark/>
          </w:tcPr>
          <w:p w14:paraId="60FA11DB"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pakistanicus</w:t>
            </w:r>
            <w:proofErr w:type="spellEnd"/>
          </w:p>
        </w:tc>
        <w:tc>
          <w:tcPr>
            <w:tcW w:w="2160" w:type="dxa"/>
            <w:tcBorders>
              <w:top w:val="nil"/>
              <w:left w:val="nil"/>
              <w:bottom w:val="nil"/>
              <w:right w:val="nil"/>
            </w:tcBorders>
            <w:shd w:val="clear" w:color="auto" w:fill="auto"/>
            <w:noWrap/>
            <w:vAlign w:val="center"/>
            <w:hideMark/>
          </w:tcPr>
          <w:p w14:paraId="748BF5C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 xml:space="preserve">Unknown </w:t>
            </w:r>
          </w:p>
        </w:tc>
        <w:tc>
          <w:tcPr>
            <w:tcW w:w="1140" w:type="dxa"/>
            <w:tcBorders>
              <w:top w:val="nil"/>
              <w:left w:val="nil"/>
              <w:bottom w:val="nil"/>
              <w:right w:val="nil"/>
            </w:tcBorders>
            <w:shd w:val="clear" w:color="auto" w:fill="auto"/>
            <w:noWrap/>
            <w:vAlign w:val="center"/>
            <w:hideMark/>
          </w:tcPr>
          <w:p w14:paraId="38606008"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KP026267</w:t>
            </w:r>
          </w:p>
        </w:tc>
        <w:tc>
          <w:tcPr>
            <w:tcW w:w="1152" w:type="dxa"/>
            <w:tcBorders>
              <w:top w:val="nil"/>
              <w:left w:val="nil"/>
              <w:bottom w:val="nil"/>
              <w:right w:val="nil"/>
            </w:tcBorders>
            <w:shd w:val="clear" w:color="auto" w:fill="auto"/>
            <w:noWrap/>
            <w:vAlign w:val="center"/>
            <w:hideMark/>
          </w:tcPr>
          <w:p w14:paraId="6450E83F" w14:textId="499CBDFD"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{"citationID":"eB6LV5Do","properties":{"formattedCitation":"[45]","plainCitation":"[45]","noteIndex":0},"citationItems":[{"id":3043,"uris":["http://zotero.org/users/9949769/items/4TVXBVKX"],"itemData":{"id":3043,"type":"article-journal","abstract":"Termites are major decomposers in terrestrial ecosystems and the second most diverse lineage of social insects. The Kalotermitidae form the second-largest termite family and are distributed across tropical and subtropical ecosystems, where they typically live in small colonies confined to single wood items inhabited by individuals with no foraging abilities. How the Kalotermitidae have acquired their global distribution patterns remains unresolved. Similarly, it is unclear whether foraging is ancestral to Kalotermitidae or was secondarily acquired in a few species. These questions can be addressed in a phylogenetic framework. We inferred time-calibrated phylogenetic trees of Kalotermitidae using mitochondrial genomes of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120 species, about 27% of kalotermitid diversity, including representatives of 21 of the 23 kalotermitid genera. Our mitochondrial genome phylogenetic trees were corroborated by phylogenies inferred from nuclear ultraconserved elements derived from a subset of 28 species. We found that extant kalotermitids shared a common ancestor 84 Ma (75–93 Ma 95% highest posterior density), indicating that a few disjunctions among early-diverging kalotermitid lineages may predate Gondwana breakup. However, most of the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40 disjunctions among biogeographic realms were dated at &lt;50 Ma, indicating that transoceanic dispersals, and more recently human-mediated dispersals, have been the major drivers of the global distribution of Kalotermitidae. Our phylogeny also revealed that the capacity to forage is often found in early-diverging kalotermitid lineages, implying the ancestors of Kalotermitidae were able to forage among multiple wood pieces. Our phylogenetic estimates provide a platform for critical taxonomic revision and future comparative analyses of Kalotermitidae.","container-title":"Molecular Biology and Evolution","DOI":"10.1093/molbev/msac093","ISSN":"0737-4038","issue":"5","license":"All rights reserved","page":"1-20","title":"Molecular phylogeny reveals the past transoceanic voyages of drywood termites (Isoptera, Kalotermitidae)","volume":"39","author":[{"family":"Buček","given":"Aleš"},{"family":"Wang","given":"Menglin"},{"family":"Šobotník","given":"Jan"},{"family":"Hellemans","given":"Simon"},{"family":"Sillam-Dussès","given":"David"},{"family":"Mizumoto","given":"Nobuaki"},{"family":"Stiblík","given":"Petr"},{"family":"Clitheroe","given":"Crystal"},{"family":"Lu","given":"Tomer"},{"family":"González Plaza","given":"Juan José"},{"family":"Mohagan","given":"Alma"},{"family":"Rafanomezantsoa","given":"Jean-Jacques"},{"family":"Fisher","given":"Brian"},{"family":"Engel","given":"Michael S."},{"family":"Roisin","given":"Yves"},{"family":"Evans","given":"Theodore A."},{"family":"Scheffrahn","given":"Rudolf"},{"family":"Bourguignon","given":"Thomas"}],"issued":{"date-parts":[["2022"]]},"citation-key":"bucekMolecularPhylogenyReveals2022"}}],"schema":"https://github.com/citation-style-language/schema/raw/master/csl-citation.json"}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9A7D08">
              <w:rPr>
                <w:rFonts w:ascii="PT Serif" w:hAnsi="PT Serif"/>
                <w:sz w:val="18"/>
              </w:rPr>
              <w:t>[45]</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0EEAB4D2"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5319A2CF" w14:textId="77777777" w:rsidTr="004721B4">
        <w:trPr>
          <w:trHeight w:val="20"/>
        </w:trPr>
        <w:tc>
          <w:tcPr>
            <w:tcW w:w="1741" w:type="dxa"/>
            <w:tcBorders>
              <w:top w:val="nil"/>
              <w:left w:val="nil"/>
              <w:bottom w:val="nil"/>
              <w:right w:val="nil"/>
            </w:tcBorders>
            <w:shd w:val="clear" w:color="auto" w:fill="auto"/>
            <w:noWrap/>
            <w:vAlign w:val="center"/>
            <w:hideMark/>
          </w:tcPr>
          <w:p w14:paraId="5441472A"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6753F57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Macrotermitinae</w:t>
            </w:r>
            <w:proofErr w:type="spellEnd"/>
          </w:p>
        </w:tc>
        <w:tc>
          <w:tcPr>
            <w:tcW w:w="1960" w:type="dxa"/>
            <w:tcBorders>
              <w:top w:val="nil"/>
              <w:left w:val="nil"/>
              <w:bottom w:val="nil"/>
              <w:right w:val="nil"/>
            </w:tcBorders>
            <w:shd w:val="clear" w:color="auto" w:fill="auto"/>
            <w:noWrap/>
            <w:vAlign w:val="center"/>
            <w:hideMark/>
          </w:tcPr>
          <w:p w14:paraId="1AFDB772"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Hypotermes</w:t>
            </w:r>
            <w:proofErr w:type="spellEnd"/>
          </w:p>
        </w:tc>
        <w:tc>
          <w:tcPr>
            <w:tcW w:w="2160" w:type="dxa"/>
            <w:tcBorders>
              <w:top w:val="nil"/>
              <w:left w:val="nil"/>
              <w:bottom w:val="nil"/>
              <w:right w:val="nil"/>
            </w:tcBorders>
            <w:shd w:val="clear" w:color="000000" w:fill="ED7D31"/>
            <w:noWrap/>
            <w:vAlign w:val="center"/>
            <w:hideMark/>
          </w:tcPr>
          <w:p w14:paraId="12734DA2"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makhamensis</w:t>
            </w:r>
            <w:proofErr w:type="spellEnd"/>
          </w:p>
        </w:tc>
        <w:tc>
          <w:tcPr>
            <w:tcW w:w="2160" w:type="dxa"/>
            <w:tcBorders>
              <w:top w:val="nil"/>
              <w:left w:val="nil"/>
              <w:bottom w:val="nil"/>
              <w:right w:val="nil"/>
            </w:tcBorders>
            <w:shd w:val="clear" w:color="auto" w:fill="auto"/>
            <w:noWrap/>
            <w:vAlign w:val="center"/>
            <w:hideMark/>
          </w:tcPr>
          <w:p w14:paraId="6C7602A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THAI008</w:t>
            </w:r>
          </w:p>
        </w:tc>
        <w:tc>
          <w:tcPr>
            <w:tcW w:w="1140" w:type="dxa"/>
            <w:tcBorders>
              <w:top w:val="nil"/>
              <w:left w:val="nil"/>
              <w:bottom w:val="nil"/>
              <w:right w:val="nil"/>
            </w:tcBorders>
            <w:shd w:val="clear" w:color="auto" w:fill="auto"/>
            <w:noWrap/>
            <w:vAlign w:val="center"/>
            <w:hideMark/>
          </w:tcPr>
          <w:p w14:paraId="0651F4AE"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KY224429</w:t>
            </w:r>
          </w:p>
        </w:tc>
        <w:tc>
          <w:tcPr>
            <w:tcW w:w="1152" w:type="dxa"/>
            <w:tcBorders>
              <w:top w:val="nil"/>
              <w:left w:val="nil"/>
              <w:bottom w:val="nil"/>
              <w:right w:val="nil"/>
            </w:tcBorders>
            <w:shd w:val="clear" w:color="auto" w:fill="auto"/>
            <w:noWrap/>
            <w:vAlign w:val="center"/>
            <w:hideMark/>
          </w:tcPr>
          <w:p w14:paraId="1124697E" w14:textId="5D0F114B"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875578">
              <w:rPr>
                <w:rFonts w:ascii="PT Serif" w:eastAsia="Times New Roman" w:hAnsi="PT Serif" w:cs="Calibri"/>
                <w:color w:val="000000"/>
                <w:kern w:val="0"/>
                <w:sz w:val="18"/>
                <w:szCs w:val="18"/>
                <w14:ligatures w14:val="none"/>
              </w:rPr>
              <w:instrText xml:space="preserve"> ADDIN ZOTERO_ITEM CSL_CITATION {"citationID":"ZPgZROfX","properties":{"formattedCitation":"[59]","plainCitation":"[59]","noteIndex":0},"citationItems":[{"id":2945,"uris":["http://zotero.org/users/9949769/items/JC4QWGR6"],"itemData":{"id":2945,"type":"article-journal","abstract":"The higher termites (Termitidae) are keystone species and ecosystem engineers. They have exceptional biomass and play important roles in decomposition of dead plant matter, in soil manipulation, and as the primary food for many animals, especially in the tropics. Higher termites are most diverse in rainforests, with estimated origins in the late Eocene (54 Ma), postdating the breakup of Pangaea and Gondwana when most continents became separated. Since termites are poor fliers, their origin and spread across the globe requires alternative explanation. Here, we show that higher termites originated 42-54Ma in Africa and subsequently underwent at least 24 dispersal events between the continents in two main periods. Using phylogenetic analyses of mitochondrial genomes from 415 species, including all higher termite taxonomic and feeding groups, we inferred 10 dispersal events to South America and Asia 35-23Ma, coinciding with the sharp decrease in global temperature, sea level, and rainforest cover in the Oligocene. After global temperatures increased, 23-5Ma, there was only one more dispersal to South America but 11 to Asia and Australia, and one dispersal back to Africa. Most of these dispersal events were transoceanic and might have occurred via floating logs. The spread of higher termites across oceans was helped by the novel ecological opportunities brought about by environmental and ecosystem change, and led termites to become one of the few insect groups with specialized mammal predators. This has parallels with modern invasive species that have been able to thrive in humanimpacted ecosystems.","container-title":"Molecular Biology and Evolution","DOI":"10.1093/molbev/msw253","ISSN":"15371719","issue":"3","note":"PMID: 28025274","page":"589-597","title":"Mitochondrial phylogenomics resolves the global spread of higher termites, ecosystem engineers of the tropics","volume":"34","author":[{"family":"Bourguignon","given":"Thomas"},{"family":"Lo","given":"Nathan"},{"family":"Sobotnik","given":"Jan"},{"family":"Ho","given":"Simon Y.W."},{"family":"Iqbal","given":"Naeem"},{"family":"Coissac","given":"Eric"},{"family":"Lee","given":"Maria"},{"family":"Jendryka","given":"Martin M."},{"family":"Sillam-Dussès","given":"David"},{"family":"Krizkova","given":"Barbora"},{"family":"Roisin","given":"Yves"},{"family":"Evans","given":"Theodore A."}],"issued":{"date-parts":[["2017"]]},"citation-key":"bourguignonMitochondrialPhylogenomicsResolves2017"}}],"schema":"https://github.com/citation-style-language/schema/raw/master/csl-citation.json"}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875578" w:rsidRPr="00875578">
              <w:rPr>
                <w:rFonts w:ascii="PT Serif" w:hAnsi="PT Serif"/>
                <w:sz w:val="18"/>
              </w:rPr>
              <w:t>[59]</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3CEFB5AE"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w:t>
            </w:r>
          </w:p>
        </w:tc>
      </w:tr>
      <w:tr w:rsidR="00B76298" w:rsidRPr="00B76298" w14:paraId="678539B6" w14:textId="77777777" w:rsidTr="004721B4">
        <w:trPr>
          <w:trHeight w:val="20"/>
        </w:trPr>
        <w:tc>
          <w:tcPr>
            <w:tcW w:w="1741" w:type="dxa"/>
            <w:tcBorders>
              <w:top w:val="nil"/>
              <w:left w:val="nil"/>
              <w:bottom w:val="nil"/>
              <w:right w:val="nil"/>
            </w:tcBorders>
            <w:shd w:val="clear" w:color="auto" w:fill="auto"/>
            <w:noWrap/>
            <w:vAlign w:val="center"/>
            <w:hideMark/>
          </w:tcPr>
          <w:p w14:paraId="1987CDC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09EEC27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Macrotermitinae</w:t>
            </w:r>
            <w:proofErr w:type="spellEnd"/>
          </w:p>
        </w:tc>
        <w:tc>
          <w:tcPr>
            <w:tcW w:w="1960" w:type="dxa"/>
            <w:tcBorders>
              <w:top w:val="nil"/>
              <w:left w:val="nil"/>
              <w:bottom w:val="nil"/>
              <w:right w:val="nil"/>
            </w:tcBorders>
            <w:shd w:val="clear" w:color="auto" w:fill="auto"/>
            <w:noWrap/>
            <w:vAlign w:val="center"/>
            <w:hideMark/>
          </w:tcPr>
          <w:p w14:paraId="27A7CB71"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Macrotermes</w:t>
            </w:r>
            <w:proofErr w:type="spellEnd"/>
          </w:p>
        </w:tc>
        <w:tc>
          <w:tcPr>
            <w:tcW w:w="2160" w:type="dxa"/>
            <w:tcBorders>
              <w:top w:val="nil"/>
              <w:left w:val="nil"/>
              <w:bottom w:val="nil"/>
              <w:right w:val="nil"/>
            </w:tcBorders>
            <w:shd w:val="clear" w:color="auto" w:fill="auto"/>
            <w:noWrap/>
            <w:vAlign w:val="center"/>
            <w:hideMark/>
          </w:tcPr>
          <w:p w14:paraId="6B3470F6"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natalensis</w:t>
            </w:r>
            <w:proofErr w:type="spellEnd"/>
          </w:p>
        </w:tc>
        <w:tc>
          <w:tcPr>
            <w:tcW w:w="2160" w:type="dxa"/>
            <w:tcBorders>
              <w:top w:val="nil"/>
              <w:left w:val="nil"/>
              <w:bottom w:val="nil"/>
              <w:right w:val="nil"/>
            </w:tcBorders>
            <w:shd w:val="clear" w:color="auto" w:fill="auto"/>
            <w:noWrap/>
            <w:vAlign w:val="center"/>
            <w:hideMark/>
          </w:tcPr>
          <w:p w14:paraId="55DE6F13"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 xml:space="preserve">Unknown </w:t>
            </w:r>
          </w:p>
        </w:tc>
        <w:tc>
          <w:tcPr>
            <w:tcW w:w="1140" w:type="dxa"/>
            <w:tcBorders>
              <w:top w:val="nil"/>
              <w:left w:val="nil"/>
              <w:bottom w:val="nil"/>
              <w:right w:val="nil"/>
            </w:tcBorders>
            <w:shd w:val="clear" w:color="auto" w:fill="auto"/>
            <w:noWrap/>
            <w:vAlign w:val="center"/>
            <w:hideMark/>
          </w:tcPr>
          <w:p w14:paraId="5158005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KM405637</w:t>
            </w:r>
          </w:p>
        </w:tc>
        <w:tc>
          <w:tcPr>
            <w:tcW w:w="1152" w:type="dxa"/>
            <w:tcBorders>
              <w:top w:val="nil"/>
              <w:left w:val="nil"/>
              <w:bottom w:val="nil"/>
              <w:right w:val="nil"/>
            </w:tcBorders>
            <w:shd w:val="clear" w:color="auto" w:fill="auto"/>
            <w:noWrap/>
            <w:vAlign w:val="center"/>
            <w:hideMark/>
          </w:tcPr>
          <w:p w14:paraId="38122502" w14:textId="596BC65C" w:rsidR="00B76298" w:rsidRPr="00B76298" w:rsidRDefault="0087557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{"citationID":"0vnUGAz8","properties":{"formattedCitation":"[60]","plainCitation":"[60]","noteIndex":0},"citationItems":[{"id":23270,"uris":["http://zotero.org/users/9949769/items/N8IJRLLS"],"itemData":{"id":23270,"type":"article-journal","container-title":"Mitochondrial DNA Part A","DOI":"10.3109/19401736.2014.961142","ISSN":"2470-1394, 2470-1408","issue":"3","journalAbbreviation":"Mitochondrial DNA Part A","language":"en","page":"1728-1729","source":"DOI.org (Crossref)","title":"The complete mitochondrial genome of fungus-growing termite, &lt;i&gt;Macrotermes natalensis&lt;/i&gt; (Isoptera: Macrotermitinae)","title-short":"The complete mitochondrial genome of fungus-growing termite, &lt;i&gt;Macrotermes natalensis&lt;/i&gt; (Isoptera","volume":"27","author":[{"family":"Meng","given":"Ziye"},{"family":"Jiang","given":"Shihong"},{"family":"Chen","given":"Xiaoqin"},{"family":"Lei","given":"Chaoliang"}],"issued":{"date-parts":[["2016",5,3]]},"citation-key":"mengCompleteMitochondrialGenome2016"}}],"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875578">
              <w:rPr>
                <w:rFonts w:ascii="PT Serif" w:hAnsi="PT Serif"/>
                <w:sz w:val="18"/>
              </w:rPr>
              <w:t>[60]</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2B228CE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407B199E" w14:textId="77777777" w:rsidTr="004721B4">
        <w:trPr>
          <w:trHeight w:val="20"/>
        </w:trPr>
        <w:tc>
          <w:tcPr>
            <w:tcW w:w="1741" w:type="dxa"/>
            <w:tcBorders>
              <w:top w:val="nil"/>
              <w:left w:val="nil"/>
              <w:bottom w:val="nil"/>
              <w:right w:val="nil"/>
            </w:tcBorders>
            <w:shd w:val="clear" w:color="auto" w:fill="auto"/>
            <w:noWrap/>
            <w:vAlign w:val="center"/>
            <w:hideMark/>
          </w:tcPr>
          <w:p w14:paraId="7D03DE3E"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1871FCA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Macrotermitinae</w:t>
            </w:r>
            <w:proofErr w:type="spellEnd"/>
          </w:p>
        </w:tc>
        <w:tc>
          <w:tcPr>
            <w:tcW w:w="1960" w:type="dxa"/>
            <w:tcBorders>
              <w:top w:val="nil"/>
              <w:left w:val="nil"/>
              <w:bottom w:val="nil"/>
              <w:right w:val="nil"/>
            </w:tcBorders>
            <w:shd w:val="clear" w:color="auto" w:fill="auto"/>
            <w:noWrap/>
            <w:vAlign w:val="center"/>
            <w:hideMark/>
          </w:tcPr>
          <w:p w14:paraId="67F5ECD4"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Macrotermes</w:t>
            </w:r>
            <w:proofErr w:type="spellEnd"/>
          </w:p>
        </w:tc>
        <w:tc>
          <w:tcPr>
            <w:tcW w:w="2160" w:type="dxa"/>
            <w:tcBorders>
              <w:top w:val="nil"/>
              <w:left w:val="nil"/>
              <w:bottom w:val="nil"/>
              <w:right w:val="nil"/>
            </w:tcBorders>
            <w:shd w:val="clear" w:color="auto" w:fill="auto"/>
            <w:noWrap/>
            <w:vAlign w:val="center"/>
            <w:hideMark/>
          </w:tcPr>
          <w:p w14:paraId="608B6545"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annandalei</w:t>
            </w:r>
            <w:proofErr w:type="spellEnd"/>
          </w:p>
        </w:tc>
        <w:tc>
          <w:tcPr>
            <w:tcW w:w="2160" w:type="dxa"/>
            <w:tcBorders>
              <w:top w:val="nil"/>
              <w:left w:val="nil"/>
              <w:bottom w:val="nil"/>
              <w:right w:val="nil"/>
            </w:tcBorders>
            <w:shd w:val="clear" w:color="auto" w:fill="auto"/>
            <w:noWrap/>
            <w:vAlign w:val="center"/>
            <w:hideMark/>
          </w:tcPr>
          <w:p w14:paraId="5EB8E34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THAI071</w:t>
            </w:r>
          </w:p>
        </w:tc>
        <w:tc>
          <w:tcPr>
            <w:tcW w:w="1140" w:type="dxa"/>
            <w:tcBorders>
              <w:top w:val="nil"/>
              <w:left w:val="nil"/>
              <w:bottom w:val="nil"/>
              <w:right w:val="nil"/>
            </w:tcBorders>
            <w:shd w:val="clear" w:color="auto" w:fill="auto"/>
            <w:noWrap/>
            <w:vAlign w:val="center"/>
            <w:hideMark/>
          </w:tcPr>
          <w:p w14:paraId="75F3109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KY224518</w:t>
            </w:r>
          </w:p>
        </w:tc>
        <w:tc>
          <w:tcPr>
            <w:tcW w:w="1152" w:type="dxa"/>
            <w:tcBorders>
              <w:top w:val="nil"/>
              <w:left w:val="nil"/>
              <w:bottom w:val="nil"/>
              <w:right w:val="nil"/>
            </w:tcBorders>
            <w:shd w:val="clear" w:color="auto" w:fill="auto"/>
            <w:noWrap/>
            <w:vAlign w:val="center"/>
            <w:hideMark/>
          </w:tcPr>
          <w:p w14:paraId="08D1A611" w14:textId="7A755895"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875578">
              <w:rPr>
                <w:rFonts w:ascii="PT Serif" w:eastAsia="Times New Roman" w:hAnsi="PT Serif" w:cs="Calibri"/>
                <w:color w:val="000000"/>
                <w:kern w:val="0"/>
                <w:sz w:val="18"/>
                <w:szCs w:val="18"/>
                <w14:ligatures w14:val="none"/>
              </w:rPr>
              <w:instrText xml:space="preserve"> ADDIN ZOTERO_ITEM CSL_CITATION {"citationID":"kI4HV3la","properties":{"formattedCitation":"[59]","plainCitation":"[59]","noteIndex":0},"citationItems":[{"id":2945,"uris":["http://zotero.org/users/9949769/items/JC4QWGR6"],"itemData":{"id":2945,"type":"article-journal","abstract":"The higher termites (Termitidae) are keystone species and ecosystem engineers. They have exceptional biomass and play important roles in decomposition of dead plant matter, in soil manipulation, and as the primary food for many animals, especially in the tropics. Higher termites are most diverse in rainforests, with estimated origins in the late Eocene (54 Ma), postdating the breakup of Pangaea and Gondwana when most continents became separated. Since termites are poor fliers, their origin and spread across the globe requires alternative explanation. Here, we show that higher termites originated 42-54Ma in Africa and subsequently underwent at least 24 dispersal events between the continents in two main periods. Using phylogenetic analyses of mitochondrial genomes from 415 species, including all higher termite taxonomic and feeding groups, we inferred 10 dispersal events to South America and Asia 35-23Ma, coinciding with the sharp decrease in global temperature, sea level, and rainforest cover in the Oligocene. After global temperatures increased, 23-5Ma, there was only one more dispersal to South America but 11 to Asia and Australia, and one dispersal back to Africa. Most of these dispersal events were transoceanic and might have occurred via floating logs. The spread of higher termites across oceans was helped by the novel ecological opportunities brought about by environmental and ecosystem change, and led termites to become one of the few insect groups with specialized mammal predators. This has parallels with modern invasive species that have been able to thrive in humanimpacted ecosystems.","container-title":"Molecular Biology and Evolution","DOI":"10.1093/molbev/msw253","ISSN":"15371719","issue":"3","note":"PMID: 28025274","page":"589-597","title":"Mitochondrial phylogenomics resolves the global spread of higher termites, ecosystem engineers of the tropics","volume":"34","author":[{"family":"Bourguignon","given":"Thomas"},{"family":"Lo","given":"Nathan"},{"family":"Sobotnik","given":"Jan"},{"family":"Ho","given":"Simon Y.W."},{"family":"Iqbal","given":"Naeem"},{"family":"Coissac","given":"Eric"},{"family":"Lee","given":"Maria"},{"family":"Jendryka","given":"Martin M."},{"family":"Sillam-Dussès","given":"David"},{"family":"Krizkova","given":"Barbora"},{"family":"Roisin","given":"Yves"},{"family":"Evans","given":"Theodore A."}],"issued":{"date-parts":[["2017"]]},"citation-key":"bourguignonMitochondrialPhylogenomicsResolves2017"}}],"schema":"https://github.com/citation-style-language/schema/raw/master/csl-citation.json"}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875578" w:rsidRPr="00875578">
              <w:rPr>
                <w:rFonts w:ascii="PT Serif" w:hAnsi="PT Serif"/>
                <w:sz w:val="18"/>
              </w:rPr>
              <w:t>[59]</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6DDC88DB"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269A7489" w14:textId="77777777" w:rsidTr="004721B4">
        <w:trPr>
          <w:trHeight w:val="20"/>
        </w:trPr>
        <w:tc>
          <w:tcPr>
            <w:tcW w:w="1741" w:type="dxa"/>
            <w:tcBorders>
              <w:top w:val="nil"/>
              <w:left w:val="nil"/>
              <w:bottom w:val="nil"/>
              <w:right w:val="nil"/>
            </w:tcBorders>
            <w:shd w:val="clear" w:color="auto" w:fill="auto"/>
            <w:noWrap/>
            <w:vAlign w:val="center"/>
            <w:hideMark/>
          </w:tcPr>
          <w:p w14:paraId="4D92972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0BBD2AA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Macrotermitinae</w:t>
            </w:r>
            <w:proofErr w:type="spellEnd"/>
          </w:p>
        </w:tc>
        <w:tc>
          <w:tcPr>
            <w:tcW w:w="1960" w:type="dxa"/>
            <w:tcBorders>
              <w:top w:val="nil"/>
              <w:left w:val="nil"/>
              <w:bottom w:val="nil"/>
              <w:right w:val="nil"/>
            </w:tcBorders>
            <w:shd w:val="clear" w:color="auto" w:fill="auto"/>
            <w:noWrap/>
            <w:vAlign w:val="center"/>
            <w:hideMark/>
          </w:tcPr>
          <w:p w14:paraId="73192133"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Macrotermes</w:t>
            </w:r>
            <w:proofErr w:type="spellEnd"/>
          </w:p>
        </w:tc>
        <w:tc>
          <w:tcPr>
            <w:tcW w:w="2160" w:type="dxa"/>
            <w:tcBorders>
              <w:top w:val="nil"/>
              <w:left w:val="nil"/>
              <w:bottom w:val="nil"/>
              <w:right w:val="nil"/>
            </w:tcBorders>
            <w:shd w:val="clear" w:color="auto" w:fill="auto"/>
            <w:noWrap/>
            <w:vAlign w:val="center"/>
            <w:hideMark/>
          </w:tcPr>
          <w:p w14:paraId="261BA301"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barneyi</w:t>
            </w:r>
            <w:proofErr w:type="spellEnd"/>
          </w:p>
        </w:tc>
        <w:tc>
          <w:tcPr>
            <w:tcW w:w="2160" w:type="dxa"/>
            <w:tcBorders>
              <w:top w:val="nil"/>
              <w:left w:val="nil"/>
              <w:bottom w:val="nil"/>
              <w:right w:val="nil"/>
            </w:tcBorders>
            <w:shd w:val="clear" w:color="auto" w:fill="auto"/>
            <w:noWrap/>
            <w:vAlign w:val="center"/>
            <w:hideMark/>
          </w:tcPr>
          <w:p w14:paraId="0D49326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 xml:space="preserve">Unknown </w:t>
            </w:r>
          </w:p>
        </w:tc>
        <w:tc>
          <w:tcPr>
            <w:tcW w:w="1140" w:type="dxa"/>
            <w:tcBorders>
              <w:top w:val="nil"/>
              <w:left w:val="nil"/>
              <w:bottom w:val="nil"/>
              <w:right w:val="nil"/>
            </w:tcBorders>
            <w:shd w:val="clear" w:color="auto" w:fill="auto"/>
            <w:noWrap/>
            <w:vAlign w:val="center"/>
            <w:hideMark/>
          </w:tcPr>
          <w:p w14:paraId="4C1F9FD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JX050221</w:t>
            </w:r>
          </w:p>
        </w:tc>
        <w:tc>
          <w:tcPr>
            <w:tcW w:w="1152" w:type="dxa"/>
            <w:tcBorders>
              <w:top w:val="nil"/>
              <w:left w:val="nil"/>
              <w:bottom w:val="nil"/>
              <w:right w:val="nil"/>
            </w:tcBorders>
            <w:shd w:val="clear" w:color="auto" w:fill="auto"/>
            <w:noWrap/>
            <w:vAlign w:val="center"/>
            <w:hideMark/>
          </w:tcPr>
          <w:p w14:paraId="7443CFB2" w14:textId="22664B02" w:rsidR="00B76298" w:rsidRPr="00B76298" w:rsidRDefault="0087557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{"citationID":"oenrwgqW","properties":{"formattedCitation":"[61]","plainCitation":"[61]","noteIndex":0},"citationItems":[{"id":23268,"uris":["http://zotero.org/users/9949769/items/7BFQFBHI"],"itemData":{"id":23268,"type":"article-journal","container-title":"Mitochondrial DNA","DOI":"10.3109/19401736.2012.710215","ISSN":"1940-1736, 1940-1744","issue":"6","journalAbbreviation":"Mitochondrial DNA","language":"en","page":"426-428","source":"DOI.org (Crossref)","title":"The complete mitochondrial genome of &lt;i&gt;Macrotermes barneyi&lt;/i&gt; Light (Isoptera: Termitidae)","title-short":"The complete mitochondrial genome of &lt;i&gt;Macrotermes barneyi&lt;/i&gt; Light (Isoptera","volume":"23","author":[{"family":"Wei","given":"Shu-Jun"},{"family":"Ni","given":"Jin-Feng"},{"family":"Yu","given":"Meng-Lan"},{"family":"Shi","given":"Bao-Cai"}],"issued":{"date-parts":[["2012",12]]},"citation-key":"weiCompleteMitochondrialGenome2012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875578">
              <w:rPr>
                <w:rFonts w:ascii="PT Serif" w:hAnsi="PT Serif"/>
                <w:sz w:val="18"/>
              </w:rPr>
              <w:t>[61]</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6883E2A3"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37141444" w14:textId="77777777" w:rsidTr="004721B4">
        <w:trPr>
          <w:trHeight w:val="20"/>
        </w:trPr>
        <w:tc>
          <w:tcPr>
            <w:tcW w:w="1741" w:type="dxa"/>
            <w:tcBorders>
              <w:top w:val="nil"/>
              <w:left w:val="nil"/>
              <w:bottom w:val="nil"/>
              <w:right w:val="nil"/>
            </w:tcBorders>
            <w:shd w:val="clear" w:color="auto" w:fill="auto"/>
            <w:noWrap/>
            <w:vAlign w:val="center"/>
            <w:hideMark/>
          </w:tcPr>
          <w:p w14:paraId="0E758623"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4DA7A270"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Macrotermitinae</w:t>
            </w:r>
            <w:proofErr w:type="spellEnd"/>
          </w:p>
        </w:tc>
        <w:tc>
          <w:tcPr>
            <w:tcW w:w="1960" w:type="dxa"/>
            <w:tcBorders>
              <w:top w:val="nil"/>
              <w:left w:val="nil"/>
              <w:bottom w:val="nil"/>
              <w:right w:val="nil"/>
            </w:tcBorders>
            <w:shd w:val="clear" w:color="auto" w:fill="auto"/>
            <w:noWrap/>
            <w:vAlign w:val="center"/>
            <w:hideMark/>
          </w:tcPr>
          <w:p w14:paraId="330F8598"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Microtermes</w:t>
            </w:r>
            <w:proofErr w:type="spellEnd"/>
          </w:p>
        </w:tc>
        <w:tc>
          <w:tcPr>
            <w:tcW w:w="2160" w:type="dxa"/>
            <w:tcBorders>
              <w:top w:val="nil"/>
              <w:left w:val="nil"/>
              <w:bottom w:val="nil"/>
              <w:right w:val="nil"/>
            </w:tcBorders>
            <w:shd w:val="clear" w:color="000000" w:fill="ED7D31"/>
            <w:noWrap/>
            <w:vAlign w:val="center"/>
            <w:hideMark/>
          </w:tcPr>
          <w:p w14:paraId="7584E910"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obesi</w:t>
            </w:r>
            <w:proofErr w:type="spellEnd"/>
          </w:p>
        </w:tc>
        <w:tc>
          <w:tcPr>
            <w:tcW w:w="2160" w:type="dxa"/>
            <w:tcBorders>
              <w:top w:val="nil"/>
              <w:left w:val="nil"/>
              <w:bottom w:val="nil"/>
              <w:right w:val="nil"/>
            </w:tcBorders>
            <w:shd w:val="clear" w:color="auto" w:fill="auto"/>
            <w:noWrap/>
            <w:vAlign w:val="center"/>
            <w:hideMark/>
          </w:tcPr>
          <w:p w14:paraId="06EE0AA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THAI088</w:t>
            </w:r>
          </w:p>
        </w:tc>
        <w:tc>
          <w:tcPr>
            <w:tcW w:w="1140" w:type="dxa"/>
            <w:tcBorders>
              <w:top w:val="nil"/>
              <w:left w:val="nil"/>
              <w:bottom w:val="nil"/>
              <w:right w:val="nil"/>
            </w:tcBorders>
            <w:shd w:val="clear" w:color="auto" w:fill="auto"/>
            <w:noWrap/>
            <w:vAlign w:val="center"/>
            <w:hideMark/>
          </w:tcPr>
          <w:p w14:paraId="751B0AEB"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KY224524</w:t>
            </w:r>
          </w:p>
        </w:tc>
        <w:tc>
          <w:tcPr>
            <w:tcW w:w="1152" w:type="dxa"/>
            <w:tcBorders>
              <w:top w:val="nil"/>
              <w:left w:val="nil"/>
              <w:bottom w:val="nil"/>
              <w:right w:val="nil"/>
            </w:tcBorders>
            <w:shd w:val="clear" w:color="auto" w:fill="auto"/>
            <w:noWrap/>
            <w:vAlign w:val="center"/>
            <w:hideMark/>
          </w:tcPr>
          <w:p w14:paraId="297ED54E" w14:textId="5556EDFA"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875578">
              <w:rPr>
                <w:rFonts w:ascii="PT Serif" w:eastAsia="Times New Roman" w:hAnsi="PT Serif" w:cs="Calibri"/>
                <w:color w:val="000000"/>
                <w:kern w:val="0"/>
                <w:sz w:val="18"/>
                <w:szCs w:val="18"/>
                <w14:ligatures w14:val="none"/>
              </w:rPr>
              <w:instrText xml:space="preserve"> ADDIN ZOTERO_ITEM CSL_CITATION {"citationID":"WHpeGPre","properties":{"formattedCitation":"[59]","plainCitation":"[59]","noteIndex":0},"citationItems":[{"id":2945,"uris":["http://zotero.org/users/9949769/items/JC4QWGR6"],"itemData":{"id":2945,"type":"article-journal","abstract":"The higher termites (Termitidae) are keystone species and ecosystem engineers. They have exceptional biomass and play important roles in decomposition of dead plant matter, in soil manipulation, and as the primary food for many animals, especially in the tropics. Higher termites are most diverse in rainforests, with estimated origins in the late Eocene (54 Ma), postdating the breakup of Pangaea and Gondwana when most continents became separated. Since termites are poor fliers, their origin and spread across the globe requires alternative explanation. Here, we show that higher termites originated 42-54Ma in Africa and subsequently underwent at least 24 dispersal events between the continents in two main periods. Using phylogenetic analyses of mitochondrial genomes from 415 species, including all higher termite taxonomic and feeding groups, we inferred 10 dispersal events to South America and Asia 35-23Ma, coinciding with the sharp decrease in global temperature, sea level, and rainforest cover in the Oligocene. After global temperatures increased, 23-5Ma, there was only one more dispersal to South America but 11 to Asia and Australia, and one dispersal back to Africa. Most of these dispersal events were transoceanic and might have occurred via floating logs. The spread of higher termites across oceans was helped by the novel ecological opportunities brought about by environmental and ecosystem change, and led termites to become one of the few insect groups with specialized mammal predators. This has parallels with modern invasive species that have been able to thrive in humanimpacted ecosystems.","container-title":"Molecular Biology and Evolution","DOI":"10.1093/molbev/msw253","ISSN":"15371719","issue":"3","note":"PMID: 28025274","page":"589-597","title":"Mitochondrial phylogenomics resolves the global spread of higher termites, ecosystem engineers of the tropics","volume":"34","author":[{"family":"Bourguignon","given":"Thomas"},{"family":"Lo","given":"Nathan"},{"family":"Sobotnik","given":"Jan"},{"family":"Ho","given":"Simon Y.W."},{"family":"Iqbal","given":"Naeem"},{"family":"Coissac","given":"Eric"},{"family":"Lee","given":"Maria"},{"family":"Jendryka","given":"Martin M."},{"family":"Sillam-Dussès","given":"David"},{"family":"Krizkova","given":"Barbora"},{"family":"Roisin","given":"Yves"},{"family":"Evans","given":"Theodore A."}],"issued":{"date-parts":[["2017"]]},"citation-key":"bourguignonMitochondrialPhylogenomicsResolves2017"}}],"schema":"https://github.com/citation-style-language/schema/raw/master/csl-citation.json"}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875578" w:rsidRPr="00875578">
              <w:rPr>
                <w:rFonts w:ascii="PT Serif" w:hAnsi="PT Serif"/>
                <w:sz w:val="18"/>
              </w:rPr>
              <w:t>[59]</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01C9D59A"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w:t>
            </w:r>
          </w:p>
        </w:tc>
      </w:tr>
      <w:tr w:rsidR="00B76298" w:rsidRPr="00B76298" w14:paraId="68B71ECE" w14:textId="77777777" w:rsidTr="004721B4">
        <w:trPr>
          <w:trHeight w:val="20"/>
        </w:trPr>
        <w:tc>
          <w:tcPr>
            <w:tcW w:w="1741" w:type="dxa"/>
            <w:tcBorders>
              <w:top w:val="nil"/>
              <w:left w:val="nil"/>
              <w:bottom w:val="nil"/>
              <w:right w:val="nil"/>
            </w:tcBorders>
            <w:shd w:val="clear" w:color="auto" w:fill="auto"/>
            <w:noWrap/>
            <w:vAlign w:val="center"/>
            <w:hideMark/>
          </w:tcPr>
          <w:p w14:paraId="185A4BB3"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5B16D81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Macrotermitinae</w:t>
            </w:r>
            <w:proofErr w:type="spellEnd"/>
          </w:p>
        </w:tc>
        <w:tc>
          <w:tcPr>
            <w:tcW w:w="1960" w:type="dxa"/>
            <w:tcBorders>
              <w:top w:val="nil"/>
              <w:left w:val="nil"/>
              <w:bottom w:val="nil"/>
              <w:right w:val="nil"/>
            </w:tcBorders>
            <w:shd w:val="clear" w:color="auto" w:fill="auto"/>
            <w:noWrap/>
            <w:vAlign w:val="center"/>
            <w:hideMark/>
          </w:tcPr>
          <w:p w14:paraId="166C9777"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Odontotermes</w:t>
            </w:r>
            <w:proofErr w:type="spellEnd"/>
          </w:p>
        </w:tc>
        <w:tc>
          <w:tcPr>
            <w:tcW w:w="2160" w:type="dxa"/>
            <w:tcBorders>
              <w:top w:val="nil"/>
              <w:left w:val="nil"/>
              <w:bottom w:val="nil"/>
              <w:right w:val="nil"/>
            </w:tcBorders>
            <w:shd w:val="clear" w:color="auto" w:fill="auto"/>
            <w:noWrap/>
            <w:vAlign w:val="center"/>
            <w:hideMark/>
          </w:tcPr>
          <w:p w14:paraId="5EFB710B"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formosanus</w:t>
            </w:r>
          </w:p>
        </w:tc>
        <w:tc>
          <w:tcPr>
            <w:tcW w:w="2160" w:type="dxa"/>
            <w:tcBorders>
              <w:top w:val="nil"/>
              <w:left w:val="nil"/>
              <w:bottom w:val="nil"/>
              <w:right w:val="nil"/>
            </w:tcBorders>
            <w:shd w:val="clear" w:color="auto" w:fill="auto"/>
            <w:noWrap/>
            <w:vAlign w:val="center"/>
            <w:hideMark/>
          </w:tcPr>
          <w:p w14:paraId="6F2C916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OK19-03 (OK3)</w:t>
            </w:r>
          </w:p>
        </w:tc>
        <w:tc>
          <w:tcPr>
            <w:tcW w:w="1140" w:type="dxa"/>
            <w:tcBorders>
              <w:top w:val="nil"/>
              <w:left w:val="nil"/>
              <w:bottom w:val="nil"/>
              <w:right w:val="nil"/>
            </w:tcBorders>
            <w:shd w:val="clear" w:color="auto" w:fill="auto"/>
            <w:noWrap/>
            <w:vAlign w:val="center"/>
            <w:hideMark/>
          </w:tcPr>
          <w:p w14:paraId="1BD3178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OL875037</w:t>
            </w:r>
          </w:p>
        </w:tc>
        <w:tc>
          <w:tcPr>
            <w:tcW w:w="1152" w:type="dxa"/>
            <w:tcBorders>
              <w:top w:val="nil"/>
              <w:left w:val="nil"/>
              <w:bottom w:val="nil"/>
              <w:right w:val="nil"/>
            </w:tcBorders>
            <w:shd w:val="clear" w:color="auto" w:fill="auto"/>
            <w:noWrap/>
            <w:vAlign w:val="center"/>
            <w:hideMark/>
          </w:tcPr>
          <w:p w14:paraId="0C3A5A4E" w14:textId="09315221" w:rsidR="00B76298"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{"citationID":"SXxj0MGW","properties":{"formattedCitation":"[47]","plainCitation":"[47]","noteIndex":0},"citationItems":[{"id":23275,"uris":["http://zotero.org/users/9949769/items/SN3RQ3EB"],"itemData":{"id":23275,"type":"article-journal","container-title":"Molecular Phylogenetics and Evolution","DOI":"10.1016/j.ympev.2022.107520","ISSN":"10557903","journalAbbreviation":"Molecular Phylogenetics and Evolution","language":"en","page":"107520","source":"DOI.org (Crossref)","title":"Using ultraconserved elements to reconstruct the termite tree of life","volume":"173","author":[{"family":"Hellemans","given":"Simon"},{"family":"Wang","given":"Menglin"},{"family":"Hasegawa","given":"Nonno"},{"family":"Šobotník","given":"Jan"},{"family":"Scheffrahn","given":"Rudolf H."},{"family":"Bourguignon","given":"Thomas"}],"issued":{"date-parts":[["2022",8]]},"citation-key":"hellemansUsingUltraconservedElements2022"}}],"schema":"https://github.com/citation-style-language/schema/raw/master/csl-citation.json"}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4E0717">
              <w:rPr>
                <w:rFonts w:ascii="PT Serif" w:hAnsi="PT Serif"/>
                <w:sz w:val="18"/>
              </w:rPr>
              <w:t>[47]</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35A7280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511D29A4" w14:textId="77777777" w:rsidTr="004721B4">
        <w:trPr>
          <w:trHeight w:val="20"/>
        </w:trPr>
        <w:tc>
          <w:tcPr>
            <w:tcW w:w="1741" w:type="dxa"/>
            <w:tcBorders>
              <w:top w:val="nil"/>
              <w:left w:val="nil"/>
              <w:bottom w:val="nil"/>
              <w:right w:val="nil"/>
            </w:tcBorders>
            <w:shd w:val="clear" w:color="auto" w:fill="auto"/>
            <w:noWrap/>
            <w:vAlign w:val="center"/>
            <w:hideMark/>
          </w:tcPr>
          <w:p w14:paraId="5425C09E"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475B49E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Macrotermitinae</w:t>
            </w:r>
            <w:proofErr w:type="spellEnd"/>
          </w:p>
        </w:tc>
        <w:tc>
          <w:tcPr>
            <w:tcW w:w="1960" w:type="dxa"/>
            <w:tcBorders>
              <w:top w:val="nil"/>
              <w:left w:val="nil"/>
              <w:bottom w:val="nil"/>
              <w:right w:val="nil"/>
            </w:tcBorders>
            <w:shd w:val="clear" w:color="auto" w:fill="auto"/>
            <w:noWrap/>
            <w:vAlign w:val="center"/>
            <w:hideMark/>
          </w:tcPr>
          <w:p w14:paraId="14303C2E"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Odontotermes</w:t>
            </w:r>
            <w:proofErr w:type="spellEnd"/>
          </w:p>
        </w:tc>
        <w:tc>
          <w:tcPr>
            <w:tcW w:w="2160" w:type="dxa"/>
            <w:tcBorders>
              <w:top w:val="nil"/>
              <w:left w:val="nil"/>
              <w:bottom w:val="nil"/>
              <w:right w:val="nil"/>
            </w:tcBorders>
            <w:shd w:val="clear" w:color="auto" w:fill="auto"/>
            <w:noWrap/>
            <w:vAlign w:val="center"/>
            <w:hideMark/>
          </w:tcPr>
          <w:p w14:paraId="198168D6"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obesus</w:t>
            </w:r>
          </w:p>
        </w:tc>
        <w:tc>
          <w:tcPr>
            <w:tcW w:w="2160" w:type="dxa"/>
            <w:tcBorders>
              <w:top w:val="nil"/>
              <w:left w:val="nil"/>
              <w:bottom w:val="nil"/>
              <w:right w:val="nil"/>
            </w:tcBorders>
            <w:shd w:val="clear" w:color="auto" w:fill="auto"/>
            <w:noWrap/>
            <w:vAlign w:val="center"/>
            <w:hideMark/>
          </w:tcPr>
          <w:p w14:paraId="149F8F18"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E45</w:t>
            </w:r>
          </w:p>
        </w:tc>
        <w:tc>
          <w:tcPr>
            <w:tcW w:w="1140" w:type="dxa"/>
            <w:tcBorders>
              <w:top w:val="nil"/>
              <w:left w:val="nil"/>
              <w:bottom w:val="nil"/>
              <w:right w:val="nil"/>
            </w:tcBorders>
            <w:shd w:val="clear" w:color="auto" w:fill="auto"/>
            <w:noWrap/>
            <w:vAlign w:val="center"/>
            <w:hideMark/>
          </w:tcPr>
          <w:p w14:paraId="48414BC8"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KY224406</w:t>
            </w:r>
          </w:p>
        </w:tc>
        <w:tc>
          <w:tcPr>
            <w:tcW w:w="1152" w:type="dxa"/>
            <w:tcBorders>
              <w:top w:val="nil"/>
              <w:left w:val="nil"/>
              <w:bottom w:val="nil"/>
              <w:right w:val="nil"/>
            </w:tcBorders>
            <w:shd w:val="clear" w:color="auto" w:fill="auto"/>
            <w:noWrap/>
            <w:vAlign w:val="center"/>
            <w:hideMark/>
          </w:tcPr>
          <w:p w14:paraId="0C051D1D" w14:textId="0C1A221A"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875578">
              <w:rPr>
                <w:rFonts w:ascii="PT Serif" w:eastAsia="Times New Roman" w:hAnsi="PT Serif" w:cs="Calibri"/>
                <w:color w:val="000000"/>
                <w:kern w:val="0"/>
                <w:sz w:val="18"/>
                <w:szCs w:val="18"/>
                <w14:ligatures w14:val="none"/>
              </w:rPr>
              <w:instrText xml:space="preserve"> ADDIN ZOTERO_ITEM CSL_CITATION {"citationID":"93sTHuEf","properties":{"formattedCitation":"[59]","plainCitation":"[59]","noteIndex":0},"citationItems":[{"id":2945,"uris":["http://zotero.org/users/9949769/items/JC4QWGR6"],"itemData":{"id":2945,"type":"article-journal","abstract":"The higher termites (Termitidae) are keystone species and ecosystem engineers. They have exceptional biomass and play important roles in decomposition of dead plant matter, in soil manipulation, and as the primary food for many animals, especially in the tropics. Higher termites are most diverse in rainforests, with estimated origins in the late Eocene (54 Ma), postdating the breakup of Pangaea and Gondwana when most continents became separated. Since termites are poor fliers, their origin and spread across the globe requires alternative explanation. Here, we show that higher termites originated 42-54Ma in Africa and subsequently underwent at least 24 dispersal events between the continents in two main periods. Using phylogenetic analyses of mitochondrial genomes from 415 species, including all higher termite taxonomic and feeding groups, we inferred 10 dispersal events to South America and Asia 35-23Ma, coinciding with the sharp decrease in global temperature, sea level, and rainforest cover in the Oligocene. After global temperatures increased, 23-5Ma, there was only one more dispersal to South America but 11 to Asia and Australia, and one dispersal back to Africa. Most of these dispersal events were transoceanic and might have occurred via floating logs. The spread of higher termites across oceans was helped by the novel ecological opportunities brought about by environmental and ecosystem change, and led termites to become one of the few insect groups with specialized mammal predators. This has parallels with modern invasive species that have been able to thrive in humanimpacted ecosystems.","container-title":"Molecular Biology and Evolution","DOI":"10.1093/molbev/msw253","ISSN":"15371719","issue":"3","note":"PMID: 28025274","page":"589-597","title":"Mitochondrial phylogenomics resolves the global spread of higher termites, ecosystem engineers of the tropics","volume":"34","author":[{"family":"Bourguignon","given":"Thomas"},{"family":"Lo","given":"Nathan"},{"family":"Sobotnik","given":"Jan"},{"family":"Ho","given":"Simon Y.W."},{"family":"Iqbal","given":"Naeem"},{"family":"Coissac","given":"Eric"},{"family":"Lee","given":"Maria"},{"family":"Jendryka","given":"Martin M."},{"family":"Sillam-Dussès","given":"David"},{"family":"Krizkova","given":"Barbora"},{"family":"Roisin","given":"Yves"},{"family":"Evans","given":"Theodore A."}],"issued":{"date-parts":[["2017"]]},"citation-key":"bourguignonMitochondrialPhylogenomicsResolves2017"}}],"schema":"https://github.com/citation-style-language/schema/raw/master/csl-citation.json"}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875578" w:rsidRPr="00875578">
              <w:rPr>
                <w:rFonts w:ascii="PT Serif" w:hAnsi="PT Serif"/>
                <w:sz w:val="18"/>
              </w:rPr>
              <w:t>[59]</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3B3A92C3"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266F879D" w14:textId="77777777" w:rsidTr="004721B4">
        <w:trPr>
          <w:trHeight w:val="20"/>
        </w:trPr>
        <w:tc>
          <w:tcPr>
            <w:tcW w:w="1741" w:type="dxa"/>
            <w:tcBorders>
              <w:top w:val="nil"/>
              <w:left w:val="nil"/>
              <w:bottom w:val="nil"/>
              <w:right w:val="nil"/>
            </w:tcBorders>
            <w:shd w:val="clear" w:color="auto" w:fill="auto"/>
            <w:noWrap/>
            <w:vAlign w:val="center"/>
            <w:hideMark/>
          </w:tcPr>
          <w:p w14:paraId="66D35A82"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55441693"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Macrotermitinae</w:t>
            </w:r>
            <w:proofErr w:type="spellEnd"/>
          </w:p>
        </w:tc>
        <w:tc>
          <w:tcPr>
            <w:tcW w:w="1960" w:type="dxa"/>
            <w:tcBorders>
              <w:top w:val="nil"/>
              <w:left w:val="nil"/>
              <w:bottom w:val="nil"/>
              <w:right w:val="nil"/>
            </w:tcBorders>
            <w:shd w:val="clear" w:color="auto" w:fill="auto"/>
            <w:noWrap/>
            <w:vAlign w:val="center"/>
            <w:hideMark/>
          </w:tcPr>
          <w:p w14:paraId="3022EE14"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Pseudacanthotermes</w:t>
            </w:r>
            <w:proofErr w:type="spellEnd"/>
          </w:p>
        </w:tc>
        <w:tc>
          <w:tcPr>
            <w:tcW w:w="2160" w:type="dxa"/>
            <w:tcBorders>
              <w:top w:val="nil"/>
              <w:left w:val="nil"/>
              <w:bottom w:val="nil"/>
              <w:right w:val="nil"/>
            </w:tcBorders>
            <w:shd w:val="clear" w:color="auto" w:fill="auto"/>
            <w:noWrap/>
            <w:vAlign w:val="center"/>
            <w:hideMark/>
          </w:tcPr>
          <w:p w14:paraId="47144597"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spiniger</w:t>
            </w:r>
            <w:proofErr w:type="spellEnd"/>
          </w:p>
        </w:tc>
        <w:tc>
          <w:tcPr>
            <w:tcW w:w="2160" w:type="dxa"/>
            <w:tcBorders>
              <w:top w:val="nil"/>
              <w:left w:val="nil"/>
              <w:bottom w:val="nil"/>
              <w:right w:val="nil"/>
            </w:tcBorders>
            <w:shd w:val="clear" w:color="auto" w:fill="auto"/>
            <w:noWrap/>
            <w:vAlign w:val="center"/>
            <w:hideMark/>
          </w:tcPr>
          <w:p w14:paraId="6FBE80E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BDIT23</w:t>
            </w:r>
          </w:p>
        </w:tc>
        <w:tc>
          <w:tcPr>
            <w:tcW w:w="1140" w:type="dxa"/>
            <w:tcBorders>
              <w:top w:val="nil"/>
              <w:left w:val="nil"/>
              <w:bottom w:val="nil"/>
              <w:right w:val="nil"/>
            </w:tcBorders>
            <w:shd w:val="clear" w:color="auto" w:fill="auto"/>
            <w:noWrap/>
            <w:vAlign w:val="center"/>
            <w:hideMark/>
          </w:tcPr>
          <w:p w14:paraId="7A640FF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KY224401</w:t>
            </w:r>
          </w:p>
        </w:tc>
        <w:tc>
          <w:tcPr>
            <w:tcW w:w="1152" w:type="dxa"/>
            <w:tcBorders>
              <w:top w:val="nil"/>
              <w:left w:val="nil"/>
              <w:bottom w:val="nil"/>
              <w:right w:val="nil"/>
            </w:tcBorders>
            <w:shd w:val="clear" w:color="auto" w:fill="auto"/>
            <w:noWrap/>
            <w:vAlign w:val="center"/>
            <w:hideMark/>
          </w:tcPr>
          <w:p w14:paraId="6BC51586" w14:textId="4F9B872F"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875578">
              <w:rPr>
                <w:rFonts w:ascii="PT Serif" w:eastAsia="Times New Roman" w:hAnsi="PT Serif" w:cs="Calibri"/>
                <w:color w:val="000000"/>
                <w:kern w:val="0"/>
                <w:sz w:val="18"/>
                <w:szCs w:val="18"/>
                <w14:ligatures w14:val="none"/>
              </w:rPr>
              <w:instrText xml:space="preserve"> ADDIN ZOTERO_ITEM CSL_CITATION {"citationID":"9fuYZvYO","properties":{"formattedCitation":"[59]","plainCitation":"[59]","noteIndex":0},"citationItems":[{"id":2945,"uris":["http://zotero.org/users/9949769/items/JC4QWGR6"],"itemData":{"id":2945,"type":"article-journal","abstract":"The higher termites (Termitidae) are keystone species and ecosystem engineers. They have exceptional biomass and play important roles in decomposition of dead plant matter, in soil manipulation, and as the primary food for many animals, especially in the tropics. Higher termites are most diverse in rainforests, with estimated origins in the late Eocene (54 Ma), postdating the breakup of Pangaea and Gondwana when most continents became separated. Since termites are poor fliers, their origin and spread across the globe requires alternative explanation. Here, we show that higher termites originated 42-54Ma in Africa and subsequently underwent at least 24 dispersal events between the continents in two main periods. Using phylogenetic analyses of mitochondrial genomes from 415 species, including all higher termite taxonomic and feeding groups, we inferred 10 dispersal events to South America and Asia 35-23Ma, coinciding with the sharp decrease in global temperature, sea level, and rainforest cover in the Oligocene. After global temperatures increased, 23-5Ma, there was only one more dispersal to South America but 11 to Asia and Australia, and one dispersal back to Africa. Most of these dispersal events were transoceanic and might have occurred via floating logs. The spread of higher termites across oceans was helped by the novel ecological opportunities brought about by environmental and ecosystem change, and led termites to become one of the few insect groups with specialized mammal predators. This has parallels with modern invasive species that have been able to thrive in humanimpacted ecosystems.","container-title":"Molecular Biology and Evolution","DOI":"10.1093/molbev/msw253","ISSN":"15371719","issue":"3","note":"PMID: 28025274","page":"589-597","title":"Mitochondrial phylogenomics resolves the global spread of higher termites, ecosystem engineers of the tropics","volume":"34","author":[{"family":"Bourguignon","given":"Thomas"},{"family":"Lo","given":"Nathan"},{"family":"Sobotnik","given":"Jan"},{"family":"Ho","given":"Simon Y.W."},{"family":"Iqbal","given":"Naeem"},{"family":"Coissac","given":"Eric"},{"family":"Lee","given":"Maria"},{"family":"Jendryka","given":"Martin M."},{"family":"Sillam-Dussès","given":"David"},{"family":"Krizkova","given":"Barbora"},{"family":"Roisin","given":"Yves"},{"family":"Evans","given":"Theodore A."}],"issued":{"date-parts":[["2017"]]},"citation-key":"bourguignonMitochondrialPhylogenomicsResolves2017"}}],"schema":"https://github.com/citation-style-language/schema/raw/master/csl-citation.json"}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875578" w:rsidRPr="00875578">
              <w:rPr>
                <w:rFonts w:ascii="PT Serif" w:hAnsi="PT Serif"/>
                <w:sz w:val="18"/>
              </w:rPr>
              <w:t>[59]</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02D7A8B3"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094D6553" w14:textId="77777777" w:rsidTr="004721B4">
        <w:trPr>
          <w:trHeight w:val="20"/>
        </w:trPr>
        <w:tc>
          <w:tcPr>
            <w:tcW w:w="1741" w:type="dxa"/>
            <w:tcBorders>
              <w:top w:val="nil"/>
              <w:left w:val="nil"/>
              <w:bottom w:val="nil"/>
              <w:right w:val="nil"/>
            </w:tcBorders>
            <w:shd w:val="clear" w:color="auto" w:fill="auto"/>
            <w:noWrap/>
            <w:vAlign w:val="center"/>
            <w:hideMark/>
          </w:tcPr>
          <w:p w14:paraId="1FB24870"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1591B63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Macrotermitinae</w:t>
            </w:r>
            <w:proofErr w:type="spellEnd"/>
          </w:p>
        </w:tc>
        <w:tc>
          <w:tcPr>
            <w:tcW w:w="1960" w:type="dxa"/>
            <w:tcBorders>
              <w:top w:val="nil"/>
              <w:left w:val="nil"/>
              <w:bottom w:val="nil"/>
              <w:right w:val="nil"/>
            </w:tcBorders>
            <w:shd w:val="clear" w:color="auto" w:fill="auto"/>
            <w:noWrap/>
            <w:vAlign w:val="center"/>
            <w:hideMark/>
          </w:tcPr>
          <w:p w14:paraId="120871C4"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Pseudacanthotermes</w:t>
            </w:r>
            <w:proofErr w:type="spellEnd"/>
          </w:p>
        </w:tc>
        <w:tc>
          <w:tcPr>
            <w:tcW w:w="2160" w:type="dxa"/>
            <w:tcBorders>
              <w:top w:val="nil"/>
              <w:left w:val="nil"/>
              <w:bottom w:val="nil"/>
              <w:right w:val="nil"/>
            </w:tcBorders>
            <w:shd w:val="clear" w:color="auto" w:fill="auto"/>
            <w:noWrap/>
            <w:vAlign w:val="center"/>
            <w:hideMark/>
          </w:tcPr>
          <w:p w14:paraId="6901237F"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militaris</w:t>
            </w:r>
          </w:p>
        </w:tc>
        <w:tc>
          <w:tcPr>
            <w:tcW w:w="2160" w:type="dxa"/>
            <w:tcBorders>
              <w:top w:val="nil"/>
              <w:left w:val="nil"/>
              <w:bottom w:val="nil"/>
              <w:right w:val="nil"/>
            </w:tcBorders>
            <w:shd w:val="clear" w:color="auto" w:fill="auto"/>
            <w:noWrap/>
            <w:vAlign w:val="center"/>
            <w:hideMark/>
          </w:tcPr>
          <w:p w14:paraId="6BBBC14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RDCT109</w:t>
            </w:r>
          </w:p>
        </w:tc>
        <w:tc>
          <w:tcPr>
            <w:tcW w:w="1140" w:type="dxa"/>
            <w:tcBorders>
              <w:top w:val="nil"/>
              <w:left w:val="nil"/>
              <w:bottom w:val="nil"/>
              <w:right w:val="nil"/>
            </w:tcBorders>
            <w:shd w:val="clear" w:color="auto" w:fill="auto"/>
            <w:noWrap/>
            <w:vAlign w:val="center"/>
            <w:hideMark/>
          </w:tcPr>
          <w:p w14:paraId="1CF2FAEB"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OQ947859</w:t>
            </w:r>
          </w:p>
        </w:tc>
        <w:tc>
          <w:tcPr>
            <w:tcW w:w="1152" w:type="dxa"/>
            <w:tcBorders>
              <w:top w:val="nil"/>
              <w:left w:val="nil"/>
              <w:bottom w:val="nil"/>
              <w:right w:val="nil"/>
            </w:tcBorders>
            <w:shd w:val="clear" w:color="auto" w:fill="auto"/>
            <w:noWrap/>
            <w:vAlign w:val="center"/>
            <w:hideMark/>
          </w:tcPr>
          <w:p w14:paraId="3090C457" w14:textId="1EE7D534"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4E0717">
              <w:rPr>
                <w:rFonts w:ascii="PT Serif" w:eastAsia="Times New Roman" w:hAnsi="PT Serif" w:cs="Calibri"/>
                <w:color w:val="000000"/>
                <w:kern w:val="0"/>
                <w:sz w:val="18"/>
                <w:szCs w:val="18"/>
                <w14:ligatures w14:val="none"/>
              </w:rPr>
              <w:instrText xml:space="preserve"> ADDIN ZOTERO_ITEM CSL_CITATION {"citationID":"tpTgTRuK","properties":{"formattedCitation":"[52]","plainCitation":"[52]","noteIndex":0},"citationItems":[{"id":23280,"uris":["http://zotero.org/users/9949769/items/WTNLQZSK"],"itemData":{"id":23280,"type":"article-journal","abstract":"Termites host diverse communities of gut microbes, including many bacterial lineages only found in this habitat. The bacteria endemic to termite guts are transmitted via two routes: a vertical route from parent colonies to daughter colonies and a horizontal route between colonies sometimes belonging to different termite species. The relative importance of both transmission routes in shaping the gut microbiota of termites remains unknown. Using bacterial marker genes derived from the gut metagenomes of 197 termites and one\n              Cryptocercus\n              cockroach, we show that bacteria endemic to termite guts are mostly transferred vertically. We identified 18 lineages of gut bacteria showing cophylogenetic patterns with termites over tens of millions of years. Horizontal transfer rates estimated for 16 bacterial lineages were within the range of those estimated for 15 mitochondrial genes, suggesting that horizontal transfers are uncommon and vertical transfers are the dominant transmission route in these lineages. Some of these associations probably date back more than 150 million years and are an order of magnitude older than the cophylogenetic patterns between mammalian hosts and their gut bacteria. Our results suggest that termites have cospeciated with their gut bacteria since first appearing in the geological record.","container-title":"Proceedings of the Royal Society B: Biological Sciences","DOI":"10.1098/rspb.2023.0619","ISSN":"0962-8452, 1471-2954","issue":"2001","journalAbbreviation":"Proc. R. Soc. B.","language":"en","page":"20230619","source":"DOI.org (Crossref)","title":"Evidence of cospeciation between termites and their gut bacteria on a geological time scale","volume":"290","author":[{"family":"Arora","given":"Jigyasa"},{"family":"Buček","given":"Aleš"},{"family":"Hellemans","given":"Simon"},{"family":"Beránková","given":"Tereza"},{"family":"Romero Arias","given":"Johanna"},{"family":"Fisher","given":"Brian L."},{"family":"Clitheroe","given":"Crystal"},{"family":"Brune","given":"Andreas"},{"family":"Kinjo","given":"Yukihiro"},{"family":"Šobotník","given":"Jan"},{"family":"Bourguignon","given":"Thomas"}],"issued":{"date-parts":[["2023",6,28]]},"citation-key":"aroraEvidenceCospeciationTermites2023"}}],"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4E0717" w:rsidRPr="004E0717">
              <w:rPr>
                <w:rFonts w:ascii="PT Serif" w:hAnsi="PT Serif"/>
                <w:sz w:val="18"/>
              </w:rPr>
              <w:t>[52]</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3CC91592"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73CFBA56" w14:textId="77777777" w:rsidTr="004721B4">
        <w:trPr>
          <w:trHeight w:val="20"/>
        </w:trPr>
        <w:tc>
          <w:tcPr>
            <w:tcW w:w="1741" w:type="dxa"/>
            <w:tcBorders>
              <w:top w:val="nil"/>
              <w:left w:val="nil"/>
              <w:bottom w:val="nil"/>
              <w:right w:val="nil"/>
            </w:tcBorders>
            <w:shd w:val="clear" w:color="auto" w:fill="auto"/>
            <w:noWrap/>
            <w:vAlign w:val="center"/>
            <w:hideMark/>
          </w:tcPr>
          <w:p w14:paraId="7934C81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78EDEBC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Foraminitermitinae</w:t>
            </w:r>
            <w:proofErr w:type="spellEnd"/>
          </w:p>
        </w:tc>
        <w:tc>
          <w:tcPr>
            <w:tcW w:w="1960" w:type="dxa"/>
            <w:tcBorders>
              <w:top w:val="nil"/>
              <w:left w:val="nil"/>
              <w:bottom w:val="nil"/>
              <w:right w:val="nil"/>
            </w:tcBorders>
            <w:shd w:val="clear" w:color="auto" w:fill="auto"/>
            <w:noWrap/>
            <w:vAlign w:val="center"/>
            <w:hideMark/>
          </w:tcPr>
          <w:p w14:paraId="5A7A489E"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Foraminitermes</w:t>
            </w:r>
            <w:proofErr w:type="spellEnd"/>
          </w:p>
        </w:tc>
        <w:tc>
          <w:tcPr>
            <w:tcW w:w="2160" w:type="dxa"/>
            <w:tcBorders>
              <w:top w:val="nil"/>
              <w:left w:val="nil"/>
              <w:bottom w:val="nil"/>
              <w:right w:val="nil"/>
            </w:tcBorders>
            <w:shd w:val="clear" w:color="auto" w:fill="auto"/>
            <w:noWrap/>
            <w:vAlign w:val="center"/>
            <w:hideMark/>
          </w:tcPr>
          <w:p w14:paraId="2040B8D5"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rhinoceros</w:t>
            </w:r>
          </w:p>
        </w:tc>
        <w:tc>
          <w:tcPr>
            <w:tcW w:w="2160" w:type="dxa"/>
            <w:tcBorders>
              <w:top w:val="nil"/>
              <w:left w:val="nil"/>
              <w:bottom w:val="nil"/>
              <w:right w:val="nil"/>
            </w:tcBorders>
            <w:shd w:val="clear" w:color="auto" w:fill="auto"/>
            <w:noWrap/>
            <w:vAlign w:val="center"/>
            <w:hideMark/>
          </w:tcPr>
          <w:p w14:paraId="6DFF784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BDIT108</w:t>
            </w:r>
          </w:p>
        </w:tc>
        <w:tc>
          <w:tcPr>
            <w:tcW w:w="1140" w:type="dxa"/>
            <w:tcBorders>
              <w:top w:val="nil"/>
              <w:left w:val="nil"/>
              <w:bottom w:val="nil"/>
              <w:right w:val="nil"/>
            </w:tcBorders>
            <w:shd w:val="clear" w:color="auto" w:fill="auto"/>
            <w:noWrap/>
            <w:vAlign w:val="center"/>
            <w:hideMark/>
          </w:tcPr>
          <w:p w14:paraId="7CB61EC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KY224630</w:t>
            </w:r>
          </w:p>
        </w:tc>
        <w:tc>
          <w:tcPr>
            <w:tcW w:w="1152" w:type="dxa"/>
            <w:tcBorders>
              <w:top w:val="nil"/>
              <w:left w:val="nil"/>
              <w:bottom w:val="nil"/>
              <w:right w:val="nil"/>
            </w:tcBorders>
            <w:shd w:val="clear" w:color="auto" w:fill="auto"/>
            <w:noWrap/>
            <w:vAlign w:val="center"/>
            <w:hideMark/>
          </w:tcPr>
          <w:p w14:paraId="71C769D1" w14:textId="602DF7D6"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875578">
              <w:rPr>
                <w:rFonts w:ascii="PT Serif" w:eastAsia="Times New Roman" w:hAnsi="PT Serif" w:cs="Calibri"/>
                <w:color w:val="000000"/>
                <w:kern w:val="0"/>
                <w:sz w:val="18"/>
                <w:szCs w:val="18"/>
                <w14:ligatures w14:val="none"/>
              </w:rPr>
              <w:instrText xml:space="preserve"> ADDIN ZOTERO_ITEM CSL_CITATION {"citationID":"3EFQ2zOg","properties":{"formattedCitation":"[59]","plainCitation":"[59]","noteIndex":0},"citationItems":[{"id":2945,"uris":["http://zotero.org/users/9949769/items/JC4QWGR6"],"itemData":{"id":2945,"type":"article-journal","abstract":"The higher termites (Termitidae) are keystone species and ecosystem engineers. They have exceptional biomass and play important roles in decomposition of dead plant matter, in soil manipulation, and as the primary food for many animals, especially in the tropics. Higher termites are most diverse in rainforests, with estimated origins in the late Eocene (54 Ma), postdating the breakup of Pangaea and Gondwana when most continents became separated. Since termites are poor fliers, their origin and spread across the globe requires alternative explanation. Here, we show that higher termites originated 42-54Ma in Africa and subsequently underwent at least 24 dispersal events between the continents in two main periods. Using phylogenetic analyses of mitochondrial genomes from 415 species, including all higher termite taxonomic and feeding groups, we inferred 10 dispersal events to South America and Asia 35-23Ma, coinciding with the sharp decrease in global temperature, sea level, and rainforest cover in the Oligocene. After global temperatures increased, 23-5Ma, there was only one more dispersal to South America but 11 to Asia and Australia, and one dispersal back to Africa. Most of these dispersal events were transoceanic and might have occurred via floating logs. The spread of higher termites across oceans was helped by the novel ecological opportunities brought about by environmental and ecosystem change, and led termites to become one of the few insect groups with specialized mammal predators. This has parallels with modern invasive species that have been able to thrive in humanimpacted ecosystems.","container-title":"Molecular Biology and Evolution","DOI":"10.1093/molbev/msw253","ISSN":"15371719","issue":"3","note":"PMID: 28025274","page":"589-597","title":"Mitochondrial phylogenomics resolves the global spread of higher termites, ecosystem engineers of the tropics","volume":"34","author":[{"family":"Bourguignon","given":"Thomas"},{"family":"Lo","given":"Nathan"},{"family":"Sobotnik","given":"Jan"},{"family":"Ho","given":"Simon Y.W."},{"family":"Iqbal","given":"Naeem"},{"family":"Coissac","given":"Eric"},{"family":"Lee","given":"Maria"},{"family":"Jendryka","given":"Martin M."},{"family":"Sillam-Dussès","given":"David"},{"family":"Krizkova","given":"Barbora"},{"family":"Roisin","given":"Yves"},{"family":"Evans","given":"Theodore A."}],"issued":{"date-parts":[["2017"]]},"citation-key":"bourguignonMitochondrialPhylogenomicsResolves2017"}}],"schema":"https://github.com/citation-style-language/schema/raw/master/csl-citation.json"}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875578" w:rsidRPr="00875578">
              <w:rPr>
                <w:rFonts w:ascii="PT Serif" w:hAnsi="PT Serif"/>
                <w:sz w:val="18"/>
              </w:rPr>
              <w:t>[59]</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0A3379AE"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4E0717" w:rsidRPr="00B76298" w14:paraId="63BB5555" w14:textId="77777777" w:rsidTr="004721B4">
        <w:trPr>
          <w:trHeight w:val="20"/>
        </w:trPr>
        <w:tc>
          <w:tcPr>
            <w:tcW w:w="1741" w:type="dxa"/>
            <w:tcBorders>
              <w:top w:val="nil"/>
              <w:left w:val="nil"/>
              <w:bottom w:val="nil"/>
              <w:right w:val="nil"/>
            </w:tcBorders>
            <w:shd w:val="clear" w:color="auto" w:fill="auto"/>
            <w:noWrap/>
            <w:vAlign w:val="center"/>
            <w:hideMark/>
          </w:tcPr>
          <w:p w14:paraId="032C62F1" w14:textId="77777777" w:rsidR="004E0717"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58DC6807" w14:textId="77777777" w:rsidR="004E0717"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Apicotermitinae</w:t>
            </w:r>
            <w:proofErr w:type="spellEnd"/>
          </w:p>
        </w:tc>
        <w:tc>
          <w:tcPr>
            <w:tcW w:w="1960" w:type="dxa"/>
            <w:tcBorders>
              <w:top w:val="nil"/>
              <w:left w:val="nil"/>
              <w:bottom w:val="nil"/>
              <w:right w:val="nil"/>
            </w:tcBorders>
            <w:shd w:val="clear" w:color="auto" w:fill="auto"/>
            <w:noWrap/>
            <w:vAlign w:val="center"/>
            <w:hideMark/>
          </w:tcPr>
          <w:p w14:paraId="1A8FC265" w14:textId="77777777" w:rsidR="004E0717" w:rsidRPr="00B76298" w:rsidRDefault="004E0717"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Anoplotermes</w:t>
            </w:r>
            <w:proofErr w:type="spellEnd"/>
          </w:p>
        </w:tc>
        <w:tc>
          <w:tcPr>
            <w:tcW w:w="2160" w:type="dxa"/>
            <w:tcBorders>
              <w:top w:val="nil"/>
              <w:left w:val="nil"/>
              <w:bottom w:val="nil"/>
              <w:right w:val="nil"/>
            </w:tcBorders>
            <w:shd w:val="clear" w:color="000000" w:fill="ED7D31"/>
            <w:noWrap/>
            <w:vAlign w:val="center"/>
            <w:hideMark/>
          </w:tcPr>
          <w:p w14:paraId="18214BC0" w14:textId="77777777" w:rsidR="004E0717" w:rsidRPr="00B76298" w:rsidRDefault="004E0717"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banksi</w:t>
            </w:r>
            <w:proofErr w:type="spellEnd"/>
          </w:p>
        </w:tc>
        <w:tc>
          <w:tcPr>
            <w:tcW w:w="2160" w:type="dxa"/>
            <w:tcBorders>
              <w:top w:val="nil"/>
              <w:left w:val="nil"/>
              <w:bottom w:val="nil"/>
              <w:right w:val="nil"/>
            </w:tcBorders>
            <w:shd w:val="clear" w:color="auto" w:fill="auto"/>
            <w:noWrap/>
            <w:vAlign w:val="center"/>
            <w:hideMark/>
          </w:tcPr>
          <w:p w14:paraId="5063BAEC" w14:textId="77777777" w:rsidR="004E0717"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Guyane</w:t>
            </w:r>
            <w:proofErr w:type="spellEnd"/>
            <w:r w:rsidRPr="00B76298">
              <w:rPr>
                <w:rFonts w:ascii="PT Serif" w:eastAsia="Times New Roman" w:hAnsi="PT Serif" w:cs="Calibri"/>
                <w:color w:val="000000"/>
                <w:kern w:val="0"/>
                <w:sz w:val="18"/>
                <w:szCs w:val="18"/>
                <w14:ligatures w14:val="none"/>
              </w:rPr>
              <w:t xml:space="preserve"> 104</w:t>
            </w:r>
          </w:p>
        </w:tc>
        <w:tc>
          <w:tcPr>
            <w:tcW w:w="1140" w:type="dxa"/>
            <w:tcBorders>
              <w:top w:val="nil"/>
              <w:left w:val="nil"/>
              <w:bottom w:val="nil"/>
              <w:right w:val="nil"/>
            </w:tcBorders>
            <w:shd w:val="clear" w:color="auto" w:fill="auto"/>
            <w:noWrap/>
            <w:vAlign w:val="center"/>
            <w:hideMark/>
          </w:tcPr>
          <w:p w14:paraId="1D06D617" w14:textId="77777777" w:rsidR="004E0717"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OL875045</w:t>
            </w:r>
          </w:p>
        </w:tc>
        <w:tc>
          <w:tcPr>
            <w:tcW w:w="1152" w:type="dxa"/>
            <w:tcBorders>
              <w:top w:val="nil"/>
              <w:left w:val="nil"/>
              <w:bottom w:val="nil"/>
              <w:right w:val="nil"/>
            </w:tcBorders>
            <w:shd w:val="clear" w:color="auto" w:fill="auto"/>
            <w:noWrap/>
            <w:vAlign w:val="center"/>
            <w:hideMark/>
          </w:tcPr>
          <w:p w14:paraId="2A4FE87A" w14:textId="0D2BABF3" w:rsidR="004E0717"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sidRPr="00582B0C">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{"citationID":"BUKm7rwc","properties":{"formattedCitation":"[47]","plainCitation":"[47]","noteIndex":0},"citationItems":[{"id":23275,"uris":["http://zotero.org/users/9949769/items/SN3RQ3EB"],"itemData":{"id":23275,"type":"article-journal","container-title":"Molecular Phylogenetics and Evolution","DOI":"10.1016/j.ympev.2022.107520","ISSN":"10557903","journalAbbreviation":"Molecular Phylogenetics and Evolution","language":"en","page":"107520","source":"DOI.org (Crossref)","title":"Using ultraconserved elements to reconstruct the termite tree of life","volume":"173","author":[{"family":"Hellemans","given":"Simon"},{"family":"Wang","given":"Menglin"},{"family":"Hasegawa","given":"Nonno"},{"family":"Šobotník","given":"Jan"},{"family":"Scheffrahn","given":"Rudolf H."},{"family":"Bourguignon","given":"Thomas"}],"issued":{"date-parts":[["2022",8]]},"citation-key":"hellemansUsingUltraconservedElements2022"}}],"schema":"https://github.com/citation-style-language/schema/raw/master/csl-citation.json"} </w:instrText>
            </w:r>
            <w:r w:rsidRPr="00582B0C">
              <w:rPr>
                <w:rFonts w:ascii="PT Serif" w:eastAsia="Times New Roman" w:hAnsi="PT Serif" w:cs="Calibri"/>
                <w:color w:val="000000"/>
                <w:kern w:val="0"/>
                <w:sz w:val="18"/>
                <w:szCs w:val="18"/>
                <w14:ligatures w14:val="none"/>
              </w:rPr>
              <w:fldChar w:fldCharType="separate"/>
            </w:r>
            <w:r w:rsidRPr="00582B0C">
              <w:rPr>
                <w:rFonts w:ascii="PT Serif" w:hAnsi="PT Serif"/>
                <w:sz w:val="18"/>
              </w:rPr>
              <w:t>[47]</w:t>
            </w:r>
            <w:r w:rsidRPr="00582B0C">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56966C08" w14:textId="77777777" w:rsidR="004E0717"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w:t>
            </w:r>
          </w:p>
        </w:tc>
      </w:tr>
      <w:tr w:rsidR="004E0717" w:rsidRPr="00B76298" w14:paraId="527571CE" w14:textId="77777777" w:rsidTr="004721B4">
        <w:trPr>
          <w:trHeight w:val="20"/>
        </w:trPr>
        <w:tc>
          <w:tcPr>
            <w:tcW w:w="1741" w:type="dxa"/>
            <w:tcBorders>
              <w:top w:val="nil"/>
              <w:left w:val="nil"/>
              <w:bottom w:val="nil"/>
              <w:right w:val="nil"/>
            </w:tcBorders>
            <w:shd w:val="clear" w:color="auto" w:fill="auto"/>
            <w:noWrap/>
            <w:vAlign w:val="center"/>
            <w:hideMark/>
          </w:tcPr>
          <w:p w14:paraId="24C58355" w14:textId="77777777" w:rsidR="004E0717"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484C2B78" w14:textId="77777777" w:rsidR="004E0717"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Amitermitinae</w:t>
            </w:r>
            <w:proofErr w:type="spellEnd"/>
          </w:p>
        </w:tc>
        <w:tc>
          <w:tcPr>
            <w:tcW w:w="1960" w:type="dxa"/>
            <w:tcBorders>
              <w:top w:val="nil"/>
              <w:left w:val="nil"/>
              <w:bottom w:val="nil"/>
              <w:right w:val="nil"/>
            </w:tcBorders>
            <w:shd w:val="clear" w:color="auto" w:fill="auto"/>
            <w:noWrap/>
            <w:vAlign w:val="center"/>
            <w:hideMark/>
          </w:tcPr>
          <w:p w14:paraId="2D2C8166" w14:textId="77777777" w:rsidR="004E0717" w:rsidRPr="00B76298" w:rsidRDefault="004E0717"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Amitermes</w:t>
            </w:r>
            <w:proofErr w:type="spellEnd"/>
          </w:p>
        </w:tc>
        <w:tc>
          <w:tcPr>
            <w:tcW w:w="2160" w:type="dxa"/>
            <w:tcBorders>
              <w:top w:val="nil"/>
              <w:left w:val="nil"/>
              <w:bottom w:val="nil"/>
              <w:right w:val="nil"/>
            </w:tcBorders>
            <w:shd w:val="clear" w:color="000000" w:fill="ED7D31"/>
            <w:noWrap/>
            <w:vAlign w:val="center"/>
            <w:hideMark/>
          </w:tcPr>
          <w:p w14:paraId="1F6CE1A0" w14:textId="77777777" w:rsidR="004E0717" w:rsidRPr="00B76298" w:rsidRDefault="004E0717"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californicus</w:t>
            </w:r>
          </w:p>
        </w:tc>
        <w:tc>
          <w:tcPr>
            <w:tcW w:w="2160" w:type="dxa"/>
            <w:tcBorders>
              <w:top w:val="nil"/>
              <w:left w:val="nil"/>
              <w:bottom w:val="nil"/>
              <w:right w:val="nil"/>
            </w:tcBorders>
            <w:shd w:val="clear" w:color="auto" w:fill="auto"/>
            <w:noWrap/>
            <w:vAlign w:val="center"/>
            <w:hideMark/>
          </w:tcPr>
          <w:p w14:paraId="2F187A1D" w14:textId="77777777" w:rsidR="004E0717"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US589</w:t>
            </w:r>
          </w:p>
        </w:tc>
        <w:tc>
          <w:tcPr>
            <w:tcW w:w="1140" w:type="dxa"/>
            <w:tcBorders>
              <w:top w:val="nil"/>
              <w:left w:val="nil"/>
              <w:bottom w:val="nil"/>
              <w:right w:val="nil"/>
            </w:tcBorders>
            <w:shd w:val="clear" w:color="auto" w:fill="auto"/>
            <w:noWrap/>
            <w:vAlign w:val="center"/>
            <w:hideMark/>
          </w:tcPr>
          <w:p w14:paraId="59116CD8" w14:textId="77777777" w:rsidR="004E0717"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OL875042</w:t>
            </w:r>
          </w:p>
        </w:tc>
        <w:tc>
          <w:tcPr>
            <w:tcW w:w="1152" w:type="dxa"/>
            <w:tcBorders>
              <w:top w:val="nil"/>
              <w:left w:val="nil"/>
              <w:bottom w:val="nil"/>
              <w:right w:val="nil"/>
            </w:tcBorders>
            <w:shd w:val="clear" w:color="auto" w:fill="auto"/>
            <w:noWrap/>
            <w:vAlign w:val="center"/>
            <w:hideMark/>
          </w:tcPr>
          <w:p w14:paraId="0C899129" w14:textId="0A76E7E8" w:rsidR="004E0717"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sidRPr="00582B0C">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{"citationID":"2MKNoYcp","properties":{"formattedCitation":"[47]","plainCitation":"[47]","noteIndex":0},"citationItems":[{"id":23275,"uris":["http://zotero.org/users/9949769/items/SN3RQ3EB"],"itemData":{"id":23275,"type":"article-journal","container-title":"Molecular Phylogenetics and Evolution","DOI":"10.1016/j.ympev.2022.107520","ISSN":"10557903","journalAbbreviation":"Molecular Phylogenetics and Evolution","language":"en","page":"107520","source":"DOI.org (Crossref)","title":"Using ultraconserved elements to reconstruct the termite tree of life","volume":"173","author":[{"family":"Hellemans","given":"Simon"},{"family":"Wang","given":"Menglin"},{"family":"Hasegawa","given":"Nonno"},{"family":"Šobotník","given":"Jan"},{"family":"Scheffrahn","given":"Rudolf H."},{"family":"Bourguignon","given":"Thomas"}],"issued":{"date-parts":[["2022",8]]},"citation-key":"hellemansUsingUltraconservedElements2022"}}],"schema":"https://github.com/citation-style-language/schema/raw/master/csl-citation.json"} </w:instrText>
            </w:r>
            <w:r w:rsidRPr="00582B0C">
              <w:rPr>
                <w:rFonts w:ascii="PT Serif" w:eastAsia="Times New Roman" w:hAnsi="PT Serif" w:cs="Calibri"/>
                <w:color w:val="000000"/>
                <w:kern w:val="0"/>
                <w:sz w:val="18"/>
                <w:szCs w:val="18"/>
                <w14:ligatures w14:val="none"/>
              </w:rPr>
              <w:fldChar w:fldCharType="separate"/>
            </w:r>
            <w:r w:rsidRPr="00582B0C">
              <w:rPr>
                <w:rFonts w:ascii="PT Serif" w:hAnsi="PT Serif"/>
                <w:sz w:val="18"/>
              </w:rPr>
              <w:t>[47]</w:t>
            </w:r>
            <w:r w:rsidRPr="00582B0C">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14927A95" w14:textId="77777777" w:rsidR="004E0717"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w:t>
            </w:r>
          </w:p>
        </w:tc>
      </w:tr>
      <w:tr w:rsidR="00B76298" w:rsidRPr="00B76298" w14:paraId="6DDDFAC9" w14:textId="77777777" w:rsidTr="004721B4">
        <w:trPr>
          <w:trHeight w:val="20"/>
        </w:trPr>
        <w:tc>
          <w:tcPr>
            <w:tcW w:w="1741" w:type="dxa"/>
            <w:tcBorders>
              <w:top w:val="nil"/>
              <w:left w:val="nil"/>
              <w:bottom w:val="nil"/>
              <w:right w:val="nil"/>
            </w:tcBorders>
            <w:shd w:val="clear" w:color="auto" w:fill="auto"/>
            <w:noWrap/>
            <w:vAlign w:val="center"/>
            <w:hideMark/>
          </w:tcPr>
          <w:p w14:paraId="7E9BD73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3B9BF142"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Crepititermitinae</w:t>
            </w:r>
            <w:proofErr w:type="spellEnd"/>
          </w:p>
        </w:tc>
        <w:tc>
          <w:tcPr>
            <w:tcW w:w="1960" w:type="dxa"/>
            <w:tcBorders>
              <w:top w:val="nil"/>
              <w:left w:val="nil"/>
              <w:bottom w:val="nil"/>
              <w:right w:val="nil"/>
            </w:tcBorders>
            <w:shd w:val="clear" w:color="auto" w:fill="auto"/>
            <w:noWrap/>
            <w:vAlign w:val="center"/>
            <w:hideMark/>
          </w:tcPr>
          <w:p w14:paraId="6883451E"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Crepititermes</w:t>
            </w:r>
            <w:proofErr w:type="spellEnd"/>
          </w:p>
        </w:tc>
        <w:tc>
          <w:tcPr>
            <w:tcW w:w="2160" w:type="dxa"/>
            <w:tcBorders>
              <w:top w:val="nil"/>
              <w:left w:val="nil"/>
              <w:bottom w:val="nil"/>
              <w:right w:val="nil"/>
            </w:tcBorders>
            <w:shd w:val="clear" w:color="auto" w:fill="auto"/>
            <w:noWrap/>
            <w:vAlign w:val="center"/>
            <w:hideMark/>
          </w:tcPr>
          <w:p w14:paraId="0EFF8F6E"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verruculosus</w:t>
            </w:r>
            <w:proofErr w:type="spellEnd"/>
          </w:p>
        </w:tc>
        <w:tc>
          <w:tcPr>
            <w:tcW w:w="2160" w:type="dxa"/>
            <w:tcBorders>
              <w:top w:val="nil"/>
              <w:left w:val="nil"/>
              <w:bottom w:val="nil"/>
              <w:right w:val="nil"/>
            </w:tcBorders>
            <w:shd w:val="clear" w:color="auto" w:fill="auto"/>
            <w:noWrap/>
            <w:vAlign w:val="center"/>
            <w:hideMark/>
          </w:tcPr>
          <w:p w14:paraId="7D2E284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G13-067</w:t>
            </w:r>
          </w:p>
        </w:tc>
        <w:tc>
          <w:tcPr>
            <w:tcW w:w="1140" w:type="dxa"/>
            <w:tcBorders>
              <w:top w:val="nil"/>
              <w:left w:val="nil"/>
              <w:bottom w:val="nil"/>
              <w:right w:val="nil"/>
            </w:tcBorders>
            <w:shd w:val="clear" w:color="auto" w:fill="auto"/>
            <w:noWrap/>
            <w:vAlign w:val="center"/>
            <w:hideMark/>
          </w:tcPr>
          <w:p w14:paraId="6ECC2A4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KY224440</w:t>
            </w:r>
          </w:p>
        </w:tc>
        <w:tc>
          <w:tcPr>
            <w:tcW w:w="1152" w:type="dxa"/>
            <w:tcBorders>
              <w:top w:val="nil"/>
              <w:left w:val="nil"/>
              <w:bottom w:val="nil"/>
              <w:right w:val="nil"/>
            </w:tcBorders>
            <w:shd w:val="clear" w:color="auto" w:fill="auto"/>
            <w:noWrap/>
            <w:vAlign w:val="center"/>
            <w:hideMark/>
          </w:tcPr>
          <w:p w14:paraId="297E8A49" w14:textId="20214370"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875578">
              <w:rPr>
                <w:rFonts w:ascii="PT Serif" w:eastAsia="Times New Roman" w:hAnsi="PT Serif" w:cs="Calibri"/>
                <w:color w:val="000000"/>
                <w:kern w:val="0"/>
                <w:sz w:val="18"/>
                <w:szCs w:val="18"/>
                <w14:ligatures w14:val="none"/>
              </w:rPr>
              <w:instrText xml:space="preserve"> ADDIN ZOTERO_ITEM CSL_CITATION {"citationID":"8ID4CvnJ","properties":{"formattedCitation":"[59]","plainCitation":"[59]","noteIndex":0},"citationItems":[{"id":2945,"uris":["http://zotero.org/users/9949769/items/JC4QWGR6"],"itemData":{"id":2945,"type":"article-journal","abstract":"The higher termites (Termitidae) are keystone species and ecosystem engineers. They have exceptional biomass and play important roles in decomposition of dead plant matter, in soil manipulation, and as the primary food for many animals, especially in the tropics. Higher termites are most diverse in rainforests, with estimated origins in the late Eocene (54 Ma), postdating the breakup of Pangaea and Gondwana when most continents became separated. Since termites are poor fliers, their origin and spread across the globe requires alternative explanation. Here, we show that higher termites originated 42-54Ma in Africa and subsequently underwent at least 24 dispersal events between the continents in two main periods. Using phylogenetic analyses of mitochondrial genomes from 415 species, including all higher termite taxonomic and feeding groups, we inferred 10 dispersal events to South America and Asia 35-23Ma, coinciding with the sharp decrease in global temperature, sea level, and rainforest cover in the Oligocene. After global temperatures increased, 23-5Ma, there was only one more dispersal to South America but 11 to Asia and Australia, and one dispersal back to Africa. Most of these dispersal events were transoceanic and might have occurred via floating logs. The spread of higher termites across oceans was helped by the novel ecological opportunities brought about by environmental and ecosystem change, and led termites to become one of the few insect groups with specialized mammal predators. This has parallels with modern invasive species that have been able to thrive in humanimpacted ecosystems.","container-title":"Molecular Biology and Evolution","DOI":"10.1093/molbev/msw253","ISSN":"15371719","issue":"3","note":"PMID: 28025274","page":"589-597","title":"Mitochondrial phylogenomics resolves the global spread of higher termites, ecosystem engineers of the tropics","volume":"34","author":[{"family":"Bourguignon","given":"Thomas"},{"family":"Lo","given":"Nathan"},{"family":"Sobotnik","given":"Jan"},{"family":"Ho","given":"Simon Y.W."},{"family":"Iqbal","given":"Naeem"},{"family":"Coissac","given":"Eric"},{"family":"Lee","given":"Maria"},{"family":"Jendryka","given":"Martin M."},{"family":"Sillam-Dussès","given":"David"},{"family":"Krizkova","given":"Barbora"},{"family":"Roisin","given":"Yves"},{"family":"Evans","given":"Theodore A."}],"issued":{"date-parts":[["2017"]]},"citation-key":"bourguignonMitochondrialPhylogenomicsResolves2017"}}],"schema":"https://github.com/citation-style-language/schema/raw/master/csl-citation.json"}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875578" w:rsidRPr="00875578">
              <w:rPr>
                <w:rFonts w:ascii="PT Serif" w:hAnsi="PT Serif"/>
                <w:sz w:val="18"/>
              </w:rPr>
              <w:t>[59]</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768BD7A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B76298" w:rsidRPr="00B76298" w14:paraId="1B84D38D" w14:textId="77777777" w:rsidTr="004721B4">
        <w:trPr>
          <w:trHeight w:val="20"/>
        </w:trPr>
        <w:tc>
          <w:tcPr>
            <w:tcW w:w="1741" w:type="dxa"/>
            <w:tcBorders>
              <w:top w:val="nil"/>
              <w:left w:val="nil"/>
              <w:bottom w:val="nil"/>
              <w:right w:val="nil"/>
            </w:tcBorders>
            <w:shd w:val="clear" w:color="auto" w:fill="auto"/>
            <w:noWrap/>
            <w:vAlign w:val="center"/>
            <w:hideMark/>
          </w:tcPr>
          <w:p w14:paraId="77EAE36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0924014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Cubitermitinae</w:t>
            </w:r>
            <w:proofErr w:type="spellEnd"/>
          </w:p>
        </w:tc>
        <w:tc>
          <w:tcPr>
            <w:tcW w:w="1960" w:type="dxa"/>
            <w:tcBorders>
              <w:top w:val="nil"/>
              <w:left w:val="nil"/>
              <w:bottom w:val="nil"/>
              <w:right w:val="nil"/>
            </w:tcBorders>
            <w:shd w:val="clear" w:color="auto" w:fill="auto"/>
            <w:noWrap/>
            <w:vAlign w:val="center"/>
            <w:hideMark/>
          </w:tcPr>
          <w:p w14:paraId="4550CBB1"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Cubitermes</w:t>
            </w:r>
            <w:proofErr w:type="spellEnd"/>
          </w:p>
        </w:tc>
        <w:tc>
          <w:tcPr>
            <w:tcW w:w="2160" w:type="dxa"/>
            <w:tcBorders>
              <w:top w:val="nil"/>
              <w:left w:val="nil"/>
              <w:bottom w:val="nil"/>
              <w:right w:val="nil"/>
            </w:tcBorders>
            <w:shd w:val="clear" w:color="auto" w:fill="auto"/>
            <w:noWrap/>
            <w:vAlign w:val="center"/>
            <w:hideMark/>
          </w:tcPr>
          <w:p w14:paraId="47A31E2A"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tenuiceps</w:t>
            </w:r>
            <w:proofErr w:type="spellEnd"/>
          </w:p>
        </w:tc>
        <w:tc>
          <w:tcPr>
            <w:tcW w:w="2160" w:type="dxa"/>
            <w:tcBorders>
              <w:top w:val="nil"/>
              <w:left w:val="nil"/>
              <w:bottom w:val="nil"/>
              <w:right w:val="nil"/>
            </w:tcBorders>
            <w:shd w:val="clear" w:color="auto" w:fill="auto"/>
            <w:noWrap/>
            <w:vAlign w:val="center"/>
            <w:hideMark/>
          </w:tcPr>
          <w:p w14:paraId="57C91B6E" w14:textId="77777777" w:rsidR="00B76298" w:rsidRPr="00B76298" w:rsidRDefault="00B76298" w:rsidP="004721B4">
            <w:pPr>
              <w:snapToGrid w:val="0"/>
              <w:spacing w:after="0" w:line="200" w:lineRule="exact"/>
              <w:jc w:val="right"/>
              <w:rPr>
                <w:rFonts w:ascii="PT Serif" w:eastAsia="Times New Roman" w:hAnsi="PT Serif" w:cs="Calibri"/>
                <w:kern w:val="0"/>
                <w:sz w:val="18"/>
                <w:szCs w:val="18"/>
                <w14:ligatures w14:val="none"/>
              </w:rPr>
            </w:pPr>
            <w:r w:rsidRPr="00B76298">
              <w:rPr>
                <w:rFonts w:ascii="PT Serif" w:eastAsia="Times New Roman" w:hAnsi="PT Serif" w:cs="Calibri"/>
                <w:kern w:val="0"/>
                <w:sz w:val="18"/>
                <w:szCs w:val="18"/>
                <w14:ligatures w14:val="none"/>
              </w:rPr>
              <w:t>10 RNA K (DJ 0345/11)</w:t>
            </w:r>
          </w:p>
        </w:tc>
        <w:tc>
          <w:tcPr>
            <w:tcW w:w="1140" w:type="dxa"/>
            <w:tcBorders>
              <w:top w:val="nil"/>
              <w:left w:val="nil"/>
              <w:bottom w:val="nil"/>
              <w:right w:val="nil"/>
            </w:tcBorders>
            <w:shd w:val="clear" w:color="auto" w:fill="auto"/>
            <w:noWrap/>
            <w:vAlign w:val="center"/>
            <w:hideMark/>
          </w:tcPr>
          <w:p w14:paraId="592E338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PQ679231</w:t>
            </w:r>
          </w:p>
        </w:tc>
        <w:tc>
          <w:tcPr>
            <w:tcW w:w="1152" w:type="dxa"/>
            <w:tcBorders>
              <w:top w:val="nil"/>
              <w:left w:val="nil"/>
              <w:bottom w:val="nil"/>
              <w:right w:val="nil"/>
            </w:tcBorders>
            <w:shd w:val="clear" w:color="auto" w:fill="auto"/>
            <w:noWrap/>
            <w:vAlign w:val="center"/>
            <w:hideMark/>
          </w:tcPr>
          <w:p w14:paraId="5C7CE4AA" w14:textId="3252B1E5"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commentRangeStart w:id="23"/>
            <w:proofErr w:type="spellStart"/>
            <w:r w:rsidRPr="00B76298">
              <w:rPr>
                <w:rFonts w:ascii="PT Serif" w:eastAsia="Times New Roman" w:hAnsi="PT Serif" w:cs="Calibri"/>
                <w:color w:val="000000"/>
                <w:kern w:val="0"/>
                <w:sz w:val="18"/>
                <w:szCs w:val="18"/>
                <w14:ligatures w14:val="none"/>
              </w:rPr>
              <w:t>Josens</w:t>
            </w:r>
            <w:proofErr w:type="spellEnd"/>
            <w:r w:rsidRPr="00B76298">
              <w:rPr>
                <w:rFonts w:ascii="PT Serif" w:eastAsia="Times New Roman" w:hAnsi="PT Serif" w:cs="Calibri"/>
                <w:color w:val="000000"/>
                <w:kern w:val="0"/>
                <w:sz w:val="18"/>
                <w:szCs w:val="18"/>
                <w14:ligatures w14:val="none"/>
              </w:rPr>
              <w:t xml:space="preserve"> et al. 2025</w:t>
            </w:r>
            <w:commentRangeEnd w:id="23"/>
            <w:r w:rsidR="00FD7F7B">
              <w:rPr>
                <w:rStyle w:val="CommentReference"/>
              </w:rPr>
              <w:commentReference w:id="23"/>
            </w:r>
          </w:p>
        </w:tc>
        <w:tc>
          <w:tcPr>
            <w:tcW w:w="864" w:type="dxa"/>
            <w:tcBorders>
              <w:top w:val="nil"/>
              <w:left w:val="nil"/>
              <w:bottom w:val="nil"/>
              <w:right w:val="nil"/>
            </w:tcBorders>
            <w:shd w:val="clear" w:color="auto" w:fill="auto"/>
            <w:noWrap/>
            <w:vAlign w:val="center"/>
            <w:hideMark/>
          </w:tcPr>
          <w:p w14:paraId="3E5D474B"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051ED531" w14:textId="77777777" w:rsidTr="004721B4">
        <w:trPr>
          <w:trHeight w:val="20"/>
        </w:trPr>
        <w:tc>
          <w:tcPr>
            <w:tcW w:w="1741" w:type="dxa"/>
            <w:tcBorders>
              <w:top w:val="nil"/>
              <w:left w:val="nil"/>
              <w:bottom w:val="nil"/>
              <w:right w:val="nil"/>
            </w:tcBorders>
            <w:shd w:val="clear" w:color="auto" w:fill="auto"/>
            <w:noWrap/>
            <w:vAlign w:val="center"/>
            <w:hideMark/>
          </w:tcPr>
          <w:p w14:paraId="51B490C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17220F5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Cubitermitinae</w:t>
            </w:r>
            <w:proofErr w:type="spellEnd"/>
          </w:p>
        </w:tc>
        <w:tc>
          <w:tcPr>
            <w:tcW w:w="1960" w:type="dxa"/>
            <w:tcBorders>
              <w:top w:val="nil"/>
              <w:left w:val="nil"/>
              <w:bottom w:val="nil"/>
              <w:right w:val="nil"/>
            </w:tcBorders>
            <w:shd w:val="clear" w:color="auto" w:fill="auto"/>
            <w:noWrap/>
            <w:vAlign w:val="center"/>
            <w:hideMark/>
          </w:tcPr>
          <w:p w14:paraId="10B40EB2"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Isognathotermes</w:t>
            </w:r>
            <w:proofErr w:type="spellEnd"/>
          </w:p>
        </w:tc>
        <w:tc>
          <w:tcPr>
            <w:tcW w:w="2160" w:type="dxa"/>
            <w:tcBorders>
              <w:top w:val="nil"/>
              <w:left w:val="nil"/>
              <w:bottom w:val="nil"/>
              <w:right w:val="nil"/>
            </w:tcBorders>
            <w:shd w:val="clear" w:color="auto" w:fill="auto"/>
            <w:noWrap/>
            <w:vAlign w:val="center"/>
            <w:hideMark/>
          </w:tcPr>
          <w:p w14:paraId="66A48712"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ugandensis</w:t>
            </w:r>
            <w:proofErr w:type="spellEnd"/>
          </w:p>
        </w:tc>
        <w:tc>
          <w:tcPr>
            <w:tcW w:w="2160" w:type="dxa"/>
            <w:tcBorders>
              <w:top w:val="nil"/>
              <w:left w:val="nil"/>
              <w:bottom w:val="nil"/>
              <w:right w:val="nil"/>
            </w:tcBorders>
            <w:shd w:val="clear" w:color="auto" w:fill="auto"/>
            <w:noWrap/>
            <w:vAlign w:val="center"/>
            <w:hideMark/>
          </w:tcPr>
          <w:p w14:paraId="50DEB786"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NA</w:t>
            </w:r>
          </w:p>
        </w:tc>
        <w:tc>
          <w:tcPr>
            <w:tcW w:w="1140" w:type="dxa"/>
            <w:tcBorders>
              <w:top w:val="nil"/>
              <w:left w:val="nil"/>
              <w:bottom w:val="nil"/>
              <w:right w:val="nil"/>
            </w:tcBorders>
            <w:shd w:val="clear" w:color="auto" w:fill="auto"/>
            <w:noWrap/>
            <w:vAlign w:val="center"/>
            <w:hideMark/>
          </w:tcPr>
          <w:p w14:paraId="0B335E6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KP091689</w:t>
            </w:r>
          </w:p>
        </w:tc>
        <w:tc>
          <w:tcPr>
            <w:tcW w:w="1152" w:type="dxa"/>
            <w:tcBorders>
              <w:top w:val="nil"/>
              <w:left w:val="nil"/>
              <w:bottom w:val="nil"/>
              <w:right w:val="nil"/>
            </w:tcBorders>
            <w:shd w:val="clear" w:color="auto" w:fill="auto"/>
            <w:noWrap/>
            <w:vAlign w:val="center"/>
            <w:hideMark/>
          </w:tcPr>
          <w:p w14:paraId="4CBA7821" w14:textId="5921C6B5" w:rsidR="00B76298" w:rsidRPr="00B76298" w:rsidRDefault="00F620BE"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{"citationID":"9qDLU47P","properties":{"formattedCitation":"[62]","plainCitation":"[62]","noteIndex":0},"citationItems":[{"id":23277,"uris":["http://zotero.org/users/9949769/items/INHIF8W6"],"itemData":{"id":23277,"type":"article-journal","container-title":"Mitochondrial DNA Part A","DOI":"10.3109/19401736.2014.987257","ISSN":"2470-1394, 2470-1408","issue":"6","journalAbbreviation":"Mitochondrial DNA Part A","language":"en","page":"3903-3904","source":"DOI.org (Crossref)","title":"The complete mitogenomes of six higher termite species reconstructed from metagenomic datasets ( &lt;i&gt;Cornitermes&lt;/i&gt; sp., &lt;i&gt;Cubitermes ugandensis&lt;/i&gt;, &lt;i&gt;Microcerotermes parvus&lt;/i&gt;, &lt;i&gt;Nasutitermes corniger&lt;/i&gt;, &lt;i&gt;Neocapritermes taracua,&lt;/i&gt; and &lt;i&gt;Termes hospes&lt;/i&gt; )","volume":"27","author":[{"family":"Dietrich","given":"Carsten"},{"family":"Brune","given":"Andreas"}],"issued":{"date-parts":[["2016",11]]},"citation-key":"dietrichCompleteMitogenomesSix2016"}}],"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F620BE">
              <w:rPr>
                <w:rFonts w:ascii="PT Serif" w:hAnsi="PT Serif"/>
                <w:sz w:val="18"/>
              </w:rPr>
              <w:t>[62]</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289F5F7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42034E6F" w14:textId="77777777" w:rsidTr="004721B4">
        <w:trPr>
          <w:trHeight w:val="20"/>
        </w:trPr>
        <w:tc>
          <w:tcPr>
            <w:tcW w:w="1741" w:type="dxa"/>
            <w:tcBorders>
              <w:top w:val="nil"/>
              <w:left w:val="nil"/>
              <w:bottom w:val="nil"/>
              <w:right w:val="nil"/>
            </w:tcBorders>
            <w:shd w:val="clear" w:color="auto" w:fill="auto"/>
            <w:noWrap/>
            <w:vAlign w:val="center"/>
            <w:hideMark/>
          </w:tcPr>
          <w:p w14:paraId="0AE574A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1FB9A2F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Cubitermitinae</w:t>
            </w:r>
            <w:proofErr w:type="spellEnd"/>
          </w:p>
        </w:tc>
        <w:tc>
          <w:tcPr>
            <w:tcW w:w="1960" w:type="dxa"/>
            <w:tcBorders>
              <w:top w:val="nil"/>
              <w:left w:val="nil"/>
              <w:bottom w:val="nil"/>
              <w:right w:val="nil"/>
            </w:tcBorders>
            <w:shd w:val="clear" w:color="auto" w:fill="auto"/>
            <w:noWrap/>
            <w:vAlign w:val="center"/>
            <w:hideMark/>
          </w:tcPr>
          <w:p w14:paraId="2FAE4F60"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Nitiditermes</w:t>
            </w:r>
            <w:proofErr w:type="spellEnd"/>
          </w:p>
        </w:tc>
        <w:tc>
          <w:tcPr>
            <w:tcW w:w="2160" w:type="dxa"/>
            <w:tcBorders>
              <w:top w:val="nil"/>
              <w:left w:val="nil"/>
              <w:bottom w:val="nil"/>
              <w:right w:val="nil"/>
            </w:tcBorders>
            <w:shd w:val="clear" w:color="000000" w:fill="ED7D31"/>
            <w:noWrap/>
            <w:vAlign w:val="center"/>
            <w:hideMark/>
          </w:tcPr>
          <w:p w14:paraId="4D27E7B2"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aff</w:t>
            </w:r>
            <w:proofErr w:type="spellEnd"/>
            <w:r w:rsidRPr="00B76298">
              <w:rPr>
                <w:rFonts w:ascii="PT Serif" w:eastAsia="Times New Roman" w:hAnsi="PT Serif" w:cs="Calibri"/>
                <w:i/>
                <w:iCs/>
                <w:color w:val="000000"/>
                <w:kern w:val="0"/>
                <w:sz w:val="18"/>
                <w:szCs w:val="18"/>
                <w14:ligatures w14:val="none"/>
              </w:rPr>
              <w:t xml:space="preserve"> oculatus</w:t>
            </w:r>
          </w:p>
        </w:tc>
        <w:tc>
          <w:tcPr>
            <w:tcW w:w="2160" w:type="dxa"/>
            <w:tcBorders>
              <w:top w:val="nil"/>
              <w:left w:val="nil"/>
              <w:bottom w:val="nil"/>
              <w:right w:val="nil"/>
            </w:tcBorders>
            <w:shd w:val="clear" w:color="auto" w:fill="auto"/>
            <w:noWrap/>
            <w:vAlign w:val="center"/>
            <w:hideMark/>
          </w:tcPr>
          <w:p w14:paraId="0EF07EFE"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1 RNAL BF (DJ 0381/13)</w:t>
            </w:r>
          </w:p>
        </w:tc>
        <w:tc>
          <w:tcPr>
            <w:tcW w:w="1140" w:type="dxa"/>
            <w:tcBorders>
              <w:top w:val="nil"/>
              <w:left w:val="nil"/>
              <w:bottom w:val="nil"/>
              <w:right w:val="nil"/>
            </w:tcBorders>
            <w:shd w:val="clear" w:color="auto" w:fill="auto"/>
            <w:noWrap/>
            <w:vAlign w:val="center"/>
            <w:hideMark/>
          </w:tcPr>
          <w:p w14:paraId="3B449C42"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OL875029</w:t>
            </w:r>
          </w:p>
        </w:tc>
        <w:tc>
          <w:tcPr>
            <w:tcW w:w="1152" w:type="dxa"/>
            <w:tcBorders>
              <w:top w:val="nil"/>
              <w:left w:val="nil"/>
              <w:bottom w:val="nil"/>
              <w:right w:val="nil"/>
            </w:tcBorders>
            <w:shd w:val="clear" w:color="auto" w:fill="auto"/>
            <w:noWrap/>
            <w:vAlign w:val="center"/>
            <w:hideMark/>
          </w:tcPr>
          <w:p w14:paraId="522B5C7A" w14:textId="532D16E7" w:rsidR="00B76298"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{"citationID":"LVixhavi","properties":{"formattedCitation":"[47]","plainCitation":"[47]","noteIndex":0},"citationItems":[{"id":23275,"uris":["http://zotero.org/users/9949769/items/SN3RQ3EB"],"itemData":{"id":23275,"type":"article-journal","container-title":"Molecular Phylogenetics and Evolution","DOI":"10.1016/j.ympev.2022.107520","ISSN":"10557903","journalAbbreviation":"Molecular Phylogenetics and Evolution","language":"en","page":"107520","source":"DOI.org (Crossref)","title":"Using ultraconserved elements to reconstruct the termite tree of life","volume":"173","author":[{"family":"Hellemans","given":"Simon"},{"family":"Wang","given":"Menglin"},{"family":"Hasegawa","given":"Nonno"},{"family":"Šobotník","given":"Jan"},{"family":"Scheffrahn","given":"Rudolf H."},{"family":"Bourguignon","given":"Thomas"}],"issued":{"date-parts":[["2022",8]]},"citation-key":"hellemansUsingUltraconservedElements2022"}}],"schema":"https://github.com/citation-style-language/schema/raw/master/csl-citation.json"}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4E0717">
              <w:rPr>
                <w:rFonts w:ascii="PT Serif" w:hAnsi="PT Serif"/>
                <w:sz w:val="18"/>
              </w:rPr>
              <w:t>[47]</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64879F9E"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w:t>
            </w:r>
          </w:p>
        </w:tc>
      </w:tr>
      <w:tr w:rsidR="00B76298" w:rsidRPr="00B76298" w14:paraId="2FE25E74" w14:textId="77777777" w:rsidTr="004721B4">
        <w:trPr>
          <w:trHeight w:val="20"/>
        </w:trPr>
        <w:tc>
          <w:tcPr>
            <w:tcW w:w="1741" w:type="dxa"/>
            <w:tcBorders>
              <w:top w:val="nil"/>
              <w:left w:val="nil"/>
              <w:bottom w:val="nil"/>
              <w:right w:val="nil"/>
            </w:tcBorders>
            <w:shd w:val="clear" w:color="auto" w:fill="auto"/>
            <w:noWrap/>
            <w:vAlign w:val="center"/>
            <w:hideMark/>
          </w:tcPr>
          <w:p w14:paraId="13E4D098"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4C2309A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Cubitermitinae</w:t>
            </w:r>
            <w:proofErr w:type="spellEnd"/>
          </w:p>
        </w:tc>
        <w:tc>
          <w:tcPr>
            <w:tcW w:w="1960" w:type="dxa"/>
            <w:tcBorders>
              <w:top w:val="nil"/>
              <w:left w:val="nil"/>
              <w:bottom w:val="nil"/>
              <w:right w:val="nil"/>
            </w:tcBorders>
            <w:shd w:val="clear" w:color="auto" w:fill="auto"/>
            <w:noWrap/>
            <w:vAlign w:val="center"/>
            <w:hideMark/>
          </w:tcPr>
          <w:p w14:paraId="7735E225"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Ternicubitermes</w:t>
            </w:r>
            <w:proofErr w:type="spellEnd"/>
          </w:p>
        </w:tc>
        <w:tc>
          <w:tcPr>
            <w:tcW w:w="2160" w:type="dxa"/>
            <w:tcBorders>
              <w:top w:val="nil"/>
              <w:left w:val="nil"/>
              <w:bottom w:val="nil"/>
              <w:right w:val="nil"/>
            </w:tcBorders>
            <w:shd w:val="clear" w:color="000000" w:fill="ED7D31"/>
            <w:noWrap/>
            <w:vAlign w:val="center"/>
            <w:hideMark/>
          </w:tcPr>
          <w:p w14:paraId="69319229"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pallidiceps</w:t>
            </w:r>
            <w:proofErr w:type="spellEnd"/>
          </w:p>
        </w:tc>
        <w:tc>
          <w:tcPr>
            <w:tcW w:w="2160" w:type="dxa"/>
            <w:tcBorders>
              <w:top w:val="nil"/>
              <w:left w:val="nil"/>
              <w:bottom w:val="nil"/>
              <w:right w:val="nil"/>
            </w:tcBorders>
            <w:shd w:val="clear" w:color="auto" w:fill="auto"/>
            <w:noWrap/>
            <w:vAlign w:val="center"/>
            <w:hideMark/>
          </w:tcPr>
          <w:p w14:paraId="2DC11E50" w14:textId="77777777" w:rsidR="00B76298" w:rsidRPr="00B76298" w:rsidRDefault="00B76298" w:rsidP="004721B4">
            <w:pPr>
              <w:snapToGrid w:val="0"/>
              <w:spacing w:after="0" w:line="200" w:lineRule="exact"/>
              <w:jc w:val="right"/>
              <w:rPr>
                <w:rFonts w:ascii="PT Serif" w:eastAsia="Times New Roman" w:hAnsi="PT Serif" w:cs="Calibri"/>
                <w:kern w:val="0"/>
                <w:sz w:val="18"/>
                <w:szCs w:val="18"/>
                <w14:ligatures w14:val="none"/>
              </w:rPr>
            </w:pPr>
            <w:r w:rsidRPr="00B76298">
              <w:rPr>
                <w:rFonts w:ascii="PT Serif" w:eastAsia="Times New Roman" w:hAnsi="PT Serif" w:cs="Calibri"/>
                <w:kern w:val="0"/>
                <w:sz w:val="18"/>
                <w:szCs w:val="18"/>
                <w14:ligatures w14:val="none"/>
              </w:rPr>
              <w:t>2 RNA K (DJ 0346/12)</w:t>
            </w:r>
          </w:p>
        </w:tc>
        <w:tc>
          <w:tcPr>
            <w:tcW w:w="1140" w:type="dxa"/>
            <w:tcBorders>
              <w:top w:val="nil"/>
              <w:left w:val="nil"/>
              <w:bottom w:val="nil"/>
              <w:right w:val="nil"/>
            </w:tcBorders>
            <w:shd w:val="clear" w:color="auto" w:fill="auto"/>
            <w:noWrap/>
            <w:vAlign w:val="center"/>
            <w:hideMark/>
          </w:tcPr>
          <w:p w14:paraId="64B4C0B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PQ679179</w:t>
            </w:r>
          </w:p>
        </w:tc>
        <w:tc>
          <w:tcPr>
            <w:tcW w:w="1152" w:type="dxa"/>
            <w:tcBorders>
              <w:top w:val="nil"/>
              <w:left w:val="nil"/>
              <w:bottom w:val="nil"/>
              <w:right w:val="nil"/>
            </w:tcBorders>
            <w:shd w:val="clear" w:color="auto" w:fill="auto"/>
            <w:noWrap/>
            <w:vAlign w:val="center"/>
            <w:hideMark/>
          </w:tcPr>
          <w:p w14:paraId="05525500"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Josens</w:t>
            </w:r>
            <w:proofErr w:type="spellEnd"/>
            <w:r w:rsidRPr="00B76298">
              <w:rPr>
                <w:rFonts w:ascii="PT Serif" w:eastAsia="Times New Roman" w:hAnsi="PT Serif" w:cs="Calibri"/>
                <w:color w:val="000000"/>
                <w:kern w:val="0"/>
                <w:sz w:val="18"/>
                <w:szCs w:val="18"/>
                <w14:ligatures w14:val="none"/>
              </w:rPr>
              <w:t xml:space="preserve"> et al. 2025</w:t>
            </w:r>
          </w:p>
        </w:tc>
        <w:tc>
          <w:tcPr>
            <w:tcW w:w="864" w:type="dxa"/>
            <w:tcBorders>
              <w:top w:val="nil"/>
              <w:left w:val="nil"/>
              <w:bottom w:val="nil"/>
              <w:right w:val="nil"/>
            </w:tcBorders>
            <w:shd w:val="clear" w:color="auto" w:fill="auto"/>
            <w:noWrap/>
            <w:vAlign w:val="center"/>
            <w:hideMark/>
          </w:tcPr>
          <w:p w14:paraId="429381AB"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w:t>
            </w:r>
          </w:p>
        </w:tc>
      </w:tr>
      <w:tr w:rsidR="00B76298" w:rsidRPr="00B76298" w14:paraId="3032BA56" w14:textId="77777777" w:rsidTr="004721B4">
        <w:trPr>
          <w:trHeight w:val="20"/>
        </w:trPr>
        <w:tc>
          <w:tcPr>
            <w:tcW w:w="1741" w:type="dxa"/>
            <w:tcBorders>
              <w:top w:val="nil"/>
              <w:left w:val="nil"/>
              <w:bottom w:val="nil"/>
              <w:right w:val="nil"/>
            </w:tcBorders>
            <w:shd w:val="clear" w:color="auto" w:fill="auto"/>
            <w:noWrap/>
            <w:vAlign w:val="center"/>
            <w:hideMark/>
          </w:tcPr>
          <w:p w14:paraId="1A4E601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4BC9CF1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Cylindrotermitinae</w:t>
            </w:r>
            <w:proofErr w:type="spellEnd"/>
          </w:p>
        </w:tc>
        <w:tc>
          <w:tcPr>
            <w:tcW w:w="1960" w:type="dxa"/>
            <w:tcBorders>
              <w:top w:val="nil"/>
              <w:left w:val="nil"/>
              <w:bottom w:val="nil"/>
              <w:right w:val="nil"/>
            </w:tcBorders>
            <w:shd w:val="clear" w:color="auto" w:fill="auto"/>
            <w:noWrap/>
            <w:vAlign w:val="center"/>
            <w:hideMark/>
          </w:tcPr>
          <w:p w14:paraId="181A72AF"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Cephalotermes</w:t>
            </w:r>
            <w:proofErr w:type="spellEnd"/>
          </w:p>
        </w:tc>
        <w:tc>
          <w:tcPr>
            <w:tcW w:w="2160" w:type="dxa"/>
            <w:tcBorders>
              <w:top w:val="nil"/>
              <w:left w:val="nil"/>
              <w:bottom w:val="nil"/>
              <w:right w:val="nil"/>
            </w:tcBorders>
            <w:shd w:val="clear" w:color="auto" w:fill="auto"/>
            <w:noWrap/>
            <w:vAlign w:val="center"/>
            <w:hideMark/>
          </w:tcPr>
          <w:p w14:paraId="49AE686F"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rectangularis</w:t>
            </w:r>
            <w:proofErr w:type="spellEnd"/>
          </w:p>
        </w:tc>
        <w:tc>
          <w:tcPr>
            <w:tcW w:w="2160" w:type="dxa"/>
            <w:tcBorders>
              <w:top w:val="nil"/>
              <w:left w:val="nil"/>
              <w:bottom w:val="nil"/>
              <w:right w:val="nil"/>
            </w:tcBorders>
            <w:shd w:val="clear" w:color="auto" w:fill="auto"/>
            <w:noWrap/>
            <w:vAlign w:val="center"/>
            <w:hideMark/>
          </w:tcPr>
          <w:p w14:paraId="42E9416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RDCT180</w:t>
            </w:r>
          </w:p>
        </w:tc>
        <w:tc>
          <w:tcPr>
            <w:tcW w:w="1140" w:type="dxa"/>
            <w:tcBorders>
              <w:top w:val="nil"/>
              <w:left w:val="nil"/>
              <w:bottom w:val="nil"/>
              <w:right w:val="nil"/>
            </w:tcBorders>
            <w:shd w:val="clear" w:color="auto" w:fill="auto"/>
            <w:noWrap/>
            <w:vAlign w:val="center"/>
            <w:hideMark/>
          </w:tcPr>
          <w:p w14:paraId="097E75B8"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KY224689</w:t>
            </w:r>
          </w:p>
        </w:tc>
        <w:tc>
          <w:tcPr>
            <w:tcW w:w="1152" w:type="dxa"/>
            <w:tcBorders>
              <w:top w:val="nil"/>
              <w:left w:val="nil"/>
              <w:bottom w:val="nil"/>
              <w:right w:val="nil"/>
            </w:tcBorders>
            <w:shd w:val="clear" w:color="auto" w:fill="auto"/>
            <w:noWrap/>
            <w:vAlign w:val="center"/>
            <w:hideMark/>
          </w:tcPr>
          <w:p w14:paraId="5376C5E5" w14:textId="45FC251B"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875578">
              <w:rPr>
                <w:rFonts w:ascii="PT Serif" w:eastAsia="Times New Roman" w:hAnsi="PT Serif" w:cs="Calibri"/>
                <w:color w:val="000000"/>
                <w:kern w:val="0"/>
                <w:sz w:val="18"/>
                <w:szCs w:val="18"/>
                <w14:ligatures w14:val="none"/>
              </w:rPr>
              <w:instrText xml:space="preserve"> ADDIN ZOTERO_ITEM CSL_CITATION {"citationID":"2ggg20FC","properties":{"formattedCitation":"[59]","plainCitation":"[59]","noteIndex":0},"citationItems":[{"id":2945,"uris":["http://zotero.org/users/9949769/items/JC4QWGR6"],"itemData":{"id":2945,"type":"article-journal","abstract":"The higher termites (Termitidae) are keystone species and ecosystem engineers. They have exceptional biomass and play important roles in decomposition of dead plant matter, in soil manipulation, and as the primary food for many animals, especially in the tropics. Higher termites are most diverse in rainforests, with estimated origins in the late Eocene (54 Ma), postdating the breakup of Pangaea and Gondwana when most continents became separated. Since termites are poor fliers, their origin and spread across the globe requires alternative explanation. Here, we show that higher termites originated 42-54Ma in Africa and subsequently underwent at least 24 dispersal events between the continents in two main periods. Using phylogenetic analyses of mitochondrial genomes from 415 species, including all higher termite taxonomic and feeding groups, we inferred 10 dispersal events to South America and Asia 35-23Ma, coinciding with the sharp decrease in global temperature, sea level, and rainforest cover in the Oligocene. After global temperatures increased, 23-5Ma, there was only one more dispersal to South America but 11 to Asia and Australia, and one dispersal back to Africa. Most of these dispersal events were transoceanic and might have occurred via floating logs. The spread of higher termites across oceans was helped by the novel ecological opportunities brought about by environmental and ecosystem change, and led termites to become one of the few insect groups with specialized mammal predators. This has parallels with modern invasive species that have been able to thrive in humanimpacted ecosystems.","container-title":"Molecular Biology and Evolution","DOI":"10.1093/molbev/msw253","ISSN":"15371719","issue":"3","note":"PMID: 28025274","page":"589-597","title":"Mitochondrial phylogenomics resolves the global spread of higher termites, ecosystem engineers of the tropics","volume":"34","author":[{"family":"Bourguignon","given":"Thomas"},{"family":"Lo","given":"Nathan"},{"family":"Sobotnik","given":"Jan"},{"family":"Ho","given":"Simon Y.W."},{"family":"Iqbal","given":"Naeem"},{"family":"Coissac","given":"Eric"},{"family":"Lee","given":"Maria"},{"family":"Jendryka","given":"Martin M."},{"family":"Sillam-Dussès","given":"David"},{"family":"Krizkova","given":"Barbora"},{"family":"Roisin","given":"Yves"},{"family":"Evans","given":"Theodore A."}],"issued":{"date-parts":[["2017"]]},"citation-key":"bourguignonMitochondrialPhylogenomicsResolves2017"}}],"schema":"https://github.com/citation-style-language/schema/raw/master/csl-citation.json"}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875578" w:rsidRPr="00875578">
              <w:rPr>
                <w:rFonts w:ascii="PT Serif" w:hAnsi="PT Serif"/>
                <w:sz w:val="18"/>
              </w:rPr>
              <w:t>[59]</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0E92C8E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B76298" w:rsidRPr="00B76298" w14:paraId="528DCF2C" w14:textId="77777777" w:rsidTr="004721B4">
        <w:trPr>
          <w:trHeight w:val="20"/>
        </w:trPr>
        <w:tc>
          <w:tcPr>
            <w:tcW w:w="1741" w:type="dxa"/>
            <w:tcBorders>
              <w:top w:val="nil"/>
              <w:left w:val="nil"/>
              <w:bottom w:val="nil"/>
              <w:right w:val="nil"/>
            </w:tcBorders>
            <w:shd w:val="clear" w:color="auto" w:fill="auto"/>
            <w:noWrap/>
            <w:vAlign w:val="center"/>
            <w:hideMark/>
          </w:tcPr>
          <w:p w14:paraId="25233C5A"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53CF0AA2"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Cylindrotermitinae</w:t>
            </w:r>
            <w:proofErr w:type="spellEnd"/>
          </w:p>
        </w:tc>
        <w:tc>
          <w:tcPr>
            <w:tcW w:w="1960" w:type="dxa"/>
            <w:tcBorders>
              <w:top w:val="nil"/>
              <w:left w:val="nil"/>
              <w:bottom w:val="nil"/>
              <w:right w:val="nil"/>
            </w:tcBorders>
            <w:shd w:val="clear" w:color="auto" w:fill="auto"/>
            <w:noWrap/>
            <w:vAlign w:val="center"/>
            <w:hideMark/>
          </w:tcPr>
          <w:p w14:paraId="48D7BCB2"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Cylindrotermes</w:t>
            </w:r>
            <w:proofErr w:type="spellEnd"/>
          </w:p>
        </w:tc>
        <w:tc>
          <w:tcPr>
            <w:tcW w:w="2160" w:type="dxa"/>
            <w:tcBorders>
              <w:top w:val="nil"/>
              <w:left w:val="nil"/>
              <w:bottom w:val="nil"/>
              <w:right w:val="nil"/>
            </w:tcBorders>
            <w:shd w:val="clear" w:color="auto" w:fill="auto"/>
            <w:noWrap/>
            <w:vAlign w:val="center"/>
            <w:hideMark/>
          </w:tcPr>
          <w:p w14:paraId="176EDC52"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parvignathus</w:t>
            </w:r>
            <w:proofErr w:type="spellEnd"/>
          </w:p>
        </w:tc>
        <w:tc>
          <w:tcPr>
            <w:tcW w:w="2160" w:type="dxa"/>
            <w:tcBorders>
              <w:top w:val="nil"/>
              <w:left w:val="nil"/>
              <w:bottom w:val="nil"/>
              <w:right w:val="nil"/>
            </w:tcBorders>
            <w:shd w:val="clear" w:color="auto" w:fill="auto"/>
            <w:noWrap/>
            <w:vAlign w:val="center"/>
            <w:hideMark/>
          </w:tcPr>
          <w:p w14:paraId="1306FF9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G687</w:t>
            </w:r>
          </w:p>
        </w:tc>
        <w:tc>
          <w:tcPr>
            <w:tcW w:w="1140" w:type="dxa"/>
            <w:tcBorders>
              <w:top w:val="nil"/>
              <w:left w:val="nil"/>
              <w:bottom w:val="nil"/>
              <w:right w:val="nil"/>
            </w:tcBorders>
            <w:shd w:val="clear" w:color="auto" w:fill="auto"/>
            <w:noWrap/>
            <w:vAlign w:val="center"/>
            <w:hideMark/>
          </w:tcPr>
          <w:p w14:paraId="0E8840D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KY224565</w:t>
            </w:r>
          </w:p>
        </w:tc>
        <w:tc>
          <w:tcPr>
            <w:tcW w:w="1152" w:type="dxa"/>
            <w:tcBorders>
              <w:top w:val="nil"/>
              <w:left w:val="nil"/>
              <w:bottom w:val="nil"/>
              <w:right w:val="nil"/>
            </w:tcBorders>
            <w:shd w:val="clear" w:color="auto" w:fill="auto"/>
            <w:noWrap/>
            <w:vAlign w:val="center"/>
            <w:hideMark/>
          </w:tcPr>
          <w:p w14:paraId="1C2C2AAF" w14:textId="1534783E"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875578">
              <w:rPr>
                <w:rFonts w:ascii="PT Serif" w:eastAsia="Times New Roman" w:hAnsi="PT Serif" w:cs="Calibri"/>
                <w:color w:val="000000"/>
                <w:kern w:val="0"/>
                <w:sz w:val="18"/>
                <w:szCs w:val="18"/>
                <w14:ligatures w14:val="none"/>
              </w:rPr>
              <w:instrText xml:space="preserve"> ADDIN ZOTERO_ITEM CSL_CITATION {"citationID":"1OUwPXXI","properties":{"formattedCitation":"[59]","plainCitation":"[59]","noteIndex":0},"citationItems":[{"id":2945,"uris":["http://zotero.org/users/9949769/items/JC4QWGR6"],"itemData":{"id":2945,"type":"article-journal","abstract":"The higher termites (Termitidae) are keystone species and ecosystem engineers. They have exceptional biomass and play important roles in decomposition of dead plant matter, in soil manipulation, and as the primary food for many animals, especially in the tropics. Higher termites are most diverse in rainforests, with estimated origins in the late Eocene (54 Ma), postdating the breakup of Pangaea and Gondwana when most continents became separated. Since termites are poor fliers, their origin and spread across the globe requires alternative explanation. Here, we show that higher termites originated 42-54Ma in Africa and subsequently underwent at least 24 dispersal events between the continents in two main periods. Using phylogenetic analyses of mitochondrial genomes from 415 species, including all higher termite taxonomic and feeding groups, we inferred 10 dispersal events to South America and Asia 35-23Ma, coinciding with the sharp decrease in global temperature, sea level, and rainforest cover in the Oligocene. After global temperatures increased, 23-5Ma, there was only one more dispersal to South America but 11 to Asia and Australia, and one dispersal back to Africa. Most of these dispersal events were transoceanic and might have occurred via floating logs. The spread of higher termites across oceans was helped by the novel ecological opportunities brought about by environmental and ecosystem change, and led termites to become one of the few insect groups with specialized mammal predators. This has parallels with modern invasive species that have been able to thrive in humanimpacted ecosystems.","container-title":"Molecular Biology and Evolution","DOI":"10.1093/molbev/msw253","ISSN":"15371719","issue":"3","note":"PMID: 28025274","page":"589-597","title":"Mitochondrial phylogenomics resolves the global spread of higher termites, ecosystem engineers of the tropics","volume":"34","author":[{"family":"Bourguignon","given":"Thomas"},{"family":"Lo","given":"Nathan"},{"family":"Sobotnik","given":"Jan"},{"family":"Ho","given":"Simon Y.W."},{"family":"Iqbal","given":"Naeem"},{"family":"Coissac","given":"Eric"},{"family":"Lee","given":"Maria"},{"family":"Jendryka","given":"Martin M."},{"family":"Sillam-Dussès","given":"David"},{"family":"Krizkova","given":"Barbora"},{"family":"Roisin","given":"Yves"},{"family":"Evans","given":"Theodore A."}],"issued":{"date-parts":[["2017"]]},"citation-key":"bourguignonMitochondrialPhylogenomicsResolves2017"}}],"schema":"https://github.com/citation-style-language/schema/raw/master/csl-citation.json"}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875578" w:rsidRPr="00875578">
              <w:rPr>
                <w:rFonts w:ascii="PT Serif" w:hAnsi="PT Serif"/>
                <w:sz w:val="18"/>
              </w:rPr>
              <w:t>[59]</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656E465A"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B76298" w:rsidRPr="00B76298" w14:paraId="5FCD8069" w14:textId="77777777" w:rsidTr="004721B4">
        <w:trPr>
          <w:trHeight w:val="20"/>
        </w:trPr>
        <w:tc>
          <w:tcPr>
            <w:tcW w:w="1741" w:type="dxa"/>
            <w:tcBorders>
              <w:top w:val="nil"/>
              <w:left w:val="nil"/>
              <w:bottom w:val="nil"/>
              <w:right w:val="nil"/>
            </w:tcBorders>
            <w:shd w:val="clear" w:color="auto" w:fill="auto"/>
            <w:noWrap/>
            <w:vAlign w:val="center"/>
            <w:hideMark/>
          </w:tcPr>
          <w:p w14:paraId="2551BB1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4B82BDEA"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Engelitermitinae</w:t>
            </w:r>
            <w:proofErr w:type="spellEnd"/>
          </w:p>
        </w:tc>
        <w:tc>
          <w:tcPr>
            <w:tcW w:w="1960" w:type="dxa"/>
            <w:tcBorders>
              <w:top w:val="nil"/>
              <w:left w:val="nil"/>
              <w:bottom w:val="nil"/>
              <w:right w:val="nil"/>
            </w:tcBorders>
            <w:shd w:val="clear" w:color="auto" w:fill="auto"/>
            <w:noWrap/>
            <w:vAlign w:val="center"/>
            <w:hideMark/>
          </w:tcPr>
          <w:p w14:paraId="71BC9711"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Engelitermes</w:t>
            </w:r>
            <w:proofErr w:type="spellEnd"/>
          </w:p>
        </w:tc>
        <w:tc>
          <w:tcPr>
            <w:tcW w:w="2160" w:type="dxa"/>
            <w:tcBorders>
              <w:top w:val="nil"/>
              <w:left w:val="nil"/>
              <w:bottom w:val="nil"/>
              <w:right w:val="nil"/>
            </w:tcBorders>
            <w:shd w:val="clear" w:color="auto" w:fill="auto"/>
            <w:noWrap/>
            <w:vAlign w:val="center"/>
            <w:hideMark/>
          </w:tcPr>
          <w:p w14:paraId="6AFC57F1"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r w:rsidRPr="00B76298">
              <w:rPr>
                <w:rFonts w:ascii="PT Serif" w:eastAsia="Times New Roman" w:hAnsi="PT Serif" w:cs="Calibri"/>
                <w:i/>
                <w:iCs/>
                <w:color w:val="000000"/>
                <w:kern w:val="0"/>
                <w:sz w:val="18"/>
                <w:szCs w:val="18"/>
                <w14:ligatures w14:val="none"/>
              </w:rPr>
              <w:t>zambo</w:t>
            </w:r>
          </w:p>
        </w:tc>
        <w:tc>
          <w:tcPr>
            <w:tcW w:w="2160" w:type="dxa"/>
            <w:tcBorders>
              <w:top w:val="nil"/>
              <w:left w:val="nil"/>
              <w:bottom w:val="nil"/>
              <w:right w:val="nil"/>
            </w:tcBorders>
            <w:shd w:val="clear" w:color="auto" w:fill="auto"/>
            <w:noWrap/>
            <w:vAlign w:val="center"/>
            <w:hideMark/>
          </w:tcPr>
          <w:p w14:paraId="6DC6A0A0"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Cam19_1_PG_179</w:t>
            </w:r>
          </w:p>
        </w:tc>
        <w:tc>
          <w:tcPr>
            <w:tcW w:w="1140" w:type="dxa"/>
            <w:tcBorders>
              <w:top w:val="nil"/>
              <w:left w:val="nil"/>
              <w:bottom w:val="nil"/>
              <w:right w:val="nil"/>
            </w:tcBorders>
            <w:shd w:val="clear" w:color="auto" w:fill="auto"/>
            <w:noWrap/>
            <w:vAlign w:val="center"/>
            <w:hideMark/>
          </w:tcPr>
          <w:p w14:paraId="780CFF80"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OP882288</w:t>
            </w:r>
          </w:p>
        </w:tc>
        <w:tc>
          <w:tcPr>
            <w:tcW w:w="1152" w:type="dxa"/>
            <w:tcBorders>
              <w:top w:val="nil"/>
              <w:left w:val="nil"/>
              <w:bottom w:val="nil"/>
              <w:right w:val="nil"/>
            </w:tcBorders>
            <w:shd w:val="clear" w:color="auto" w:fill="auto"/>
            <w:noWrap/>
            <w:vAlign w:val="center"/>
            <w:hideMark/>
          </w:tcPr>
          <w:p w14:paraId="25B2C890" w14:textId="680409FC" w:rsidR="00B76298" w:rsidRPr="00B76298" w:rsidRDefault="00F620BE"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{"citationID":"PgxchYML","properties":{"formattedCitation":"[63]","plainCitation":"[63]","noteIndex":0},"citationItems":[{"id":23269,"uris":["http://zotero.org/users/9949769/items/AAISDHAD"],"itemData":{"id":23269,"type":"article-journal","abstract":"Abstract\n            \n              While new species of termites are described every year, the description of species distant from every known termite species is rare. In this paper, we describe one such species,\n              Engelitermes zambo\n              sp.n.\n              , an African Termitidae belonging to an entirely new lineage of termites for which we create a new subfamily, Engelitermitinae\n              subfam.n.\n              The subfamily status of Engelitermitinae was supported by termite phylogenetic trees, including sequences from the four existing samples of\n              E. zambo\n              sp.n.\n              , which, albeit with low bootstrap supports, placed\n              Engelitermes\n              gen.n.\n              on a long branch sister to\n              Forficulitermes\n              , the two of which formed the sister group of a clade comprising Cubitermitinae, Nasutitermitinae, Syntermitinae and all other Termitinae. The sister relationship between\n              Engelitermes\n              gen.n.\n              and\n              Forficulitermes\n              is further supported by the similar gut structure of their workers. In contrast, the soldiers of\n              Engelitermes\n              gen.n.\n              resemble those of\n              Cephalotermes\n              . Our phylogenetic analyses, including all clades of Termitinae, call for a global taxonomic revision of the Termitinae subfamily names. Finally, our study highlights that new unique termite lineages are still awaiting to be described.","container-title":"Systematic Entomology","DOI":"10.1111/syen.12607","ISSN":"0307-6970, 1365-3113","issue":"1","journalAbbreviation":"Systematic Entomology","language":"en","page":"72-83","source":"DOI.org (Crossref)","title":"Mitochondrial phylogenetics position a new Afrotropical termite species into its own subfamily, the Engelitermitinae (Blattodea: Termitidae)","title-short":"Mitochondrial phylogenetics position a new Afrotropical termite species into its own subfamily, the Engelitermitinae (Blattodea","volume":"49","author":[{"family":"Romero Arias","given":"Johanna"},{"family":"Hellemans","given":"Simon"},{"family":"Kaymak","given":"Esra"},{"family":"Akama","given":"Pierre D."},{"family":"Bourguignon","given":"Thomas"},{"family":"Roisin","given":"Yves"},{"family":"Scheffrahn","given":"Rudolf H."},{"family":"Šobotník","given":"Jan"}],"issued":{"date-parts":[["2024",1]]},"citation-key":"romeroariasMitochondrialPhylogeneticsPosition2024"}}],"schema":"https://github.com/citation-style-language/schema/raw/master/csl-citation.json"}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F620BE">
              <w:rPr>
                <w:rFonts w:ascii="PT Serif" w:hAnsi="PT Serif"/>
                <w:sz w:val="18"/>
              </w:rPr>
              <w:t>[63]</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56C507EA"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B76298" w:rsidRPr="00B76298" w14:paraId="778C56AA" w14:textId="77777777" w:rsidTr="004721B4">
        <w:trPr>
          <w:trHeight w:val="20"/>
        </w:trPr>
        <w:tc>
          <w:tcPr>
            <w:tcW w:w="1741" w:type="dxa"/>
            <w:tcBorders>
              <w:top w:val="nil"/>
              <w:left w:val="nil"/>
              <w:bottom w:val="nil"/>
              <w:right w:val="nil"/>
            </w:tcBorders>
            <w:shd w:val="clear" w:color="auto" w:fill="auto"/>
            <w:noWrap/>
            <w:vAlign w:val="center"/>
            <w:hideMark/>
          </w:tcPr>
          <w:p w14:paraId="69C4254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24D69BD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Forficulitermitinae</w:t>
            </w:r>
            <w:proofErr w:type="spellEnd"/>
          </w:p>
        </w:tc>
        <w:tc>
          <w:tcPr>
            <w:tcW w:w="1960" w:type="dxa"/>
            <w:tcBorders>
              <w:top w:val="nil"/>
              <w:left w:val="nil"/>
              <w:bottom w:val="nil"/>
              <w:right w:val="nil"/>
            </w:tcBorders>
            <w:shd w:val="clear" w:color="auto" w:fill="auto"/>
            <w:noWrap/>
            <w:vAlign w:val="center"/>
            <w:hideMark/>
          </w:tcPr>
          <w:p w14:paraId="58253D6D"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Forficulitermes</w:t>
            </w:r>
            <w:proofErr w:type="spellEnd"/>
          </w:p>
        </w:tc>
        <w:tc>
          <w:tcPr>
            <w:tcW w:w="2160" w:type="dxa"/>
            <w:tcBorders>
              <w:top w:val="nil"/>
              <w:left w:val="nil"/>
              <w:bottom w:val="nil"/>
              <w:right w:val="nil"/>
            </w:tcBorders>
            <w:shd w:val="clear" w:color="auto" w:fill="auto"/>
            <w:noWrap/>
            <w:vAlign w:val="center"/>
            <w:hideMark/>
          </w:tcPr>
          <w:p w14:paraId="27B272E3"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planifrons</w:t>
            </w:r>
            <w:proofErr w:type="spellEnd"/>
          </w:p>
        </w:tc>
        <w:tc>
          <w:tcPr>
            <w:tcW w:w="2160" w:type="dxa"/>
            <w:tcBorders>
              <w:top w:val="nil"/>
              <w:left w:val="nil"/>
              <w:bottom w:val="nil"/>
              <w:right w:val="nil"/>
            </w:tcBorders>
            <w:shd w:val="clear" w:color="auto" w:fill="auto"/>
            <w:noWrap/>
            <w:vAlign w:val="center"/>
            <w:hideMark/>
          </w:tcPr>
          <w:p w14:paraId="03EE44B6"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Cam19_1_PG_123</w:t>
            </w:r>
          </w:p>
        </w:tc>
        <w:tc>
          <w:tcPr>
            <w:tcW w:w="1140" w:type="dxa"/>
            <w:tcBorders>
              <w:top w:val="nil"/>
              <w:left w:val="nil"/>
              <w:bottom w:val="nil"/>
              <w:right w:val="nil"/>
            </w:tcBorders>
            <w:shd w:val="clear" w:color="auto" w:fill="auto"/>
            <w:noWrap/>
            <w:vAlign w:val="center"/>
            <w:hideMark/>
          </w:tcPr>
          <w:p w14:paraId="66CEB03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OP882292</w:t>
            </w:r>
          </w:p>
        </w:tc>
        <w:tc>
          <w:tcPr>
            <w:tcW w:w="1152" w:type="dxa"/>
            <w:tcBorders>
              <w:top w:val="nil"/>
              <w:left w:val="nil"/>
              <w:bottom w:val="nil"/>
              <w:right w:val="nil"/>
            </w:tcBorders>
            <w:shd w:val="clear" w:color="auto" w:fill="auto"/>
            <w:noWrap/>
            <w:vAlign w:val="center"/>
            <w:hideMark/>
          </w:tcPr>
          <w:p w14:paraId="224B0D5E" w14:textId="4AF33108" w:rsidR="00B76298" w:rsidRPr="00B76298" w:rsidRDefault="00F620BE"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1B269D">
              <w:rPr>
                <w:rFonts w:ascii="PT Serif" w:eastAsia="Times New Roman" w:hAnsi="PT Serif" w:cs="Calibri"/>
                <w:color w:val="000000"/>
                <w:kern w:val="0"/>
                <w:sz w:val="18"/>
                <w:szCs w:val="18"/>
                <w14:ligatures w14:val="none"/>
              </w:rPr>
              <w:instrText xml:space="preserve"> ADDIN ZOTERO_ITEM CSL_CITATION {"citationID":"NDnLJ0kM","properties":{"formattedCitation":"[63]","plainCitation":"[63]","noteIndex":0},"citationItems":[{"id":23269,"uris":["http://zotero.org/users/9949769/items/AAISDHAD"],"itemData":{"id":23269,"type":"article-journal","abstract":"Abstract\n            \n              While new species of termites are described every year, the description of species distant from every known termite species is rare. In this paper, we describe one such species,\n              Engelitermes zambo\n              sp.n.\n              , an African Termitidae belonging to an entirely new lineage of termites for which we create a new subfamily, Engelitermitinae\n              subfam.n.\n              The subfamily status of Engelitermitinae was supported by termite phylogenetic trees, including sequences from the four existing samples of\n              E. zambo\n              sp.n.\n              , which, albeit with low bootstrap supports, placed\n              Engelitermes\n              gen.n.\n              on a long branch sister to\n              Forficulitermes\n              , the two of which formed the sister group of a clade comprising Cubitermitinae, Nasutitermitinae, Syntermitinae and all other Termitinae. The sister relationship between\n              Engelitermes\n              gen.n.\n              and\n              Forficulitermes\n              is further supported by the similar gut structure of their workers. In contrast, the soldiers of\n              Engelitermes\n              gen.n.\n              resemble those of\n              Cephalotermes\n              . Our phylogenetic analyses, including all clades of Termitinae, call for a global taxonomic revision of the Termitinae subfamily names. Finally, our study highlights that new unique termite lineages are still awaiting to be described.","container-title":"Systematic Entomology","DOI":"10.1111/syen.12607","ISSN":"0307-6970, 1365-3113","issue":"1","journalAbbreviation":"Systematic Entomology","language":"en","page":"72-83","source":"DOI.org (Crossref)","title":"Mitochondrial phylogenetics position a new Afrotropical termite species into its own subfamily, the Engelitermitinae (Blattodea: Termitidae)","title-short":"Mitochondrial phylogenetics position a new Afrotropical termite species into its own subfamily, the Engelitermitinae (Blattodea","volume":"49","author":[{"family":"Romero Arias","given":"Johanna"},{"family":"Hellemans","given":"Simon"},{"family":"Kaymak","given":"Esra"},{"family":"Akama","given":"Pierre D."},{"family":"Bourguignon","given":"Thomas"},{"family":"Roisin","given":"Yves"},{"family":"Scheffrahn","given":"Rudolf H."},{"family":"Šobotník","given":"Jan"}],"issued":{"date-parts":[["2024",1]]},"citation-key":"romeroariasMitochondrialPhylogeneticsPosition2024"}}],"schema":"https://github.com/citation-style-language/schema/raw/master/csl-citation.json"}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F620BE">
              <w:rPr>
                <w:rFonts w:ascii="PT Serif" w:hAnsi="PT Serif"/>
                <w:sz w:val="18"/>
              </w:rPr>
              <w:t>[63]</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344C8B6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B76298" w:rsidRPr="00B76298" w14:paraId="5F99C606" w14:textId="77777777" w:rsidTr="004721B4">
        <w:trPr>
          <w:trHeight w:val="20"/>
        </w:trPr>
        <w:tc>
          <w:tcPr>
            <w:tcW w:w="1741" w:type="dxa"/>
            <w:tcBorders>
              <w:top w:val="nil"/>
              <w:left w:val="nil"/>
              <w:bottom w:val="nil"/>
              <w:right w:val="nil"/>
            </w:tcBorders>
            <w:shd w:val="clear" w:color="auto" w:fill="auto"/>
            <w:noWrap/>
            <w:vAlign w:val="center"/>
            <w:hideMark/>
          </w:tcPr>
          <w:p w14:paraId="5DE5A1B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4D79709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Microcerotermitinae</w:t>
            </w:r>
            <w:proofErr w:type="spellEnd"/>
          </w:p>
        </w:tc>
        <w:tc>
          <w:tcPr>
            <w:tcW w:w="1960" w:type="dxa"/>
            <w:tcBorders>
              <w:top w:val="nil"/>
              <w:left w:val="nil"/>
              <w:bottom w:val="nil"/>
              <w:right w:val="nil"/>
            </w:tcBorders>
            <w:shd w:val="clear" w:color="auto" w:fill="auto"/>
            <w:noWrap/>
            <w:vAlign w:val="center"/>
            <w:hideMark/>
          </w:tcPr>
          <w:p w14:paraId="46E1813D"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Microcerotermes</w:t>
            </w:r>
            <w:proofErr w:type="spellEnd"/>
          </w:p>
        </w:tc>
        <w:tc>
          <w:tcPr>
            <w:tcW w:w="2160" w:type="dxa"/>
            <w:tcBorders>
              <w:top w:val="nil"/>
              <w:left w:val="nil"/>
              <w:bottom w:val="nil"/>
              <w:right w:val="nil"/>
            </w:tcBorders>
            <w:shd w:val="clear" w:color="auto" w:fill="auto"/>
            <w:noWrap/>
            <w:vAlign w:val="center"/>
            <w:hideMark/>
          </w:tcPr>
          <w:p w14:paraId="5427CAF7"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biroi</w:t>
            </w:r>
            <w:proofErr w:type="spellEnd"/>
          </w:p>
        </w:tc>
        <w:tc>
          <w:tcPr>
            <w:tcW w:w="2160" w:type="dxa"/>
            <w:tcBorders>
              <w:top w:val="nil"/>
              <w:left w:val="nil"/>
              <w:bottom w:val="nil"/>
              <w:right w:val="nil"/>
            </w:tcBorders>
            <w:shd w:val="clear" w:color="auto" w:fill="auto"/>
            <w:noWrap/>
            <w:vAlign w:val="center"/>
            <w:hideMark/>
          </w:tcPr>
          <w:p w14:paraId="15A23C5A"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
        </w:tc>
        <w:tc>
          <w:tcPr>
            <w:tcW w:w="1140" w:type="dxa"/>
            <w:tcBorders>
              <w:top w:val="nil"/>
              <w:left w:val="nil"/>
              <w:bottom w:val="nil"/>
              <w:right w:val="nil"/>
            </w:tcBorders>
            <w:shd w:val="clear" w:color="auto" w:fill="auto"/>
            <w:noWrap/>
            <w:vAlign w:val="center"/>
            <w:hideMark/>
          </w:tcPr>
          <w:p w14:paraId="0BF1FB4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OQ980240</w:t>
            </w:r>
          </w:p>
        </w:tc>
        <w:tc>
          <w:tcPr>
            <w:tcW w:w="1152" w:type="dxa"/>
            <w:tcBorders>
              <w:top w:val="nil"/>
              <w:left w:val="nil"/>
              <w:bottom w:val="nil"/>
              <w:right w:val="nil"/>
            </w:tcBorders>
            <w:shd w:val="clear" w:color="auto" w:fill="auto"/>
            <w:noWrap/>
            <w:vAlign w:val="center"/>
            <w:hideMark/>
          </w:tcPr>
          <w:p w14:paraId="5D417735" w14:textId="01E6C926"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4E0717">
              <w:rPr>
                <w:rFonts w:ascii="PT Serif" w:eastAsia="Times New Roman" w:hAnsi="PT Serif" w:cs="Calibri"/>
                <w:color w:val="000000"/>
                <w:kern w:val="0"/>
                <w:sz w:val="18"/>
                <w:szCs w:val="18"/>
                <w14:ligatures w14:val="none"/>
              </w:rPr>
              <w:instrText xml:space="preserve"> ADDIN ZOTERO_ITEM CSL_CITATION {"citationID":"xMcbX61M","properties":{"formattedCitation":"[52]","plainCitation":"[52]","noteIndex":0},"citationItems":[{"id":23280,"uris":["http://zotero.org/users/9949769/items/WTNLQZSK"],"itemData":{"id":23280,"type":"article-journal","abstract":"Termites host diverse communities of gut microbes, including many bacterial lineages only found in this habitat. The bacteria endemic to termite guts are transmitted via two routes: a vertical route from parent colonies to daughter colonies and a horizontal route between colonies sometimes belonging to different termite species. The relative importance of both transmission routes in shaping the gut microbiota of termites remains unknown. Using bacterial marker genes derived from the gut metagenomes of 197 termites and one\n              Cryptocercus\n              cockroach, we show that bacteria endemic to termite guts are mostly transferred vertically. We identified 18 lineages of gut bacteria showing cophylogenetic patterns with termites over tens of millions of years. Horizontal transfer rates estimated for 16 bacterial lineages were within the range of those estimated for 15 mitochondrial genes, suggesting that horizontal transfers are uncommon and vertical transfers are the dominant transmission route in these lineages. Some of these associations probably date back more than 150 million years and are an order of magnitude older than the cophylogenetic patterns between mammalian hosts and their gut bacteria. Our results suggest that termites have cospeciated with their gut bacteria since first appearing in the geological record.","container-title":"Proceedings of the Royal Society B: Biological Sciences","DOI":"10.1098/rspb.2023.0619","ISSN":"0962-8452, 1471-2954","issue":"2001","journalAbbreviation":"Proc. R. Soc. B.","language":"en","page":"20230619","source":"DOI.org (Crossref)","title":"Evidence of cospeciation between termites and their gut bacteria on a geological time scale","volume":"290","author":[{"family":"Arora","given":"Jigyasa"},{"family":"Buček","given":"Aleš"},{"family":"Hellemans","given":"Simon"},{"family":"Beránková","given":"Tereza"},{"family":"Romero Arias","given":"Johanna"},{"family":"Fisher","given":"Brian L."},{"family":"Clitheroe","given":"Crystal"},{"family":"Brune","given":"Andreas"},{"family":"Kinjo","given":"Yukihiro"},{"family":"Šobotník","given":"Jan"},{"family":"Bourguignon","given":"Thomas"}],"issued":{"date-parts":[["2023",6,28]]},"citation-key":"aroraEvidenceCospeciationTermites2023"}}],"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4E0717" w:rsidRPr="004E0717">
              <w:rPr>
                <w:rFonts w:ascii="PT Serif" w:hAnsi="PT Serif"/>
                <w:sz w:val="18"/>
              </w:rPr>
              <w:t>[52]</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338710B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0B15C556" w14:textId="77777777" w:rsidTr="004721B4">
        <w:trPr>
          <w:trHeight w:val="20"/>
        </w:trPr>
        <w:tc>
          <w:tcPr>
            <w:tcW w:w="1741" w:type="dxa"/>
            <w:tcBorders>
              <w:top w:val="nil"/>
              <w:left w:val="nil"/>
              <w:bottom w:val="nil"/>
              <w:right w:val="nil"/>
            </w:tcBorders>
            <w:shd w:val="clear" w:color="auto" w:fill="auto"/>
            <w:noWrap/>
            <w:vAlign w:val="center"/>
            <w:hideMark/>
          </w:tcPr>
          <w:p w14:paraId="294ECA32"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4EAF96D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Mirocapritermitinae</w:t>
            </w:r>
            <w:proofErr w:type="spellEnd"/>
          </w:p>
        </w:tc>
        <w:tc>
          <w:tcPr>
            <w:tcW w:w="1960" w:type="dxa"/>
            <w:tcBorders>
              <w:top w:val="nil"/>
              <w:left w:val="nil"/>
              <w:bottom w:val="nil"/>
              <w:right w:val="nil"/>
            </w:tcBorders>
            <w:shd w:val="clear" w:color="auto" w:fill="auto"/>
            <w:noWrap/>
            <w:vAlign w:val="center"/>
            <w:hideMark/>
          </w:tcPr>
          <w:p w14:paraId="413B66B0"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Pericapritermes</w:t>
            </w:r>
            <w:proofErr w:type="spellEnd"/>
          </w:p>
        </w:tc>
        <w:tc>
          <w:tcPr>
            <w:tcW w:w="2160" w:type="dxa"/>
            <w:tcBorders>
              <w:top w:val="nil"/>
              <w:left w:val="nil"/>
              <w:bottom w:val="nil"/>
              <w:right w:val="nil"/>
            </w:tcBorders>
            <w:shd w:val="clear" w:color="000000" w:fill="ED7D31"/>
            <w:noWrap/>
            <w:vAlign w:val="center"/>
            <w:hideMark/>
          </w:tcPr>
          <w:p w14:paraId="1EDF55F1"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nitobei</w:t>
            </w:r>
            <w:proofErr w:type="spellEnd"/>
          </w:p>
        </w:tc>
        <w:tc>
          <w:tcPr>
            <w:tcW w:w="2160" w:type="dxa"/>
            <w:tcBorders>
              <w:top w:val="nil"/>
              <w:left w:val="nil"/>
              <w:bottom w:val="nil"/>
              <w:right w:val="nil"/>
            </w:tcBorders>
            <w:shd w:val="clear" w:color="auto" w:fill="auto"/>
            <w:noWrap/>
            <w:vAlign w:val="center"/>
            <w:hideMark/>
          </w:tcPr>
          <w:p w14:paraId="78F0B68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TBRU3.22A</w:t>
            </w:r>
          </w:p>
        </w:tc>
        <w:tc>
          <w:tcPr>
            <w:tcW w:w="1140" w:type="dxa"/>
            <w:tcBorders>
              <w:top w:val="nil"/>
              <w:left w:val="nil"/>
              <w:bottom w:val="nil"/>
              <w:right w:val="nil"/>
            </w:tcBorders>
            <w:shd w:val="clear" w:color="auto" w:fill="auto"/>
            <w:noWrap/>
            <w:vAlign w:val="center"/>
            <w:hideMark/>
          </w:tcPr>
          <w:p w14:paraId="4597007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KY224470</w:t>
            </w:r>
          </w:p>
        </w:tc>
        <w:tc>
          <w:tcPr>
            <w:tcW w:w="1152" w:type="dxa"/>
            <w:tcBorders>
              <w:top w:val="nil"/>
              <w:left w:val="nil"/>
              <w:bottom w:val="nil"/>
              <w:right w:val="nil"/>
            </w:tcBorders>
            <w:shd w:val="clear" w:color="auto" w:fill="auto"/>
            <w:noWrap/>
            <w:vAlign w:val="center"/>
            <w:hideMark/>
          </w:tcPr>
          <w:p w14:paraId="4CF950F6" w14:textId="489524C8"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875578">
              <w:rPr>
                <w:rFonts w:ascii="PT Serif" w:eastAsia="Times New Roman" w:hAnsi="PT Serif" w:cs="Calibri"/>
                <w:color w:val="000000"/>
                <w:kern w:val="0"/>
                <w:sz w:val="18"/>
                <w:szCs w:val="18"/>
                <w14:ligatures w14:val="none"/>
              </w:rPr>
              <w:instrText xml:space="preserve"> ADDIN ZOTERO_ITEM CSL_CITATION {"citationID":"fX7AVlrS","properties":{"formattedCitation":"[59]","plainCitation":"[59]","noteIndex":0},"citationItems":[{"id":2945,"uris":["http://zotero.org/users/9949769/items/JC4QWGR6"],"itemData":{"id":2945,"type":"article-journal","abstract":"The higher termites (Termitidae) are keystone species and ecosystem engineers. They have exceptional biomass and play important roles in decomposition of dead plant matter, in soil manipulation, and as the primary food for many animals, especially in the tropics. Higher termites are most diverse in rainforests, with estimated origins in the late Eocene (54 Ma), postdating the breakup of Pangaea and Gondwana when most continents became separated. Since termites are poor fliers, their origin and spread across the globe requires alternative explanation. Here, we show that higher termites originated 42-54Ma in Africa and subsequently underwent at least 24 dispersal events between the continents in two main periods. Using phylogenetic analyses of mitochondrial genomes from 415 species, including all higher termite taxonomic and feeding groups, we inferred 10 dispersal events to South America and Asia 35-23Ma, coinciding with the sharp decrease in global temperature, sea level, and rainforest cover in the Oligocene. After global temperatures increased, 23-5Ma, there was only one more dispersal to South America but 11 to Asia and Australia, and one dispersal back to Africa. Most of these dispersal events were transoceanic and might have occurred via floating logs. The spread of higher termites across oceans was helped by the novel ecological opportunities brought about by environmental and ecosystem change, and led termites to become one of the few insect groups with specialized mammal predators. This has parallels with modern invasive species that have been able to thrive in humanimpacted ecosystems.","container-title":"Molecular Biology and Evolution","DOI":"10.1093/molbev/msw253","ISSN":"15371719","issue":"3","note":"PMID: 28025274","page":"589-597","title":"Mitochondrial phylogenomics resolves the global spread of higher termites, ecosystem engineers of the tropics","volume":"34","author":[{"family":"Bourguignon","given":"Thomas"},{"family":"Lo","given":"Nathan"},{"family":"Sobotnik","given":"Jan"},{"family":"Ho","given":"Simon Y.W."},{"family":"Iqbal","given":"Naeem"},{"family":"Coissac","given":"Eric"},{"family":"Lee","given":"Maria"},{"family":"Jendryka","given":"Martin M."},{"family":"Sillam-Dussès","given":"David"},{"family":"Krizkova","given":"Barbora"},{"family":"Roisin","given":"Yves"},{"family":"Evans","given":"Theodore A."}],"issued":{"date-parts":[["2017"]]},"citation-key":"bourguignonMitochondrialPhylogenomicsResolves2017"}}],"schema":"https://github.com/citation-style-language/schema/raw/master/csl-citation.json"}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875578" w:rsidRPr="00875578">
              <w:rPr>
                <w:rFonts w:ascii="PT Serif" w:hAnsi="PT Serif"/>
                <w:sz w:val="18"/>
              </w:rPr>
              <w:t>[59]</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13A3B9A6"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w:t>
            </w:r>
          </w:p>
        </w:tc>
      </w:tr>
      <w:tr w:rsidR="00B76298" w:rsidRPr="00B76298" w14:paraId="5411608A" w14:textId="77777777" w:rsidTr="004721B4">
        <w:trPr>
          <w:trHeight w:val="20"/>
        </w:trPr>
        <w:tc>
          <w:tcPr>
            <w:tcW w:w="1741" w:type="dxa"/>
            <w:tcBorders>
              <w:top w:val="nil"/>
              <w:left w:val="nil"/>
              <w:bottom w:val="nil"/>
              <w:right w:val="nil"/>
            </w:tcBorders>
            <w:shd w:val="clear" w:color="auto" w:fill="auto"/>
            <w:noWrap/>
            <w:vAlign w:val="center"/>
            <w:hideMark/>
          </w:tcPr>
          <w:p w14:paraId="5D40384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03BBD2F0"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Nasutitermitinae</w:t>
            </w:r>
            <w:proofErr w:type="spellEnd"/>
          </w:p>
        </w:tc>
        <w:tc>
          <w:tcPr>
            <w:tcW w:w="1960" w:type="dxa"/>
            <w:tcBorders>
              <w:top w:val="nil"/>
              <w:left w:val="nil"/>
              <w:bottom w:val="nil"/>
              <w:right w:val="nil"/>
            </w:tcBorders>
            <w:shd w:val="clear" w:color="auto" w:fill="auto"/>
            <w:noWrap/>
            <w:vAlign w:val="center"/>
            <w:hideMark/>
          </w:tcPr>
          <w:p w14:paraId="5797FE2E"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Nasutitermes</w:t>
            </w:r>
            <w:proofErr w:type="spellEnd"/>
          </w:p>
        </w:tc>
        <w:tc>
          <w:tcPr>
            <w:tcW w:w="2160" w:type="dxa"/>
            <w:tcBorders>
              <w:top w:val="nil"/>
              <w:left w:val="nil"/>
              <w:bottom w:val="nil"/>
              <w:right w:val="nil"/>
            </w:tcBorders>
            <w:shd w:val="clear" w:color="auto" w:fill="auto"/>
            <w:noWrap/>
            <w:vAlign w:val="center"/>
            <w:hideMark/>
          </w:tcPr>
          <w:p w14:paraId="7CFEFF00"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corniger</w:t>
            </w:r>
            <w:proofErr w:type="spellEnd"/>
          </w:p>
        </w:tc>
        <w:tc>
          <w:tcPr>
            <w:tcW w:w="2160" w:type="dxa"/>
            <w:tcBorders>
              <w:top w:val="nil"/>
              <w:left w:val="nil"/>
              <w:bottom w:val="nil"/>
              <w:right w:val="nil"/>
            </w:tcBorders>
            <w:shd w:val="clear" w:color="auto" w:fill="auto"/>
            <w:noWrap/>
            <w:vAlign w:val="center"/>
            <w:hideMark/>
          </w:tcPr>
          <w:p w14:paraId="5D89B07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NI275</w:t>
            </w:r>
          </w:p>
        </w:tc>
        <w:tc>
          <w:tcPr>
            <w:tcW w:w="1140" w:type="dxa"/>
            <w:tcBorders>
              <w:top w:val="nil"/>
              <w:left w:val="nil"/>
              <w:bottom w:val="nil"/>
              <w:right w:val="nil"/>
            </w:tcBorders>
            <w:shd w:val="clear" w:color="auto" w:fill="auto"/>
            <w:noWrap/>
            <w:vAlign w:val="center"/>
            <w:hideMark/>
          </w:tcPr>
          <w:p w14:paraId="06439CA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OL875055</w:t>
            </w:r>
          </w:p>
        </w:tc>
        <w:tc>
          <w:tcPr>
            <w:tcW w:w="1152" w:type="dxa"/>
            <w:tcBorders>
              <w:top w:val="nil"/>
              <w:left w:val="nil"/>
              <w:bottom w:val="nil"/>
              <w:right w:val="nil"/>
            </w:tcBorders>
            <w:shd w:val="clear" w:color="auto" w:fill="auto"/>
            <w:noWrap/>
            <w:vAlign w:val="center"/>
            <w:hideMark/>
          </w:tcPr>
          <w:p w14:paraId="6ADE4B59" w14:textId="60CCF331" w:rsidR="00B76298"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{"citationID":"aB7c5qMC","properties":{"formattedCitation":"[47]","plainCitation":"[47]","noteIndex":0},"citationItems":[{"id":23275,"uris":["http://zotero.org/users/9949769/items/SN3RQ3EB"],"itemData":{"id":23275,"type":"article-journal","container-title":"Molecular Phylogenetics and Evolution","DOI":"10.1016/j.ympev.2022.107520","ISSN":"10557903","journalAbbreviation":"Molecular Phylogenetics and Evolution","language":"en","page":"107520","source":"DOI.org (Crossref)","title":"Using ultraconserved elements to reconstruct the termite tree of life","volume":"173","author":[{"family":"Hellemans","given":"Simon"},{"family":"Wang","given":"Menglin"},{"family":"Hasegawa","given":"Nonno"},{"family":"Šobotník","given":"Jan"},{"family":"Scheffrahn","given":"Rudolf H."},{"family":"Bourguignon","given":"Thomas"}],"issued":{"date-parts":[["2022",8]]},"citation-key":"hellemansUsingUltraconservedElements2022"}}],"schema":"https://github.com/citation-style-language/schema/raw/master/csl-citation.json"}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4E0717">
              <w:rPr>
                <w:rFonts w:ascii="PT Serif" w:hAnsi="PT Serif"/>
                <w:sz w:val="18"/>
              </w:rPr>
              <w:t>[47]</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6CFD7F8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352F257F" w14:textId="77777777" w:rsidTr="004721B4">
        <w:trPr>
          <w:trHeight w:val="20"/>
        </w:trPr>
        <w:tc>
          <w:tcPr>
            <w:tcW w:w="1741" w:type="dxa"/>
            <w:tcBorders>
              <w:top w:val="nil"/>
              <w:left w:val="nil"/>
              <w:bottom w:val="nil"/>
              <w:right w:val="nil"/>
            </w:tcBorders>
            <w:shd w:val="clear" w:color="auto" w:fill="auto"/>
            <w:noWrap/>
            <w:vAlign w:val="center"/>
            <w:hideMark/>
          </w:tcPr>
          <w:p w14:paraId="39B15E88"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64845D6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Nasutitermitinae</w:t>
            </w:r>
            <w:proofErr w:type="spellEnd"/>
          </w:p>
        </w:tc>
        <w:tc>
          <w:tcPr>
            <w:tcW w:w="1960" w:type="dxa"/>
            <w:tcBorders>
              <w:top w:val="nil"/>
              <w:left w:val="nil"/>
              <w:bottom w:val="nil"/>
              <w:right w:val="nil"/>
            </w:tcBorders>
            <w:shd w:val="clear" w:color="auto" w:fill="auto"/>
            <w:noWrap/>
            <w:vAlign w:val="center"/>
            <w:hideMark/>
          </w:tcPr>
          <w:p w14:paraId="4500E627"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Nasutitermes</w:t>
            </w:r>
            <w:proofErr w:type="spellEnd"/>
          </w:p>
        </w:tc>
        <w:tc>
          <w:tcPr>
            <w:tcW w:w="2160" w:type="dxa"/>
            <w:tcBorders>
              <w:top w:val="nil"/>
              <w:left w:val="nil"/>
              <w:bottom w:val="nil"/>
              <w:right w:val="nil"/>
            </w:tcBorders>
            <w:shd w:val="clear" w:color="auto" w:fill="auto"/>
            <w:noWrap/>
            <w:vAlign w:val="center"/>
            <w:hideMark/>
          </w:tcPr>
          <w:p w14:paraId="4E8A51EA"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exitiosus</w:t>
            </w:r>
            <w:proofErr w:type="spellEnd"/>
          </w:p>
        </w:tc>
        <w:tc>
          <w:tcPr>
            <w:tcW w:w="2160" w:type="dxa"/>
            <w:tcBorders>
              <w:top w:val="nil"/>
              <w:left w:val="nil"/>
              <w:bottom w:val="nil"/>
              <w:right w:val="nil"/>
            </w:tcBorders>
            <w:shd w:val="clear" w:color="auto" w:fill="auto"/>
            <w:noWrap/>
            <w:vAlign w:val="center"/>
            <w:hideMark/>
          </w:tcPr>
          <w:p w14:paraId="2B755F7E"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3.11.1</w:t>
            </w:r>
          </w:p>
        </w:tc>
        <w:tc>
          <w:tcPr>
            <w:tcW w:w="1140" w:type="dxa"/>
            <w:tcBorders>
              <w:top w:val="nil"/>
              <w:left w:val="nil"/>
              <w:bottom w:val="nil"/>
              <w:right w:val="nil"/>
            </w:tcBorders>
            <w:shd w:val="clear" w:color="auto" w:fill="auto"/>
            <w:noWrap/>
            <w:vAlign w:val="center"/>
            <w:hideMark/>
          </w:tcPr>
          <w:p w14:paraId="50DD2450"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KY224642</w:t>
            </w:r>
          </w:p>
        </w:tc>
        <w:tc>
          <w:tcPr>
            <w:tcW w:w="1152" w:type="dxa"/>
            <w:tcBorders>
              <w:top w:val="nil"/>
              <w:left w:val="nil"/>
              <w:bottom w:val="nil"/>
              <w:right w:val="nil"/>
            </w:tcBorders>
            <w:shd w:val="clear" w:color="auto" w:fill="auto"/>
            <w:noWrap/>
            <w:vAlign w:val="center"/>
            <w:hideMark/>
          </w:tcPr>
          <w:p w14:paraId="4EC6EC1A" w14:textId="0998471F"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875578">
              <w:rPr>
                <w:rFonts w:ascii="PT Serif" w:eastAsia="Times New Roman" w:hAnsi="PT Serif" w:cs="Calibri"/>
                <w:color w:val="000000"/>
                <w:kern w:val="0"/>
                <w:sz w:val="18"/>
                <w:szCs w:val="18"/>
                <w14:ligatures w14:val="none"/>
              </w:rPr>
              <w:instrText xml:space="preserve"> ADDIN ZOTERO_ITEM CSL_CITATION {"citationID":"i42ccam8","properties":{"formattedCitation":"[59]","plainCitation":"[59]","noteIndex":0},"citationItems":[{"id":2945,"uris":["http://zotero.org/users/9949769/items/JC4QWGR6"],"itemData":{"id":2945,"type":"article-journal","abstract":"The higher termites (Termitidae) are keystone species and ecosystem engineers. They have exceptional biomass and play important roles in decomposition of dead plant matter, in soil manipulation, and as the primary food for many animals, especially in the tropics. Higher termites are most diverse in rainforests, with estimated origins in the late Eocene (54 Ma), postdating the breakup of Pangaea and Gondwana when most continents became separated. Since termites are poor fliers, their origin and spread across the globe requires alternative explanation. Here, we show that higher termites originated 42-54Ma in Africa and subsequently underwent at least 24 dispersal events between the continents in two main periods. Using phylogenetic analyses of mitochondrial genomes from 415 species, including all higher termite taxonomic and feeding groups, we inferred 10 dispersal events to South America and Asia 35-23Ma, coinciding with the sharp decrease in global temperature, sea level, and rainforest cover in the Oligocene. After global temperatures increased, 23-5Ma, there was only one more dispersal to South America but 11 to Asia and Australia, and one dispersal back to Africa. Most of these dispersal events were transoceanic and might have occurred via floating logs. The spread of higher termites across oceans was helped by the novel ecological opportunities brought about by environmental and ecosystem change, and led termites to become one of the few insect groups with specialized mammal predators. This has parallels with modern invasive species that have been able to thrive in humanimpacted ecosystems.","container-title":"Molecular Biology and Evolution","DOI":"10.1093/molbev/msw253","ISSN":"15371719","issue":"3","note":"PMID: 28025274","page":"589-597","title":"Mitochondrial phylogenomics resolves the global spread of higher termites, ecosystem engineers of the tropics","volume":"34","author":[{"family":"Bourguignon","given":"Thomas"},{"family":"Lo","given":"Nathan"},{"family":"Sobotnik","given":"Jan"},{"family":"Ho","given":"Simon Y.W."},{"family":"Iqbal","given":"Naeem"},{"family":"Coissac","given":"Eric"},{"family":"Lee","given":"Maria"},{"family":"Jendryka","given":"Martin M."},{"family":"Sillam-Dussès","given":"David"},{"family":"Krizkova","given":"Barbora"},{"family":"Roisin","given":"Yves"},{"family":"Evans","given":"Theodore A."}],"issued":{"date-parts":[["2017"]]},"citation-key":"bourguignonMitochondrialPhylogenomicsResolves2017"}}],"schema":"https://github.com/citation-style-language/schema/raw/master/csl-citation.json"}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875578" w:rsidRPr="00875578">
              <w:rPr>
                <w:rFonts w:ascii="PT Serif" w:hAnsi="PT Serif"/>
                <w:sz w:val="18"/>
              </w:rPr>
              <w:t>[59]</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405C6F8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5E8A30D6" w14:textId="77777777" w:rsidTr="004721B4">
        <w:trPr>
          <w:trHeight w:val="20"/>
        </w:trPr>
        <w:tc>
          <w:tcPr>
            <w:tcW w:w="1741" w:type="dxa"/>
            <w:tcBorders>
              <w:top w:val="nil"/>
              <w:left w:val="nil"/>
              <w:bottom w:val="nil"/>
              <w:right w:val="nil"/>
            </w:tcBorders>
            <w:shd w:val="clear" w:color="auto" w:fill="auto"/>
            <w:noWrap/>
            <w:vAlign w:val="center"/>
            <w:hideMark/>
          </w:tcPr>
          <w:p w14:paraId="6CBE4D5B"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5BAA7C3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Nasutitermitinae</w:t>
            </w:r>
            <w:proofErr w:type="spellEnd"/>
          </w:p>
        </w:tc>
        <w:tc>
          <w:tcPr>
            <w:tcW w:w="1960" w:type="dxa"/>
            <w:tcBorders>
              <w:top w:val="nil"/>
              <w:left w:val="nil"/>
              <w:bottom w:val="nil"/>
              <w:right w:val="nil"/>
            </w:tcBorders>
            <w:shd w:val="clear" w:color="auto" w:fill="auto"/>
            <w:noWrap/>
            <w:vAlign w:val="center"/>
            <w:hideMark/>
          </w:tcPr>
          <w:p w14:paraId="366B3F70"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Trinervitermes</w:t>
            </w:r>
            <w:proofErr w:type="spellEnd"/>
          </w:p>
        </w:tc>
        <w:tc>
          <w:tcPr>
            <w:tcW w:w="2160" w:type="dxa"/>
            <w:tcBorders>
              <w:top w:val="nil"/>
              <w:left w:val="nil"/>
              <w:bottom w:val="nil"/>
              <w:right w:val="nil"/>
            </w:tcBorders>
            <w:shd w:val="clear" w:color="000000" w:fill="ED7D31"/>
            <w:noWrap/>
            <w:vAlign w:val="center"/>
            <w:hideMark/>
          </w:tcPr>
          <w:p w14:paraId="4B6D8B25"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geminatus</w:t>
            </w:r>
            <w:proofErr w:type="spellEnd"/>
          </w:p>
        </w:tc>
        <w:tc>
          <w:tcPr>
            <w:tcW w:w="2160" w:type="dxa"/>
            <w:tcBorders>
              <w:top w:val="nil"/>
              <w:left w:val="nil"/>
              <w:bottom w:val="nil"/>
              <w:right w:val="nil"/>
            </w:tcBorders>
            <w:shd w:val="clear" w:color="auto" w:fill="auto"/>
            <w:noWrap/>
            <w:vAlign w:val="center"/>
            <w:hideMark/>
          </w:tcPr>
          <w:p w14:paraId="447FF40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CIVT035</w:t>
            </w:r>
          </w:p>
        </w:tc>
        <w:tc>
          <w:tcPr>
            <w:tcW w:w="1140" w:type="dxa"/>
            <w:tcBorders>
              <w:top w:val="nil"/>
              <w:left w:val="nil"/>
              <w:bottom w:val="nil"/>
              <w:right w:val="nil"/>
            </w:tcBorders>
            <w:shd w:val="clear" w:color="auto" w:fill="auto"/>
            <w:noWrap/>
            <w:vAlign w:val="center"/>
            <w:hideMark/>
          </w:tcPr>
          <w:p w14:paraId="7BC114AB"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OQ555367</w:t>
            </w:r>
          </w:p>
        </w:tc>
        <w:tc>
          <w:tcPr>
            <w:tcW w:w="1152" w:type="dxa"/>
            <w:tcBorders>
              <w:top w:val="nil"/>
              <w:left w:val="nil"/>
              <w:bottom w:val="nil"/>
              <w:right w:val="nil"/>
            </w:tcBorders>
            <w:shd w:val="clear" w:color="auto" w:fill="auto"/>
            <w:noWrap/>
            <w:vAlign w:val="center"/>
            <w:hideMark/>
          </w:tcPr>
          <w:p w14:paraId="3942CE72" w14:textId="0F3406C0" w:rsidR="00B76298" w:rsidRPr="00B76298" w:rsidRDefault="005035B2"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7727A6">
              <w:rPr>
                <w:rFonts w:ascii="PT Serif" w:eastAsia="Times New Roman" w:hAnsi="PT Serif" w:cs="Calibri"/>
                <w:color w:val="000000"/>
                <w:kern w:val="0"/>
                <w:sz w:val="18"/>
                <w:szCs w:val="18"/>
                <w14:ligatures w14:val="none"/>
              </w:rPr>
              <w:instrText xml:space="preserve"> ADDIN ZOTERO_ITEM CSL_CITATION {"citationID":"I6KBEhrX","properties":{"formattedCitation":"[51]","plainCitation":"[51]","noteIndex":0},"citationItems":[{"id":23265,"uris":["http://zotero.org/users/9949769/items/8KVDTI9D"],"itemData":{"id":23265,"type":"article-journal","abstract":"Madagascar is home to many endemic plant and animal species owing to its ancient isolation from other landmasses. This unique fauna includes several lineages of termites, a group of insects known for their key role in organic matter decomposition in many terrestrial ecosystems. How and when termites colonised Madagascar remains unknown. In this study, we used 601 mitochondrial genomes, 93 of which were generated from Malagasy samples, to infer the global historical biogeography of Neoisoptera, a lineage containing more than 80% of described termite species. Our results indicate that Neoisoptera colonised Madagascar between 7 and 10 times independently during the Miocene, between 8.4 and 16.6 Ma (95% HPD: 6.1–19.9 Ma). This timing matches that of the colonization of Australia by Neoisoptera. Furthermore, the taxonomic composition of the Neoisopteran fauna of Madagascar and Australia are strikingly similar, with Madagascar harbouring an additional two lineages absent from Australia. Therefore, akin to Australia, Neoisoptera colonised Madagascar during the global expansion of grasslands, possibly helped by the ecological opportunities arising from the spread of this new biome.","container-title":"Ecography","DOI":"10.1111/ecog.06463","ISSN":"0906-7590, 1600-0587","issue":"7","journalAbbreviation":"Ecography","language":"en","page":"e06463","source":"DOI.org (Crossref)","title":"Neoisoptera repeatedly colonised Madagascar after the Middle Miocene climatic optimum","volume":"2023","author":[{"family":"Wang","given":"Menglin"},{"family":"Hellemans","given":"Simon"},{"family":"Buček","given":"Aleš"},{"family":"Kanao","given":"Taisuke"},{"family":"Arora","given":"Jigyasa"},{"family":"Clitheroe","given":"Crystal"},{"family":"Rafanomezantsoa","given":"Jean</w:instrText>
            </w:r>
            <w:r w:rsidR="007727A6">
              <w:rPr>
                <w:rFonts w:ascii="Cambria Math" w:eastAsia="Times New Roman" w:hAnsi="Cambria Math" w:cs="Cambria Math"/>
                <w:color w:val="000000"/>
                <w:kern w:val="0"/>
                <w:sz w:val="18"/>
                <w:szCs w:val="18"/>
                <w14:ligatures w14:val="none"/>
              </w:rPr>
              <w:instrText>‐</w:instrText>
            </w:r>
            <w:r w:rsidR="007727A6">
              <w:rPr>
                <w:rFonts w:ascii="PT Serif" w:eastAsia="Times New Roman" w:hAnsi="PT Serif" w:cs="Calibri"/>
                <w:color w:val="000000"/>
                <w:kern w:val="0"/>
                <w:sz w:val="18"/>
                <w:szCs w:val="18"/>
                <w14:ligatures w14:val="none"/>
              </w:rPr>
              <w:instrText>Jacques"},{"family":"Fisher","given":"Brian L."},{"family":"Scheffrahn","given":"Rudolf"},{"family":"Sillam</w:instrText>
            </w:r>
            <w:r w:rsidR="007727A6">
              <w:rPr>
                <w:rFonts w:ascii="Cambria Math" w:eastAsia="Times New Roman" w:hAnsi="Cambria Math" w:cs="Cambria Math"/>
                <w:color w:val="000000"/>
                <w:kern w:val="0"/>
                <w:sz w:val="18"/>
                <w:szCs w:val="18"/>
                <w14:ligatures w14:val="none"/>
              </w:rPr>
              <w:instrText>‐</w:instrText>
            </w:r>
            <w:r w:rsidR="007727A6">
              <w:rPr>
                <w:rFonts w:ascii="PT Serif" w:eastAsia="Times New Roman" w:hAnsi="PT Serif" w:cs="Calibri"/>
                <w:color w:val="000000"/>
                <w:kern w:val="0"/>
                <w:sz w:val="18"/>
                <w:szCs w:val="18"/>
                <w14:ligatures w14:val="none"/>
              </w:rPr>
              <w:instrText>Duss</w:instrText>
            </w:r>
            <w:r w:rsidR="007727A6">
              <w:rPr>
                <w:rFonts w:ascii="PT Serif" w:eastAsia="Times New Roman" w:hAnsi="PT Serif" w:cs="PT Serif"/>
                <w:color w:val="000000"/>
                <w:kern w:val="0"/>
                <w:sz w:val="18"/>
                <w:szCs w:val="18"/>
                <w14:ligatures w14:val="none"/>
              </w:rPr>
              <w:instrText>è</w:instrText>
            </w:r>
            <w:r w:rsidR="007727A6">
              <w:rPr>
                <w:rFonts w:ascii="PT Serif" w:eastAsia="Times New Roman" w:hAnsi="PT Serif" w:cs="Calibri"/>
                <w:color w:val="000000"/>
                <w:kern w:val="0"/>
                <w:sz w:val="18"/>
                <w:szCs w:val="18"/>
                <w14:ligatures w14:val="none"/>
              </w:rPr>
              <w:instrText>s","given":"David"},{"family":"Roisin","given":"Yves"},{"family":"</w:instrText>
            </w:r>
            <w:r w:rsidR="007727A6">
              <w:rPr>
                <w:rFonts w:ascii="PT Serif" w:eastAsia="Times New Roman" w:hAnsi="PT Serif" w:cs="PT Serif"/>
                <w:color w:val="000000"/>
                <w:kern w:val="0"/>
                <w:sz w:val="18"/>
                <w:szCs w:val="18"/>
                <w14:ligatures w14:val="none"/>
              </w:rPr>
              <w:instrText>Š</w:instrText>
            </w:r>
            <w:r w:rsidR="007727A6">
              <w:rPr>
                <w:rFonts w:ascii="PT Serif" w:eastAsia="Times New Roman" w:hAnsi="PT Serif" w:cs="Calibri"/>
                <w:color w:val="000000"/>
                <w:kern w:val="0"/>
                <w:sz w:val="18"/>
                <w:szCs w:val="18"/>
                <w14:ligatures w14:val="none"/>
              </w:rPr>
              <w:instrText>obotn</w:instrText>
            </w:r>
            <w:r w:rsidR="007727A6">
              <w:rPr>
                <w:rFonts w:ascii="PT Serif" w:eastAsia="Times New Roman" w:hAnsi="PT Serif" w:cs="PT Serif"/>
                <w:color w:val="000000"/>
                <w:kern w:val="0"/>
                <w:sz w:val="18"/>
                <w:szCs w:val="18"/>
                <w14:ligatures w14:val="none"/>
              </w:rPr>
              <w:instrText>í</w:instrText>
            </w:r>
            <w:r w:rsidR="007727A6">
              <w:rPr>
                <w:rFonts w:ascii="PT Serif" w:eastAsia="Times New Roman" w:hAnsi="PT Serif" w:cs="Calibri"/>
                <w:color w:val="000000"/>
                <w:kern w:val="0"/>
                <w:sz w:val="18"/>
                <w:szCs w:val="18"/>
                <w14:ligatures w14:val="none"/>
              </w:rPr>
              <w:instrText xml:space="preserve">k","given":"Jan"},{"family":"Bourguignon","given":"Thomas"}],"issued":{"date-parts":[["2023",7]]},"citation-key":"wangNeoisopteraRepeatedlyColonised2023"}}],"schema":"https://github.com/citation-style-language/schema/raw/master/csl-citation.json"}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4E0717">
              <w:rPr>
                <w:rFonts w:ascii="PT Serif" w:hAnsi="PT Serif"/>
                <w:sz w:val="18"/>
              </w:rPr>
              <w:t>[51]</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52F6BBA9"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w:t>
            </w:r>
          </w:p>
        </w:tc>
      </w:tr>
      <w:tr w:rsidR="00B76298" w:rsidRPr="00B76298" w14:paraId="2074DD03" w14:textId="77777777" w:rsidTr="004721B4">
        <w:trPr>
          <w:trHeight w:val="20"/>
        </w:trPr>
        <w:tc>
          <w:tcPr>
            <w:tcW w:w="1741" w:type="dxa"/>
            <w:tcBorders>
              <w:top w:val="nil"/>
              <w:left w:val="nil"/>
              <w:bottom w:val="nil"/>
              <w:right w:val="nil"/>
            </w:tcBorders>
            <w:shd w:val="clear" w:color="auto" w:fill="auto"/>
            <w:noWrap/>
            <w:vAlign w:val="center"/>
            <w:hideMark/>
          </w:tcPr>
          <w:p w14:paraId="768077E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3984C3EB"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Neocapritermitinae</w:t>
            </w:r>
            <w:proofErr w:type="spellEnd"/>
          </w:p>
        </w:tc>
        <w:tc>
          <w:tcPr>
            <w:tcW w:w="1960" w:type="dxa"/>
            <w:tcBorders>
              <w:top w:val="nil"/>
              <w:left w:val="nil"/>
              <w:bottom w:val="nil"/>
              <w:right w:val="nil"/>
            </w:tcBorders>
            <w:shd w:val="clear" w:color="auto" w:fill="auto"/>
            <w:noWrap/>
            <w:vAlign w:val="center"/>
            <w:hideMark/>
          </w:tcPr>
          <w:p w14:paraId="355CD089"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Neocapritermes</w:t>
            </w:r>
            <w:proofErr w:type="spellEnd"/>
          </w:p>
        </w:tc>
        <w:tc>
          <w:tcPr>
            <w:tcW w:w="2160" w:type="dxa"/>
            <w:tcBorders>
              <w:top w:val="nil"/>
              <w:left w:val="nil"/>
              <w:bottom w:val="nil"/>
              <w:right w:val="nil"/>
            </w:tcBorders>
            <w:shd w:val="clear" w:color="auto" w:fill="auto"/>
            <w:noWrap/>
            <w:vAlign w:val="center"/>
            <w:hideMark/>
          </w:tcPr>
          <w:p w14:paraId="44B8DA28"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taracua</w:t>
            </w:r>
            <w:proofErr w:type="spellEnd"/>
          </w:p>
        </w:tc>
        <w:tc>
          <w:tcPr>
            <w:tcW w:w="2160" w:type="dxa"/>
            <w:tcBorders>
              <w:top w:val="nil"/>
              <w:left w:val="nil"/>
              <w:bottom w:val="nil"/>
              <w:right w:val="nil"/>
            </w:tcBorders>
            <w:shd w:val="clear" w:color="auto" w:fill="auto"/>
            <w:noWrap/>
            <w:vAlign w:val="center"/>
            <w:hideMark/>
          </w:tcPr>
          <w:p w14:paraId="029607D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G13-60</w:t>
            </w:r>
          </w:p>
        </w:tc>
        <w:tc>
          <w:tcPr>
            <w:tcW w:w="1140" w:type="dxa"/>
            <w:tcBorders>
              <w:top w:val="nil"/>
              <w:left w:val="nil"/>
              <w:bottom w:val="nil"/>
              <w:right w:val="nil"/>
            </w:tcBorders>
            <w:shd w:val="clear" w:color="auto" w:fill="auto"/>
            <w:noWrap/>
            <w:vAlign w:val="center"/>
            <w:hideMark/>
          </w:tcPr>
          <w:p w14:paraId="50B6F49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OQ980239</w:t>
            </w:r>
          </w:p>
        </w:tc>
        <w:tc>
          <w:tcPr>
            <w:tcW w:w="1152" w:type="dxa"/>
            <w:tcBorders>
              <w:top w:val="nil"/>
              <w:left w:val="nil"/>
              <w:bottom w:val="nil"/>
              <w:right w:val="nil"/>
            </w:tcBorders>
            <w:shd w:val="clear" w:color="auto" w:fill="auto"/>
            <w:noWrap/>
            <w:vAlign w:val="center"/>
            <w:hideMark/>
          </w:tcPr>
          <w:p w14:paraId="15D1C430" w14:textId="4F2F8B26"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4E0717">
              <w:rPr>
                <w:rFonts w:ascii="PT Serif" w:eastAsia="Times New Roman" w:hAnsi="PT Serif" w:cs="Calibri"/>
                <w:color w:val="000000"/>
                <w:kern w:val="0"/>
                <w:sz w:val="18"/>
                <w:szCs w:val="18"/>
                <w14:ligatures w14:val="none"/>
              </w:rPr>
              <w:instrText xml:space="preserve"> ADDIN ZOTERO_ITEM CSL_CITATION {"citationID":"tpe7QakM","properties":{"formattedCitation":"[52]","plainCitation":"[52]","noteIndex":0},"citationItems":[{"id":23280,"uris":["http://zotero.org/users/9949769/items/WTNLQZSK"],"itemData":{"id":23280,"type":"article-journal","abstract":"Termites host diverse communities of gut microbes, including many bacterial lineages only found in this habitat. The bacteria endemic to termite guts are transmitted via two routes: a vertical route from parent colonies to daughter colonies and a horizontal route between colonies sometimes belonging to different termite species. The relative importance of both transmission routes in shaping the gut microbiota of termites remains unknown. Using bacterial marker genes derived from the gut metagenomes of 197 termites and one\n              Cryptocercus\n              cockroach, we show that bacteria endemic to termite guts are mostly transferred vertically. We identified 18 lineages of gut bacteria showing cophylogenetic patterns with termites over tens of millions of years. Horizontal transfer rates estimated for 16 bacterial lineages were within the range of those estimated for 15 mitochondrial genes, suggesting that horizontal transfers are uncommon and vertical transfers are the dominant transmission route in these lineages. Some of these associations probably date back more than 150 million years and are an order of magnitude older than the cophylogenetic patterns between mammalian hosts and their gut bacteria. Our results suggest that termites have cospeciated with their gut bacteria since first appearing in the geological record.","container-title":"Proceedings of the Royal Society B: Biological Sciences","DOI":"10.1098/rspb.2023.0619","ISSN":"0962-8452, 1471-2954","issue":"2001","journalAbbreviation":"Proc. R. Soc. B.","language":"en","page":"20230619","source":"DOI.org (Crossref)","title":"Evidence of cospeciation between termites and their gut bacteria on a geological time scale","volume":"290","author":[{"family":"Arora","given":"Jigyasa"},{"family":"Buček","given":"Aleš"},{"family":"Hellemans","given":"Simon"},{"family":"Beránková","given":"Tereza"},{"family":"Romero Arias","given":"Johanna"},{"family":"Fisher","given":"Brian L."},{"family":"Clitheroe","given":"Crystal"},{"family":"Brune","given":"Andreas"},{"family":"Kinjo","given":"Yukihiro"},{"family":"Šobotník","given":"Jan"},{"family":"Bourguignon","given":"Thomas"}],"issued":{"date-parts":[["2023",6,28]]},"citation-key":"aroraEvidenceCospeciationTermites2023"}}],"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4E0717" w:rsidRPr="004E0717">
              <w:rPr>
                <w:rFonts w:ascii="PT Serif" w:hAnsi="PT Serif"/>
                <w:sz w:val="18"/>
              </w:rPr>
              <w:t>[52]</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2B60179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B76298" w:rsidRPr="00B76298" w14:paraId="2E075EB4" w14:textId="77777777" w:rsidTr="004721B4">
        <w:trPr>
          <w:trHeight w:val="20"/>
        </w:trPr>
        <w:tc>
          <w:tcPr>
            <w:tcW w:w="1741" w:type="dxa"/>
            <w:tcBorders>
              <w:top w:val="nil"/>
              <w:left w:val="nil"/>
              <w:bottom w:val="nil"/>
              <w:right w:val="nil"/>
            </w:tcBorders>
            <w:shd w:val="clear" w:color="auto" w:fill="auto"/>
            <w:noWrap/>
            <w:vAlign w:val="center"/>
            <w:hideMark/>
          </w:tcPr>
          <w:p w14:paraId="3E4F6C92"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0804E486"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Promirotermitinae</w:t>
            </w:r>
            <w:proofErr w:type="spellEnd"/>
          </w:p>
        </w:tc>
        <w:tc>
          <w:tcPr>
            <w:tcW w:w="1960" w:type="dxa"/>
            <w:tcBorders>
              <w:top w:val="nil"/>
              <w:left w:val="nil"/>
              <w:bottom w:val="nil"/>
              <w:right w:val="nil"/>
            </w:tcBorders>
            <w:shd w:val="clear" w:color="auto" w:fill="auto"/>
            <w:noWrap/>
            <w:vAlign w:val="center"/>
            <w:hideMark/>
          </w:tcPr>
          <w:p w14:paraId="3EBFA718"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Promirotermes</w:t>
            </w:r>
            <w:proofErr w:type="spellEnd"/>
          </w:p>
        </w:tc>
        <w:tc>
          <w:tcPr>
            <w:tcW w:w="2160" w:type="dxa"/>
            <w:tcBorders>
              <w:top w:val="nil"/>
              <w:left w:val="nil"/>
              <w:bottom w:val="nil"/>
              <w:right w:val="nil"/>
            </w:tcBorders>
            <w:shd w:val="clear" w:color="auto" w:fill="auto"/>
            <w:noWrap/>
            <w:vAlign w:val="center"/>
            <w:hideMark/>
          </w:tcPr>
          <w:p w14:paraId="597A2952"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redundans</w:t>
            </w:r>
            <w:proofErr w:type="spellEnd"/>
          </w:p>
        </w:tc>
        <w:tc>
          <w:tcPr>
            <w:tcW w:w="2160" w:type="dxa"/>
            <w:tcBorders>
              <w:top w:val="nil"/>
              <w:left w:val="nil"/>
              <w:bottom w:val="nil"/>
              <w:right w:val="nil"/>
            </w:tcBorders>
            <w:shd w:val="clear" w:color="auto" w:fill="auto"/>
            <w:noWrap/>
            <w:vAlign w:val="center"/>
            <w:hideMark/>
          </w:tcPr>
          <w:p w14:paraId="3E90145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CAM239</w:t>
            </w:r>
          </w:p>
        </w:tc>
        <w:tc>
          <w:tcPr>
            <w:tcW w:w="1140" w:type="dxa"/>
            <w:tcBorders>
              <w:top w:val="nil"/>
              <w:left w:val="nil"/>
              <w:bottom w:val="nil"/>
              <w:right w:val="nil"/>
            </w:tcBorders>
            <w:shd w:val="clear" w:color="auto" w:fill="auto"/>
            <w:noWrap/>
            <w:vAlign w:val="center"/>
            <w:hideMark/>
          </w:tcPr>
          <w:p w14:paraId="386845FC"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OL875039</w:t>
            </w:r>
          </w:p>
        </w:tc>
        <w:tc>
          <w:tcPr>
            <w:tcW w:w="1152" w:type="dxa"/>
            <w:tcBorders>
              <w:top w:val="nil"/>
              <w:left w:val="nil"/>
              <w:bottom w:val="nil"/>
              <w:right w:val="nil"/>
            </w:tcBorders>
            <w:shd w:val="clear" w:color="auto" w:fill="auto"/>
            <w:noWrap/>
            <w:vAlign w:val="center"/>
            <w:hideMark/>
          </w:tcPr>
          <w:p w14:paraId="1351B73B" w14:textId="7A6D70B8" w:rsidR="00B76298" w:rsidRPr="00B76298" w:rsidRDefault="004E0717"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{"citationID":"uKr30NDN","properties":{"formattedCitation":"[47]","plainCitation":"[47]","noteIndex":0},"citationItems":[{"id":23275,"uris":["http://zotero.org/users/9949769/items/SN3RQ3EB"],"itemData":{"id":23275,"type":"article-journal","container-title":"Molecular Phylogenetics and Evolution","DOI":"10.1016/j.ympev.2022.107520","ISSN":"10557903","journalAbbreviation":"Molecular Phylogenetics and Evolution","language":"en","page":"107520","source":"DOI.org (Crossref)","title":"Using ultraconserved elements to reconstruct the termite tree of life","volume":"173","author":[{"family":"Hellemans","given":"Simon"},{"family":"Wang","given":"Menglin"},{"family":"Hasegawa","given":"Nonno"},{"family":"Šobotník","given":"Jan"},{"family":"Scheffrahn","given":"Rudolf H."},{"family":"Bourguignon","given":"Thomas"}],"issued":{"date-parts":[["2022",8]]},"citation-key":"hellemansUsingUltraconservedElements2022"}}],"schema":"https://github.com/citation-style-language/schema/raw/master/csl-citation.json"}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4E0717">
              <w:rPr>
                <w:rFonts w:ascii="PT Serif" w:hAnsi="PT Serif"/>
                <w:sz w:val="18"/>
              </w:rPr>
              <w:t>[47]</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40EF0E60"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B76298" w:rsidRPr="00B76298" w14:paraId="3B5FEC41" w14:textId="77777777" w:rsidTr="004721B4">
        <w:trPr>
          <w:trHeight w:val="20"/>
        </w:trPr>
        <w:tc>
          <w:tcPr>
            <w:tcW w:w="1741" w:type="dxa"/>
            <w:tcBorders>
              <w:top w:val="nil"/>
              <w:left w:val="nil"/>
              <w:bottom w:val="nil"/>
              <w:right w:val="nil"/>
            </w:tcBorders>
            <w:shd w:val="clear" w:color="auto" w:fill="auto"/>
            <w:noWrap/>
            <w:vAlign w:val="center"/>
            <w:hideMark/>
          </w:tcPr>
          <w:p w14:paraId="6BC8F375"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1730C81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Protohamitermitinae</w:t>
            </w:r>
            <w:proofErr w:type="spellEnd"/>
          </w:p>
        </w:tc>
        <w:tc>
          <w:tcPr>
            <w:tcW w:w="1960" w:type="dxa"/>
            <w:tcBorders>
              <w:top w:val="nil"/>
              <w:left w:val="nil"/>
              <w:bottom w:val="nil"/>
              <w:right w:val="nil"/>
            </w:tcBorders>
            <w:shd w:val="clear" w:color="auto" w:fill="auto"/>
            <w:noWrap/>
            <w:vAlign w:val="center"/>
            <w:hideMark/>
          </w:tcPr>
          <w:p w14:paraId="4577F1B1"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Orientotermes</w:t>
            </w:r>
            <w:proofErr w:type="spellEnd"/>
          </w:p>
        </w:tc>
        <w:tc>
          <w:tcPr>
            <w:tcW w:w="2160" w:type="dxa"/>
            <w:tcBorders>
              <w:top w:val="nil"/>
              <w:left w:val="nil"/>
              <w:bottom w:val="nil"/>
              <w:right w:val="nil"/>
            </w:tcBorders>
            <w:shd w:val="clear" w:color="auto" w:fill="auto"/>
            <w:noWrap/>
            <w:vAlign w:val="center"/>
            <w:hideMark/>
          </w:tcPr>
          <w:p w14:paraId="257FF203"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emersoni</w:t>
            </w:r>
            <w:proofErr w:type="spellEnd"/>
          </w:p>
        </w:tc>
        <w:tc>
          <w:tcPr>
            <w:tcW w:w="2160" w:type="dxa"/>
            <w:tcBorders>
              <w:top w:val="nil"/>
              <w:left w:val="nil"/>
              <w:bottom w:val="nil"/>
              <w:right w:val="nil"/>
            </w:tcBorders>
            <w:shd w:val="clear" w:color="auto" w:fill="auto"/>
            <w:noWrap/>
            <w:vAlign w:val="center"/>
            <w:hideMark/>
          </w:tcPr>
          <w:p w14:paraId="38742758"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TBRU3.23a</w:t>
            </w:r>
          </w:p>
        </w:tc>
        <w:tc>
          <w:tcPr>
            <w:tcW w:w="1140" w:type="dxa"/>
            <w:tcBorders>
              <w:top w:val="nil"/>
              <w:left w:val="nil"/>
              <w:bottom w:val="nil"/>
              <w:right w:val="nil"/>
            </w:tcBorders>
            <w:shd w:val="clear" w:color="auto" w:fill="auto"/>
            <w:noWrap/>
            <w:vAlign w:val="center"/>
            <w:hideMark/>
          </w:tcPr>
          <w:p w14:paraId="5B163508"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KY224456</w:t>
            </w:r>
          </w:p>
        </w:tc>
        <w:tc>
          <w:tcPr>
            <w:tcW w:w="1152" w:type="dxa"/>
            <w:tcBorders>
              <w:top w:val="nil"/>
              <w:left w:val="nil"/>
              <w:bottom w:val="nil"/>
              <w:right w:val="nil"/>
            </w:tcBorders>
            <w:shd w:val="clear" w:color="auto" w:fill="auto"/>
            <w:noWrap/>
            <w:vAlign w:val="center"/>
            <w:hideMark/>
          </w:tcPr>
          <w:p w14:paraId="7DFD5A7B" w14:textId="3DAEB4EB"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875578">
              <w:rPr>
                <w:rFonts w:ascii="PT Serif" w:eastAsia="Times New Roman" w:hAnsi="PT Serif" w:cs="Calibri"/>
                <w:color w:val="000000"/>
                <w:kern w:val="0"/>
                <w:sz w:val="18"/>
                <w:szCs w:val="18"/>
                <w14:ligatures w14:val="none"/>
              </w:rPr>
              <w:instrText xml:space="preserve"> ADDIN ZOTERO_ITEM CSL_CITATION {"citationID":"KrR5BM5y","properties":{"formattedCitation":"[59]","plainCitation":"[59]","noteIndex":0},"citationItems":[{"id":2945,"uris":["http://zotero.org/users/9949769/items/JC4QWGR6"],"itemData":{"id":2945,"type":"article-journal","abstract":"The higher termites (Termitidae) are keystone species and ecosystem engineers. They have exceptional biomass and play important roles in decomposition of dead plant matter, in soil manipulation, and as the primary food for many animals, especially in the tropics. Higher termites are most diverse in rainforests, with estimated origins in the late Eocene (54 Ma), postdating the breakup of Pangaea and Gondwana when most continents became separated. Since termites are poor fliers, their origin and spread across the globe requires alternative explanation. Here, we show that higher termites originated 42-54Ma in Africa and subsequently underwent at least 24 dispersal events between the continents in two main periods. Using phylogenetic analyses of mitochondrial genomes from 415 species, including all higher termite taxonomic and feeding groups, we inferred 10 dispersal events to South America and Asia 35-23Ma, coinciding with the sharp decrease in global temperature, sea level, and rainforest cover in the Oligocene. After global temperatures increased, 23-5Ma, there was only one more dispersal to South America but 11 to Asia and Australia, and one dispersal back to Africa. Most of these dispersal events were transoceanic and might have occurred via floating logs. The spread of higher termites across oceans was helped by the novel ecological opportunities brought about by environmental and ecosystem change, and led termites to become one of the few insect groups with specialized mammal predators. This has parallels with modern invasive species that have been able to thrive in humanimpacted ecosystems.","container-title":"Molecular Biology and Evolution","DOI":"10.1093/molbev/msw253","ISSN":"15371719","issue":"3","note":"PMID: 28025274","page":"589-597","title":"Mitochondrial phylogenomics resolves the global spread of higher termites, ecosystem engineers of the tropics","volume":"34","author":[{"family":"Bourguignon","given":"Thomas"},{"family":"Lo","given":"Nathan"},{"family":"Sobotnik","given":"Jan"},{"family":"Ho","given":"Simon Y.W."},{"family":"Iqbal","given":"Naeem"},{"family":"Coissac","given":"Eric"},{"family":"Lee","given":"Maria"},{"family":"Jendryka","given":"Martin M."},{"family":"Sillam-Dussès","given":"David"},{"family":"Krizkova","given":"Barbora"},{"family":"Roisin","given":"Yves"},{"family":"Evans","given":"Theodore A."}],"issued":{"date-parts":[["2017"]]},"citation-key":"bourguignonMitochondrialPhylogenomicsResolves2017"}}],"schema":"https://github.com/citation-style-language/schema/raw/master/csl-citation.json"}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875578" w:rsidRPr="00875578">
              <w:rPr>
                <w:rFonts w:ascii="PT Serif" w:hAnsi="PT Serif"/>
                <w:sz w:val="18"/>
              </w:rPr>
              <w:t>[59]</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7B851412"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a</w:t>
            </w:r>
          </w:p>
        </w:tc>
      </w:tr>
      <w:tr w:rsidR="00B76298" w:rsidRPr="00B76298" w14:paraId="194DC9B2" w14:textId="77777777" w:rsidTr="004721B4">
        <w:trPr>
          <w:trHeight w:val="20"/>
        </w:trPr>
        <w:tc>
          <w:tcPr>
            <w:tcW w:w="1741" w:type="dxa"/>
            <w:tcBorders>
              <w:top w:val="nil"/>
              <w:left w:val="nil"/>
              <w:bottom w:val="nil"/>
              <w:right w:val="nil"/>
            </w:tcBorders>
            <w:shd w:val="clear" w:color="auto" w:fill="auto"/>
            <w:noWrap/>
            <w:vAlign w:val="center"/>
            <w:hideMark/>
          </w:tcPr>
          <w:p w14:paraId="69F73AE0"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4C9A853B"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Syntermitinae</w:t>
            </w:r>
            <w:proofErr w:type="spellEnd"/>
          </w:p>
        </w:tc>
        <w:tc>
          <w:tcPr>
            <w:tcW w:w="1960" w:type="dxa"/>
            <w:tcBorders>
              <w:top w:val="nil"/>
              <w:left w:val="nil"/>
              <w:bottom w:val="nil"/>
              <w:right w:val="nil"/>
            </w:tcBorders>
            <w:shd w:val="clear" w:color="auto" w:fill="auto"/>
            <w:noWrap/>
            <w:vAlign w:val="center"/>
            <w:hideMark/>
          </w:tcPr>
          <w:p w14:paraId="5EF60AD0"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Cornitermes</w:t>
            </w:r>
            <w:proofErr w:type="spellEnd"/>
          </w:p>
        </w:tc>
        <w:tc>
          <w:tcPr>
            <w:tcW w:w="2160" w:type="dxa"/>
            <w:tcBorders>
              <w:top w:val="nil"/>
              <w:left w:val="nil"/>
              <w:bottom w:val="nil"/>
              <w:right w:val="nil"/>
            </w:tcBorders>
            <w:shd w:val="clear" w:color="auto" w:fill="auto"/>
            <w:noWrap/>
            <w:vAlign w:val="center"/>
            <w:hideMark/>
          </w:tcPr>
          <w:p w14:paraId="2009BA5C"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cumulans</w:t>
            </w:r>
            <w:proofErr w:type="spellEnd"/>
          </w:p>
        </w:tc>
        <w:tc>
          <w:tcPr>
            <w:tcW w:w="2160" w:type="dxa"/>
            <w:tcBorders>
              <w:top w:val="nil"/>
              <w:left w:val="nil"/>
              <w:bottom w:val="nil"/>
              <w:right w:val="nil"/>
            </w:tcBorders>
            <w:shd w:val="clear" w:color="auto" w:fill="auto"/>
            <w:noWrap/>
            <w:vAlign w:val="center"/>
            <w:hideMark/>
          </w:tcPr>
          <w:p w14:paraId="303F2B5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BRA18</w:t>
            </w:r>
          </w:p>
        </w:tc>
        <w:tc>
          <w:tcPr>
            <w:tcW w:w="1140" w:type="dxa"/>
            <w:tcBorders>
              <w:top w:val="nil"/>
              <w:left w:val="nil"/>
              <w:bottom w:val="nil"/>
              <w:right w:val="nil"/>
            </w:tcBorders>
            <w:shd w:val="clear" w:color="auto" w:fill="auto"/>
            <w:noWrap/>
            <w:vAlign w:val="center"/>
            <w:hideMark/>
          </w:tcPr>
          <w:p w14:paraId="026FAE16"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KY224411</w:t>
            </w:r>
          </w:p>
        </w:tc>
        <w:tc>
          <w:tcPr>
            <w:tcW w:w="1152" w:type="dxa"/>
            <w:tcBorders>
              <w:top w:val="nil"/>
              <w:left w:val="nil"/>
              <w:bottom w:val="nil"/>
              <w:right w:val="nil"/>
            </w:tcBorders>
            <w:shd w:val="clear" w:color="auto" w:fill="auto"/>
            <w:noWrap/>
            <w:vAlign w:val="center"/>
            <w:hideMark/>
          </w:tcPr>
          <w:p w14:paraId="11763BEA" w14:textId="19E54028"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875578">
              <w:rPr>
                <w:rFonts w:ascii="PT Serif" w:eastAsia="Times New Roman" w:hAnsi="PT Serif" w:cs="Calibri"/>
                <w:color w:val="000000"/>
                <w:kern w:val="0"/>
                <w:sz w:val="18"/>
                <w:szCs w:val="18"/>
                <w14:ligatures w14:val="none"/>
              </w:rPr>
              <w:instrText xml:space="preserve"> ADDIN ZOTERO_ITEM CSL_CITATION {"citationID":"AdZDWHi1","properties":{"formattedCitation":"[59]","plainCitation":"[59]","noteIndex":0},"citationItems":[{"id":2945,"uris":["http://zotero.org/users/9949769/items/JC4QWGR6"],"itemData":{"id":2945,"type":"article-journal","abstract":"The higher termites (Termitidae) are keystone species and ecosystem engineers. They have exceptional biomass and play important roles in decomposition of dead plant matter, in soil manipulation, and as the primary food for many animals, especially in the tropics. Higher termites are most diverse in rainforests, with estimated origins in the late Eocene (54 Ma), postdating the breakup of Pangaea and Gondwana when most continents became separated. Since termites are poor fliers, their origin and spread across the globe requires alternative explanation. Here, we show that higher termites originated 42-54Ma in Africa and subsequently underwent at least 24 dispersal events between the continents in two main periods. Using phylogenetic analyses of mitochondrial genomes from 415 species, including all higher termite taxonomic and feeding groups, we inferred 10 dispersal events to South America and Asia 35-23Ma, coinciding with the sharp decrease in global temperature, sea level, and rainforest cover in the Oligocene. After global temperatures increased, 23-5Ma, there was only one more dispersal to South America but 11 to Asia and Australia, and one dispersal back to Africa. Most of these dispersal events were transoceanic and might have occurred via floating logs. The spread of higher termites across oceans was helped by the novel ecological opportunities brought about by environmental and ecosystem change, and led termites to become one of the few insect groups with specialized mammal predators. This has parallels with modern invasive species that have been able to thrive in humanimpacted ecosystems.","container-title":"Molecular Biology and Evolution","DOI":"10.1093/molbev/msw253","ISSN":"15371719","issue":"3","note":"PMID: 28025274","page":"589-597","title":"Mitochondrial phylogenomics resolves the global spread of higher termites, ecosystem engineers of the tropics","volume":"34","author":[{"family":"Bourguignon","given":"Thomas"},{"family":"Lo","given":"Nathan"},{"family":"Sobotnik","given":"Jan"},{"family":"Ho","given":"Simon Y.W."},{"family":"Iqbal","given":"Naeem"},{"family":"Coissac","given":"Eric"},{"family":"Lee","given":"Maria"},{"family":"Jendryka","given":"Martin M."},{"family":"Sillam-Dussès","given":"David"},{"family":"Krizkova","given":"Barbora"},{"family":"Roisin","given":"Yves"},{"family":"Evans","given":"Theodore A."}],"issued":{"date-parts":[["2017"]]},"citation-key":"bourguignonMitochondrialPhylogenomicsResolves2017"}}],"schema":"https://github.com/citation-style-language/schema/raw/master/csl-citation.json"}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875578" w:rsidRPr="00875578">
              <w:rPr>
                <w:rFonts w:ascii="PT Serif" w:hAnsi="PT Serif"/>
                <w:sz w:val="18"/>
              </w:rPr>
              <w:t>[59]</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7FE5432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495FC887" w14:textId="77777777" w:rsidTr="004721B4">
        <w:trPr>
          <w:trHeight w:val="20"/>
        </w:trPr>
        <w:tc>
          <w:tcPr>
            <w:tcW w:w="1741" w:type="dxa"/>
            <w:tcBorders>
              <w:top w:val="nil"/>
              <w:left w:val="nil"/>
              <w:bottom w:val="nil"/>
              <w:right w:val="nil"/>
            </w:tcBorders>
            <w:shd w:val="clear" w:color="auto" w:fill="auto"/>
            <w:noWrap/>
            <w:vAlign w:val="center"/>
            <w:hideMark/>
          </w:tcPr>
          <w:p w14:paraId="583F70D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nil"/>
              <w:right w:val="nil"/>
            </w:tcBorders>
            <w:shd w:val="clear" w:color="auto" w:fill="auto"/>
            <w:noWrap/>
            <w:vAlign w:val="center"/>
            <w:hideMark/>
          </w:tcPr>
          <w:p w14:paraId="14D8539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Syntermitinae</w:t>
            </w:r>
            <w:proofErr w:type="spellEnd"/>
          </w:p>
        </w:tc>
        <w:tc>
          <w:tcPr>
            <w:tcW w:w="1960" w:type="dxa"/>
            <w:tcBorders>
              <w:top w:val="nil"/>
              <w:left w:val="nil"/>
              <w:bottom w:val="nil"/>
              <w:right w:val="nil"/>
            </w:tcBorders>
            <w:shd w:val="clear" w:color="auto" w:fill="auto"/>
            <w:noWrap/>
            <w:vAlign w:val="center"/>
            <w:hideMark/>
          </w:tcPr>
          <w:p w14:paraId="4A0B1115"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Embiratermes</w:t>
            </w:r>
            <w:proofErr w:type="spellEnd"/>
          </w:p>
        </w:tc>
        <w:tc>
          <w:tcPr>
            <w:tcW w:w="2160" w:type="dxa"/>
            <w:tcBorders>
              <w:top w:val="nil"/>
              <w:left w:val="nil"/>
              <w:bottom w:val="nil"/>
              <w:right w:val="nil"/>
            </w:tcBorders>
            <w:shd w:val="clear" w:color="auto" w:fill="auto"/>
            <w:noWrap/>
            <w:vAlign w:val="center"/>
            <w:hideMark/>
          </w:tcPr>
          <w:p w14:paraId="259B34F0"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neotenicus</w:t>
            </w:r>
            <w:proofErr w:type="spellEnd"/>
          </w:p>
        </w:tc>
        <w:tc>
          <w:tcPr>
            <w:tcW w:w="2160" w:type="dxa"/>
            <w:tcBorders>
              <w:top w:val="nil"/>
              <w:left w:val="nil"/>
              <w:bottom w:val="nil"/>
              <w:right w:val="nil"/>
            </w:tcBorders>
            <w:shd w:val="clear" w:color="auto" w:fill="auto"/>
            <w:noWrap/>
            <w:vAlign w:val="center"/>
            <w:hideMark/>
          </w:tcPr>
          <w:p w14:paraId="4E4A9AA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 xml:space="preserve">Unknown </w:t>
            </w:r>
          </w:p>
        </w:tc>
        <w:tc>
          <w:tcPr>
            <w:tcW w:w="1140" w:type="dxa"/>
            <w:tcBorders>
              <w:top w:val="nil"/>
              <w:left w:val="nil"/>
              <w:bottom w:val="nil"/>
              <w:right w:val="nil"/>
            </w:tcBorders>
            <w:shd w:val="clear" w:color="auto" w:fill="auto"/>
            <w:noWrap/>
            <w:vAlign w:val="center"/>
            <w:hideMark/>
          </w:tcPr>
          <w:p w14:paraId="1F1BCCB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KP026262</w:t>
            </w:r>
          </w:p>
        </w:tc>
        <w:tc>
          <w:tcPr>
            <w:tcW w:w="1152" w:type="dxa"/>
            <w:tcBorders>
              <w:top w:val="nil"/>
              <w:left w:val="nil"/>
              <w:bottom w:val="nil"/>
              <w:right w:val="nil"/>
            </w:tcBorders>
            <w:shd w:val="clear" w:color="auto" w:fill="auto"/>
            <w:noWrap/>
            <w:vAlign w:val="center"/>
            <w:hideMark/>
          </w:tcPr>
          <w:p w14:paraId="088A40DC" w14:textId="2D4DF38B"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{"citationID":"Sr89qg9m","properties":{"formattedCitation":"[45]","plainCitation":"[45]","noteIndex":0},"citationItems":[{"id":3043,"uris":["http://zotero.org/users/9949769/items/4TVXBVKX"],"itemData":{"id":3043,"type":"article-journal","abstract":"Termites are major decomposers in terrestrial ecosystems and the second most diverse lineage of social insects. The Kalotermitidae form the second-largest termite family and are distributed across tropical and subtropical ecosystems, where they typically live in small colonies confined to single wood items inhabited by individuals with no foraging abilities. How the Kalotermitidae have acquired their global distribution patterns remains unresolved. Similarly, it is unclear whether foraging is ancestral to Kalotermitidae or was secondarily acquired in a few species. These questions can be addressed in a phylogenetic framework. We inferred time-calibrated phylogenetic trees of Kalotermitidae using mitochondrial genomes of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120 species, about 27% of kalotermitid diversity, including representatives of 21 of the 23 kalotermitid genera. Our mitochondrial genome phylogenetic trees were corroborated by phylogenies inferred from nuclear ultraconserved elements derived from a subset of 28 species. We found that extant kalotermitids shared a common ancestor 84 Ma (75–93 Ma 95% highest posterior density), indicating that a few disjunctions among early-diverging kalotermitid lineages may predate Gondwana breakup. However, most of the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40 disjunctions among biogeographic realms were dated at &lt;50 Ma, indicating that transoceanic dispersals, and more recently human-mediated dispersals, have been the major drivers of the global distribution of Kalotermitidae. Our phylogeny also revealed that the capacity to forage is often found in early-diverging kalotermitid lineages, implying the ancestors of Kalotermitidae were able to forage among multiple wood pieces. Our phylogenetic estimates provide a platform for critical taxonomic revision and future comparative analyses of Kalotermitidae.","container-title":"Molecular Biology and Evolution","DOI":"10.1093/molbev/msac093","ISSN":"0737-4038","issue":"5","license":"All rights reserved","page":"1-20","title":"Molecular phylogeny reveals the past transoceanic voyages of drywood termites (Isoptera, Kalotermitidae)","volume":"39","author":[{"family":"Buček","given":"Aleš"},{"family":"Wang","given":"Menglin"},{"family":"Šobotník","given":"Jan"},{"family":"Hellemans","given":"Simon"},{"family":"Sillam-Dussès","given":"David"},{"family":"Mizumoto","given":"Nobuaki"},{"family":"Stiblík","given":"Petr"},{"family":"Clitheroe","given":"Crystal"},{"family":"Lu","given":"Tomer"},{"family":"González Plaza","given":"Juan José"},{"family":"Mohagan","given":"Alma"},{"family":"Rafanomezantsoa","given":"Jean-Jacques"},{"family":"Fisher","given":"Brian"},{"family":"Engel","given":"Michael S."},{"family":"Roisin","given":"Yves"},{"family":"Evans","given":"Theodore A."},{"family":"Scheffrahn","given":"Rudolf"},{"family":"Bourguignon","given":"Thomas"}],"issued":{"date-parts":[["2022"]]},"citation-key":"bucekMolecularPhylogenyReveals2022"}}],"schema":"https://github.com/citation-style-language/schema/raw/master/csl-citation.json"}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9A7D08">
              <w:rPr>
                <w:rFonts w:ascii="PT Serif" w:hAnsi="PT Serif"/>
                <w:sz w:val="18"/>
              </w:rPr>
              <w:t>[45]</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nil"/>
              <w:right w:val="nil"/>
            </w:tcBorders>
            <w:shd w:val="clear" w:color="auto" w:fill="auto"/>
            <w:noWrap/>
            <w:vAlign w:val="center"/>
            <w:hideMark/>
          </w:tcPr>
          <w:p w14:paraId="3AE6F55D"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2FB3419C" w14:textId="77777777" w:rsidTr="004721B4">
        <w:trPr>
          <w:trHeight w:val="20"/>
        </w:trPr>
        <w:tc>
          <w:tcPr>
            <w:tcW w:w="1741" w:type="dxa"/>
            <w:tcBorders>
              <w:top w:val="nil"/>
              <w:left w:val="nil"/>
              <w:right w:val="nil"/>
            </w:tcBorders>
            <w:shd w:val="clear" w:color="auto" w:fill="auto"/>
            <w:noWrap/>
            <w:vAlign w:val="center"/>
            <w:hideMark/>
          </w:tcPr>
          <w:p w14:paraId="7A9CB16A"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right w:val="nil"/>
            </w:tcBorders>
            <w:shd w:val="clear" w:color="auto" w:fill="auto"/>
            <w:noWrap/>
            <w:vAlign w:val="center"/>
            <w:hideMark/>
          </w:tcPr>
          <w:p w14:paraId="684F2F8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Syntermitinae</w:t>
            </w:r>
            <w:proofErr w:type="spellEnd"/>
          </w:p>
        </w:tc>
        <w:tc>
          <w:tcPr>
            <w:tcW w:w="1960" w:type="dxa"/>
            <w:tcBorders>
              <w:top w:val="nil"/>
              <w:left w:val="nil"/>
              <w:right w:val="nil"/>
            </w:tcBorders>
            <w:shd w:val="clear" w:color="auto" w:fill="auto"/>
            <w:noWrap/>
            <w:vAlign w:val="center"/>
            <w:hideMark/>
          </w:tcPr>
          <w:p w14:paraId="40E06B1F"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Procornitermes</w:t>
            </w:r>
            <w:proofErr w:type="spellEnd"/>
          </w:p>
        </w:tc>
        <w:tc>
          <w:tcPr>
            <w:tcW w:w="2160" w:type="dxa"/>
            <w:tcBorders>
              <w:top w:val="nil"/>
              <w:left w:val="nil"/>
              <w:right w:val="nil"/>
            </w:tcBorders>
            <w:shd w:val="clear" w:color="auto" w:fill="auto"/>
            <w:noWrap/>
            <w:vAlign w:val="center"/>
            <w:hideMark/>
          </w:tcPr>
          <w:p w14:paraId="7C7A6CDC"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araujoi</w:t>
            </w:r>
            <w:proofErr w:type="spellEnd"/>
          </w:p>
        </w:tc>
        <w:tc>
          <w:tcPr>
            <w:tcW w:w="2160" w:type="dxa"/>
            <w:tcBorders>
              <w:top w:val="nil"/>
              <w:left w:val="nil"/>
              <w:right w:val="nil"/>
            </w:tcBorders>
            <w:shd w:val="clear" w:color="auto" w:fill="auto"/>
            <w:noWrap/>
            <w:vAlign w:val="center"/>
            <w:hideMark/>
          </w:tcPr>
          <w:p w14:paraId="7FAF23A3"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BRA23</w:t>
            </w:r>
          </w:p>
        </w:tc>
        <w:tc>
          <w:tcPr>
            <w:tcW w:w="1140" w:type="dxa"/>
            <w:tcBorders>
              <w:top w:val="nil"/>
              <w:left w:val="nil"/>
              <w:right w:val="nil"/>
            </w:tcBorders>
            <w:shd w:val="clear" w:color="auto" w:fill="auto"/>
            <w:noWrap/>
            <w:vAlign w:val="center"/>
            <w:hideMark/>
          </w:tcPr>
          <w:p w14:paraId="7CF71DD2"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KY224636</w:t>
            </w:r>
          </w:p>
        </w:tc>
        <w:tc>
          <w:tcPr>
            <w:tcW w:w="1152" w:type="dxa"/>
            <w:tcBorders>
              <w:top w:val="nil"/>
              <w:left w:val="nil"/>
              <w:right w:val="nil"/>
            </w:tcBorders>
            <w:shd w:val="clear" w:color="auto" w:fill="auto"/>
            <w:noWrap/>
            <w:vAlign w:val="center"/>
            <w:hideMark/>
          </w:tcPr>
          <w:p w14:paraId="2F3FFA00" w14:textId="6EF3C492"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875578">
              <w:rPr>
                <w:rFonts w:ascii="PT Serif" w:eastAsia="Times New Roman" w:hAnsi="PT Serif" w:cs="Calibri"/>
                <w:color w:val="000000"/>
                <w:kern w:val="0"/>
                <w:sz w:val="18"/>
                <w:szCs w:val="18"/>
                <w14:ligatures w14:val="none"/>
              </w:rPr>
              <w:instrText xml:space="preserve"> ADDIN ZOTERO_ITEM CSL_CITATION {"citationID":"Ugf0ZTgB","properties":{"formattedCitation":"[59]","plainCitation":"[59]","noteIndex":0},"citationItems":[{"id":2945,"uris":["http://zotero.org/users/9949769/items/JC4QWGR6"],"itemData":{"id":2945,"type":"article-journal","abstract":"The higher termites (Termitidae) are keystone species and ecosystem engineers. They have exceptional biomass and play important roles in decomposition of dead plant matter, in soil manipulation, and as the primary food for many animals, especially in the tropics. Higher termites are most diverse in rainforests, with estimated origins in the late Eocene (54 Ma), postdating the breakup of Pangaea and Gondwana when most continents became separated. Since termites are poor fliers, their origin and spread across the globe requires alternative explanation. Here, we show that higher termites originated 42-54Ma in Africa and subsequently underwent at least 24 dispersal events between the continents in two main periods. Using phylogenetic analyses of mitochondrial genomes from 415 species, including all higher termite taxonomic and feeding groups, we inferred 10 dispersal events to South America and Asia 35-23Ma, coinciding with the sharp decrease in global temperature, sea level, and rainforest cover in the Oligocene. After global temperatures increased, 23-5Ma, there was only one more dispersal to South America but 11 to Asia and Australia, and one dispersal back to Africa. Most of these dispersal events were transoceanic and might have occurred via floating logs. The spread of higher termites across oceans was helped by the novel ecological opportunities brought about by environmental and ecosystem change, and led termites to become one of the few insect groups with specialized mammal predators. This has parallels with modern invasive species that have been able to thrive in humanimpacted ecosystems.","container-title":"Molecular Biology and Evolution","DOI":"10.1093/molbev/msw253","ISSN":"15371719","issue":"3","note":"PMID: 28025274","page":"589-597","title":"Mitochondrial phylogenomics resolves the global spread of higher termites, ecosystem engineers of the tropics","volume":"34","author":[{"family":"Bourguignon","given":"Thomas"},{"family":"Lo","given":"Nathan"},{"family":"Sobotnik","given":"Jan"},{"family":"Ho","given":"Simon Y.W."},{"family":"Iqbal","given":"Naeem"},{"family":"Coissac","given":"Eric"},{"family":"Lee","given":"Maria"},{"family":"Jendryka","given":"Martin M."},{"family":"Sillam-Dussès","given":"David"},{"family":"Krizkova","given":"Barbora"},{"family":"Roisin","given":"Yves"},{"family":"Evans","given":"Theodore A."}],"issued":{"date-parts":[["2017"]]},"citation-key":"bourguignonMitochondrialPhylogenomicsResolves2017"}}],"schema":"https://github.com/citation-style-language/schema/raw/master/csl-citation.json"}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875578" w:rsidRPr="00875578">
              <w:rPr>
                <w:rFonts w:ascii="PT Serif" w:hAnsi="PT Serif"/>
                <w:sz w:val="18"/>
              </w:rPr>
              <w:t>[59]</w:t>
            </w:r>
            <w:r>
              <w:rPr>
                <w:rFonts w:ascii="PT Serif" w:eastAsia="Times New Roman" w:hAnsi="PT Serif" w:cs="Calibri"/>
                <w:color w:val="000000"/>
                <w:kern w:val="0"/>
                <w:sz w:val="18"/>
                <w:szCs w:val="18"/>
                <w14:ligatures w14:val="none"/>
              </w:rPr>
              <w:fldChar w:fldCharType="end"/>
            </w:r>
          </w:p>
        </w:tc>
        <w:tc>
          <w:tcPr>
            <w:tcW w:w="864" w:type="dxa"/>
            <w:tcBorders>
              <w:top w:val="nil"/>
              <w:left w:val="nil"/>
              <w:right w:val="nil"/>
            </w:tcBorders>
            <w:shd w:val="clear" w:color="auto" w:fill="auto"/>
            <w:noWrap/>
            <w:vAlign w:val="center"/>
            <w:hideMark/>
          </w:tcPr>
          <w:p w14:paraId="44669D74"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b</w:t>
            </w:r>
          </w:p>
        </w:tc>
      </w:tr>
      <w:tr w:rsidR="00B76298" w:rsidRPr="00B76298" w14:paraId="320219D8" w14:textId="77777777" w:rsidTr="004721B4">
        <w:trPr>
          <w:trHeight w:val="20"/>
        </w:trPr>
        <w:tc>
          <w:tcPr>
            <w:tcW w:w="1741" w:type="dxa"/>
            <w:tcBorders>
              <w:top w:val="nil"/>
              <w:left w:val="nil"/>
              <w:bottom w:val="single" w:sz="4" w:space="0" w:color="auto"/>
              <w:right w:val="nil"/>
            </w:tcBorders>
            <w:shd w:val="clear" w:color="auto" w:fill="auto"/>
            <w:noWrap/>
            <w:vAlign w:val="center"/>
            <w:hideMark/>
          </w:tcPr>
          <w:p w14:paraId="0AE8C8AE"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Termitidae</w:t>
            </w:r>
          </w:p>
        </w:tc>
        <w:tc>
          <w:tcPr>
            <w:tcW w:w="1910" w:type="dxa"/>
            <w:tcBorders>
              <w:top w:val="nil"/>
              <w:left w:val="nil"/>
              <w:bottom w:val="single" w:sz="4" w:space="0" w:color="auto"/>
              <w:right w:val="nil"/>
            </w:tcBorders>
            <w:shd w:val="clear" w:color="auto" w:fill="auto"/>
            <w:noWrap/>
            <w:vAlign w:val="center"/>
            <w:hideMark/>
          </w:tcPr>
          <w:p w14:paraId="1F6767D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proofErr w:type="spellStart"/>
            <w:r w:rsidRPr="00B76298">
              <w:rPr>
                <w:rFonts w:ascii="PT Serif" w:eastAsia="Times New Roman" w:hAnsi="PT Serif" w:cs="Calibri"/>
                <w:color w:val="000000"/>
                <w:kern w:val="0"/>
                <w:sz w:val="18"/>
                <w:szCs w:val="18"/>
                <w14:ligatures w14:val="none"/>
              </w:rPr>
              <w:t>Termitinae</w:t>
            </w:r>
            <w:proofErr w:type="spellEnd"/>
          </w:p>
        </w:tc>
        <w:tc>
          <w:tcPr>
            <w:tcW w:w="1960" w:type="dxa"/>
            <w:tcBorders>
              <w:top w:val="nil"/>
              <w:left w:val="nil"/>
              <w:bottom w:val="single" w:sz="4" w:space="0" w:color="auto"/>
              <w:right w:val="nil"/>
            </w:tcBorders>
            <w:shd w:val="clear" w:color="auto" w:fill="auto"/>
            <w:noWrap/>
            <w:vAlign w:val="center"/>
            <w:hideMark/>
          </w:tcPr>
          <w:p w14:paraId="5D089360"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Inquilinitermes</w:t>
            </w:r>
            <w:proofErr w:type="spellEnd"/>
          </w:p>
        </w:tc>
        <w:tc>
          <w:tcPr>
            <w:tcW w:w="2160" w:type="dxa"/>
            <w:tcBorders>
              <w:top w:val="nil"/>
              <w:left w:val="nil"/>
              <w:bottom w:val="single" w:sz="4" w:space="0" w:color="auto"/>
              <w:right w:val="nil"/>
            </w:tcBorders>
            <w:shd w:val="clear" w:color="000000" w:fill="ED7D31"/>
            <w:noWrap/>
            <w:vAlign w:val="center"/>
            <w:hideMark/>
          </w:tcPr>
          <w:p w14:paraId="2D0AC103" w14:textId="77777777" w:rsidR="00B76298" w:rsidRPr="00B76298" w:rsidRDefault="00B76298" w:rsidP="004721B4">
            <w:pPr>
              <w:snapToGrid w:val="0"/>
              <w:spacing w:after="0" w:line="200" w:lineRule="exact"/>
              <w:jc w:val="right"/>
              <w:rPr>
                <w:rFonts w:ascii="PT Serif" w:eastAsia="Times New Roman" w:hAnsi="PT Serif" w:cs="Calibri"/>
                <w:i/>
                <w:iCs/>
                <w:color w:val="000000"/>
                <w:kern w:val="0"/>
                <w:sz w:val="18"/>
                <w:szCs w:val="18"/>
                <w14:ligatures w14:val="none"/>
              </w:rPr>
            </w:pPr>
            <w:proofErr w:type="spellStart"/>
            <w:r w:rsidRPr="00B76298">
              <w:rPr>
                <w:rFonts w:ascii="PT Serif" w:eastAsia="Times New Roman" w:hAnsi="PT Serif" w:cs="Calibri"/>
                <w:i/>
                <w:iCs/>
                <w:color w:val="000000"/>
                <w:kern w:val="0"/>
                <w:sz w:val="18"/>
                <w:szCs w:val="18"/>
                <w14:ligatures w14:val="none"/>
              </w:rPr>
              <w:t>inquilinus</w:t>
            </w:r>
            <w:proofErr w:type="spellEnd"/>
          </w:p>
        </w:tc>
        <w:tc>
          <w:tcPr>
            <w:tcW w:w="2160" w:type="dxa"/>
            <w:tcBorders>
              <w:top w:val="nil"/>
              <w:left w:val="nil"/>
              <w:bottom w:val="single" w:sz="4" w:space="0" w:color="auto"/>
              <w:right w:val="nil"/>
            </w:tcBorders>
            <w:shd w:val="clear" w:color="auto" w:fill="auto"/>
            <w:noWrap/>
            <w:vAlign w:val="center"/>
            <w:hideMark/>
          </w:tcPr>
          <w:p w14:paraId="109B6297"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G699</w:t>
            </w:r>
          </w:p>
        </w:tc>
        <w:tc>
          <w:tcPr>
            <w:tcW w:w="1140" w:type="dxa"/>
            <w:tcBorders>
              <w:top w:val="nil"/>
              <w:left w:val="nil"/>
              <w:bottom w:val="single" w:sz="4" w:space="0" w:color="auto"/>
              <w:right w:val="nil"/>
            </w:tcBorders>
            <w:shd w:val="clear" w:color="auto" w:fill="auto"/>
            <w:noWrap/>
            <w:vAlign w:val="center"/>
            <w:hideMark/>
          </w:tcPr>
          <w:p w14:paraId="3421EDCF"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KY224634</w:t>
            </w:r>
          </w:p>
        </w:tc>
        <w:tc>
          <w:tcPr>
            <w:tcW w:w="1152" w:type="dxa"/>
            <w:tcBorders>
              <w:top w:val="nil"/>
              <w:left w:val="nil"/>
              <w:bottom w:val="single" w:sz="4" w:space="0" w:color="auto"/>
              <w:right w:val="nil"/>
            </w:tcBorders>
            <w:shd w:val="clear" w:color="auto" w:fill="auto"/>
            <w:noWrap/>
            <w:vAlign w:val="center"/>
            <w:hideMark/>
          </w:tcPr>
          <w:p w14:paraId="14ACE576" w14:textId="01424FCB" w:rsidR="00B76298" w:rsidRPr="00B76298" w:rsidRDefault="009A7D08" w:rsidP="004721B4">
            <w:pPr>
              <w:snapToGrid w:val="0"/>
              <w:spacing w:after="0" w:line="20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875578">
              <w:rPr>
                <w:rFonts w:ascii="PT Serif" w:eastAsia="Times New Roman" w:hAnsi="PT Serif" w:cs="Calibri"/>
                <w:color w:val="000000"/>
                <w:kern w:val="0"/>
                <w:sz w:val="18"/>
                <w:szCs w:val="18"/>
                <w14:ligatures w14:val="none"/>
              </w:rPr>
              <w:instrText xml:space="preserve"> ADDIN ZOTERO_ITEM CSL_CITATION {"citationID":"8dONcadO","properties":{"formattedCitation":"[59]","plainCitation":"[59]","noteIndex":0},"citationItems":[{"id":2945,"uris":["http://zotero.org/users/9949769/items/JC4QWGR6"],"itemData":{"id":2945,"type":"article-journal","abstract":"The higher termites (Termitidae) are keystone species and ecosystem engineers. They have exceptional biomass and play important roles in decomposition of dead plant matter, in soil manipulation, and as the primary food for many animals, especially in the tropics. Higher termites are most diverse in rainforests, with estimated origins in the late Eocene (54 Ma), postdating the breakup of Pangaea and Gondwana when most continents became separated. Since termites are poor fliers, their origin and spread across the globe requires alternative explanation. Here, we show that higher termites originated 42-54Ma in Africa and subsequently underwent at least 24 dispersal events between the continents in two main periods. Using phylogenetic analyses of mitochondrial genomes from 415 species, including all higher termite taxonomic and feeding groups, we inferred 10 dispersal events to South America and Asia 35-23Ma, coinciding with the sharp decrease in global temperature, sea level, and rainforest cover in the Oligocene. After global temperatures increased, 23-5Ma, there was only one more dispersal to South America but 11 to Asia and Australia, and one dispersal back to Africa. Most of these dispersal events were transoceanic and might have occurred via floating logs. The spread of higher termites across oceans was helped by the novel ecological opportunities brought about by environmental and ecosystem change, and led termites to become one of the few insect groups with specialized mammal predators. This has parallels with modern invasive species that have been able to thrive in humanimpacted ecosystems.","container-title":"Molecular Biology and Evolution","DOI":"10.1093/molbev/msw253","ISSN":"15371719","issue":"3","note":"PMID: 28025274","page":"589-597","title":"Mitochondrial phylogenomics resolves the global spread of higher termites, ecosystem engineers of the tropics","volume":"34","author":[{"family":"Bourguignon","given":"Thomas"},{"family":"Lo","given":"Nathan"},{"family":"Sobotnik","given":"Jan"},{"family":"Ho","given":"Simon Y.W."},{"family":"Iqbal","given":"Naeem"},{"family":"Coissac","given":"Eric"},{"family":"Lee","given":"Maria"},{"family":"Jendryka","given":"Martin M."},{"family":"Sillam-Dussès","given":"David"},{"family":"Krizkova","given":"Barbora"},{"family":"Roisin","given":"Yves"},{"family":"Evans","given":"Theodore A."}],"issued":{"date-parts":[["2017"]]},"citation-key":"bourguignonMitochondrialPhylogenomicsResolves2017"}}],"schema":"https://github.com/citation-style-language/schema/raw/master/csl-citation.json"}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875578" w:rsidRPr="00875578">
              <w:rPr>
                <w:rFonts w:ascii="PT Serif" w:hAnsi="PT Serif"/>
                <w:sz w:val="18"/>
              </w:rPr>
              <w:t>[59]</w:t>
            </w:r>
            <w:r>
              <w:rPr>
                <w:rFonts w:ascii="PT Serif" w:eastAsia="Times New Roman" w:hAnsi="PT Serif" w:cs="Calibri"/>
                <w:color w:val="000000"/>
                <w:kern w:val="0"/>
                <w:sz w:val="18"/>
                <w:szCs w:val="18"/>
                <w14:ligatures w14:val="none"/>
              </w:rPr>
              <w:fldChar w:fldCharType="end"/>
            </w:r>
          </w:p>
        </w:tc>
        <w:tc>
          <w:tcPr>
            <w:tcW w:w="864" w:type="dxa"/>
            <w:tcBorders>
              <w:top w:val="nil"/>
              <w:left w:val="nil"/>
              <w:bottom w:val="single" w:sz="4" w:space="0" w:color="auto"/>
              <w:right w:val="nil"/>
            </w:tcBorders>
            <w:shd w:val="clear" w:color="auto" w:fill="auto"/>
            <w:noWrap/>
            <w:vAlign w:val="center"/>
            <w:hideMark/>
          </w:tcPr>
          <w:p w14:paraId="47EB8961" w14:textId="77777777" w:rsidR="00B76298" w:rsidRPr="00B76298" w:rsidRDefault="00B76298" w:rsidP="004721B4">
            <w:pPr>
              <w:snapToGrid w:val="0"/>
              <w:spacing w:after="0" w:line="200" w:lineRule="exact"/>
              <w:jc w:val="right"/>
              <w:rPr>
                <w:rFonts w:ascii="PT Serif" w:eastAsia="Times New Roman" w:hAnsi="PT Serif" w:cs="Calibri"/>
                <w:color w:val="000000"/>
                <w:kern w:val="0"/>
                <w:sz w:val="18"/>
                <w:szCs w:val="18"/>
                <w14:ligatures w14:val="none"/>
              </w:rPr>
            </w:pPr>
            <w:r w:rsidRPr="00B76298">
              <w:rPr>
                <w:rFonts w:ascii="PT Serif" w:eastAsia="Times New Roman" w:hAnsi="PT Serif" w:cs="Calibri"/>
                <w:color w:val="000000"/>
                <w:kern w:val="0"/>
                <w:sz w:val="18"/>
                <w:szCs w:val="18"/>
                <w14:ligatures w14:val="none"/>
              </w:rPr>
              <w:t>c</w:t>
            </w:r>
          </w:p>
        </w:tc>
      </w:tr>
    </w:tbl>
    <w:p w14:paraId="360704D4" w14:textId="5E4FFDD0" w:rsidR="00903046" w:rsidRPr="00903046" w:rsidRDefault="00903046" w:rsidP="00903046">
      <w:pPr>
        <w:pStyle w:val="Bibliography"/>
        <w:adjustRightInd w:val="0"/>
        <w:snapToGrid w:val="0"/>
        <w:spacing w:after="0"/>
        <w:rPr>
          <w:ins w:id="24" w:author="Nobuaki Mizumoto" w:date="2025-04-15T10:29:00Z" w16du:dateUtc="2025-04-15T14:29:00Z"/>
          <w:rFonts w:ascii="PT Serif" w:hAnsi="PT Serif"/>
          <w:sz w:val="21"/>
          <w:szCs w:val="21"/>
        </w:rPr>
      </w:pPr>
      <w:ins w:id="25" w:author="Nobuaki Mizumoto" w:date="2025-04-15T10:29:00Z" w16du:dateUtc="2025-04-15T14:29:00Z">
        <w:r w:rsidRPr="00903046">
          <w:rPr>
            <w:rFonts w:ascii="PT Serif" w:hAnsi="PT Serif"/>
            <w:sz w:val="21"/>
            <w:szCs w:val="21"/>
          </w:rPr>
          <w:t>a: Lineage with no information on tandem. Included to represent all termite lineages</w:t>
        </w:r>
      </w:ins>
      <w:r w:rsidRPr="00903046">
        <w:rPr>
          <w:rFonts w:ascii="PT Serif" w:hAnsi="PT Serif"/>
          <w:sz w:val="21"/>
          <w:szCs w:val="21"/>
        </w:rPr>
        <w:t xml:space="preserve"> and outgroups</w:t>
      </w:r>
      <w:ins w:id="26" w:author="Nobuaki Mizumoto" w:date="2025-04-15T10:29:00Z" w16du:dateUtc="2025-04-15T14:29:00Z">
        <w:r w:rsidRPr="00903046">
          <w:rPr>
            <w:rFonts w:ascii="PT Serif" w:hAnsi="PT Serif"/>
            <w:sz w:val="21"/>
            <w:szCs w:val="21"/>
          </w:rPr>
          <w:t>.</w:t>
        </w:r>
      </w:ins>
    </w:p>
    <w:p w14:paraId="46511879" w14:textId="73ED91E4" w:rsidR="00903046" w:rsidRPr="00903046" w:rsidRDefault="001B269D" w:rsidP="00903046">
      <w:pPr>
        <w:adjustRightInd w:val="0"/>
        <w:snapToGrid w:val="0"/>
        <w:spacing w:after="0" w:line="240" w:lineRule="auto"/>
        <w:rPr>
          <w:ins w:id="27" w:author="Nobuaki Mizumoto" w:date="2025-04-15T10:31:00Z" w16du:dateUtc="2025-04-15T14:31:00Z"/>
          <w:rFonts w:ascii="PT Serif" w:hAnsi="PT Serif"/>
          <w:sz w:val="21"/>
          <w:szCs w:val="21"/>
        </w:rPr>
      </w:pPr>
      <w:r>
        <w:rPr>
          <w:rFonts w:ascii="PT Serif" w:hAnsi="PT Serif" w:hint="eastAsia"/>
          <w:sz w:val="21"/>
          <w:szCs w:val="21"/>
        </w:rPr>
        <w:t>b:</w:t>
      </w:r>
      <w:ins w:id="28" w:author="Nobuaki Mizumoto" w:date="2025-04-15T10:30:00Z" w16du:dateUtc="2025-04-15T14:30:00Z">
        <w:r w:rsidR="00903046" w:rsidRPr="00903046">
          <w:rPr>
            <w:rFonts w:ascii="PT Serif" w:hAnsi="PT Serif"/>
            <w:sz w:val="21"/>
            <w:szCs w:val="21"/>
          </w:rPr>
          <w:t xml:space="preserve"> Species with available tandem data </w:t>
        </w:r>
      </w:ins>
      <w:r w:rsidR="00903046">
        <w:rPr>
          <w:rFonts w:ascii="PT Serif" w:hAnsi="PT Serif"/>
          <w:sz w:val="21"/>
          <w:szCs w:val="21"/>
        </w:rPr>
        <w:fldChar w:fldCharType="begin"/>
      </w:r>
      <w:r>
        <w:rPr>
          <w:rFonts w:ascii="PT Serif" w:hAnsi="PT Serif"/>
          <w:sz w:val="21"/>
          <w:szCs w:val="21"/>
        </w:rPr>
        <w:instrText xml:space="preserve"> ADDIN ZOTERO_ITEM CSL_CITATION {"citationID":"kCXhXf11","properties":{"formattedCitation":"[64]","plainCitation":"[64]","noteIndex":0},"citationItems":[{"id":381,"uris":["http://zotero.org/users/9949769/items/GBFB9XH3"],"itemData":{"id":381,"type":"article-journal","abstract":"Recent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sidR="00903046">
        <w:rPr>
          <w:rFonts w:ascii="PT Serif" w:hAnsi="PT Serif"/>
          <w:sz w:val="21"/>
          <w:szCs w:val="21"/>
        </w:rPr>
        <w:fldChar w:fldCharType="separate"/>
      </w:r>
      <w:r w:rsidRPr="001B269D">
        <w:rPr>
          <w:rFonts w:ascii="PT Serif" w:hAnsi="PT Serif"/>
          <w:sz w:val="21"/>
        </w:rPr>
        <w:t>[64]</w:t>
      </w:r>
      <w:r w:rsidR="00903046">
        <w:rPr>
          <w:rFonts w:ascii="PT Serif" w:hAnsi="PT Serif"/>
          <w:sz w:val="21"/>
          <w:szCs w:val="21"/>
        </w:rPr>
        <w:fldChar w:fldCharType="end"/>
      </w:r>
      <w:ins w:id="29" w:author="Nobuaki Mizumoto" w:date="2025-04-15T10:30:00Z" w16du:dateUtc="2025-04-15T14:30:00Z">
        <w:r w:rsidR="00903046" w:rsidRPr="00903046">
          <w:rPr>
            <w:rFonts w:ascii="PT Serif" w:hAnsi="PT Serif"/>
            <w:sz w:val="21"/>
            <w:szCs w:val="21"/>
          </w:rPr>
          <w:t xml:space="preserve">: genetic data from </w:t>
        </w:r>
      </w:ins>
      <w:r>
        <w:rPr>
          <w:rFonts w:ascii="PT Serif" w:hAnsi="PT Serif" w:hint="eastAsia"/>
          <w:sz w:val="21"/>
          <w:szCs w:val="21"/>
        </w:rPr>
        <w:t xml:space="preserve">the </w:t>
      </w:r>
      <w:ins w:id="30" w:author="Nobuaki Mizumoto" w:date="2025-04-15T10:30:00Z" w16du:dateUtc="2025-04-15T14:30:00Z">
        <w:r w:rsidR="00903046" w:rsidRPr="00903046">
          <w:rPr>
            <w:rFonts w:ascii="PT Serif" w:hAnsi="PT Serif"/>
            <w:sz w:val="21"/>
            <w:szCs w:val="21"/>
          </w:rPr>
          <w:t>same species available</w:t>
        </w:r>
      </w:ins>
    </w:p>
    <w:p w14:paraId="3024C388" w14:textId="2986FF53" w:rsidR="00903046" w:rsidRPr="00903046" w:rsidRDefault="001B269D" w:rsidP="00903046">
      <w:pPr>
        <w:adjustRightInd w:val="0"/>
        <w:snapToGrid w:val="0"/>
        <w:spacing w:after="0" w:line="240" w:lineRule="auto"/>
        <w:rPr>
          <w:ins w:id="31" w:author="Nobuaki Mizumoto" w:date="2025-04-15T10:31:00Z" w16du:dateUtc="2025-04-15T14:31:00Z"/>
          <w:rFonts w:ascii="PT Serif" w:hAnsi="PT Serif"/>
          <w:sz w:val="21"/>
          <w:szCs w:val="21"/>
        </w:rPr>
      </w:pPr>
      <w:r>
        <w:rPr>
          <w:rFonts w:ascii="PT Serif" w:hAnsi="PT Serif" w:hint="eastAsia"/>
          <w:sz w:val="21"/>
          <w:szCs w:val="21"/>
        </w:rPr>
        <w:t>c:</w:t>
      </w:r>
      <w:ins w:id="32" w:author="Nobuaki Mizumoto" w:date="2025-04-15T10:31:00Z" w16du:dateUtc="2025-04-15T14:31:00Z">
        <w:r w:rsidR="00903046" w:rsidRPr="00903046">
          <w:rPr>
            <w:rFonts w:ascii="PT Serif" w:hAnsi="PT Serif"/>
            <w:sz w:val="21"/>
            <w:szCs w:val="21"/>
          </w:rPr>
          <w:t xml:space="preserve"> Species with available tandem data </w:t>
        </w:r>
      </w:ins>
      <w:r>
        <w:rPr>
          <w:rFonts w:ascii="PT Serif" w:hAnsi="PT Serif"/>
          <w:sz w:val="21"/>
          <w:szCs w:val="21"/>
        </w:rPr>
        <w:fldChar w:fldCharType="begin"/>
      </w:r>
      <w:r w:rsidR="004721B4">
        <w:rPr>
          <w:rFonts w:ascii="PT Serif" w:hAnsi="PT Serif"/>
          <w:sz w:val="21"/>
          <w:szCs w:val="21"/>
        </w:rPr>
        <w:instrText xml:space="preserve"> ADDIN ZOTERO_ITEM CSL_CITATION {"citationID":"nao4TpjR","properties":{"formattedCitation":"[64]","plainCitation":"[64]","noteIndex":0},"citationItems":[{"id":381,"uris":["http://zotero.org/users/9949769/items/GBFB9XH3"],"itemData":{"id":381,"type":"article-journal","abstract":"Recent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 of the United States of America","DOI":"10.1073/pnas.2212401119","issue":"46","license":"All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W."}],"issued":{"date-parts":[["2022",11,15]]},"citation-key":"mizumotoAncestralSexrolePlasticity2022"}}],"schema":"https://github.com/citation-style-language/schema/raw/master/csl-citation.json"} </w:instrText>
      </w:r>
      <w:r>
        <w:rPr>
          <w:rFonts w:ascii="PT Serif" w:hAnsi="PT Serif"/>
          <w:sz w:val="21"/>
          <w:szCs w:val="21"/>
        </w:rPr>
        <w:fldChar w:fldCharType="separate"/>
      </w:r>
      <w:r w:rsidRPr="001B269D">
        <w:rPr>
          <w:rFonts w:ascii="PT Serif" w:hAnsi="PT Serif"/>
          <w:sz w:val="21"/>
        </w:rPr>
        <w:t>[64]</w:t>
      </w:r>
      <w:r>
        <w:rPr>
          <w:rFonts w:ascii="PT Serif" w:hAnsi="PT Serif"/>
          <w:sz w:val="21"/>
          <w:szCs w:val="21"/>
        </w:rPr>
        <w:fldChar w:fldCharType="end"/>
      </w:r>
      <w:ins w:id="33" w:author="Nobuaki Mizumoto" w:date="2025-04-15T10:31:00Z" w16du:dateUtc="2025-04-15T14:31:00Z">
        <w:r w:rsidR="00903046" w:rsidRPr="00903046">
          <w:rPr>
            <w:rFonts w:ascii="PT Serif" w:hAnsi="PT Serif"/>
            <w:sz w:val="21"/>
            <w:szCs w:val="21"/>
          </w:rPr>
          <w:t>: genetic data from</w:t>
        </w:r>
      </w:ins>
      <w:r>
        <w:rPr>
          <w:rFonts w:ascii="PT Serif" w:hAnsi="PT Serif" w:hint="eastAsia"/>
          <w:sz w:val="21"/>
          <w:szCs w:val="21"/>
        </w:rPr>
        <w:t xml:space="preserve"> the</w:t>
      </w:r>
      <w:ins w:id="34" w:author="Nobuaki Mizumoto" w:date="2025-04-15T10:31:00Z" w16du:dateUtc="2025-04-15T14:31:00Z">
        <w:r w:rsidR="00903046" w:rsidRPr="00903046">
          <w:rPr>
            <w:rFonts w:ascii="PT Serif" w:hAnsi="PT Serif"/>
            <w:sz w:val="21"/>
            <w:szCs w:val="21"/>
          </w:rPr>
          <w:t xml:space="preserve"> same</w:t>
        </w:r>
      </w:ins>
      <w:r>
        <w:rPr>
          <w:rFonts w:ascii="PT Serif" w:hAnsi="PT Serif" w:hint="eastAsia"/>
          <w:sz w:val="21"/>
          <w:szCs w:val="21"/>
        </w:rPr>
        <w:t xml:space="preserve"> species is not available. Use the same</w:t>
      </w:r>
      <w:ins w:id="35" w:author="Nobuaki Mizumoto" w:date="2025-04-15T10:31:00Z" w16du:dateUtc="2025-04-15T14:31:00Z">
        <w:r w:rsidR="00903046" w:rsidRPr="00903046">
          <w:rPr>
            <w:rFonts w:ascii="PT Serif" w:hAnsi="PT Serif"/>
            <w:sz w:val="21"/>
            <w:szCs w:val="21"/>
          </w:rPr>
          <w:t xml:space="preserve"> genus</w:t>
        </w:r>
      </w:ins>
      <w:r>
        <w:rPr>
          <w:rFonts w:ascii="PT Serif" w:hAnsi="PT Serif" w:hint="eastAsia"/>
          <w:sz w:val="21"/>
          <w:szCs w:val="21"/>
        </w:rPr>
        <w:t xml:space="preserve"> but different species</w:t>
      </w:r>
      <w:ins w:id="36" w:author="Nobuaki Mizumoto" w:date="2025-04-15T10:31:00Z" w16du:dateUtc="2025-04-15T14:31:00Z">
        <w:r w:rsidR="00903046" w:rsidRPr="00903046">
          <w:rPr>
            <w:rFonts w:ascii="PT Serif" w:hAnsi="PT Serif"/>
            <w:sz w:val="21"/>
            <w:szCs w:val="21"/>
          </w:rPr>
          <w:t>.</w:t>
        </w:r>
      </w:ins>
    </w:p>
    <w:p w14:paraId="6DDD5220" w14:textId="77777777" w:rsidR="001B269D" w:rsidRDefault="001B269D" w:rsidP="001B269D">
      <w:pPr>
        <w:rPr>
          <w:rFonts w:ascii="PT Serif" w:hAnsi="PT Serif"/>
          <w:b/>
          <w:bCs/>
          <w:sz w:val="21"/>
          <w:szCs w:val="21"/>
        </w:rPr>
      </w:pPr>
      <w:r>
        <w:rPr>
          <w:rFonts w:ascii="PT Serif" w:hAnsi="PT Serif" w:hint="eastAsia"/>
          <w:sz w:val="21"/>
          <w:szCs w:val="21"/>
        </w:rPr>
        <w:t>d:</w:t>
      </w:r>
      <w:ins w:id="37" w:author="Nobuaki Mizumoto" w:date="2025-04-15T10:31:00Z" w16du:dateUtc="2025-04-15T14:31:00Z">
        <w:r w:rsidR="00903046" w:rsidRPr="00903046">
          <w:rPr>
            <w:rFonts w:ascii="PT Serif" w:hAnsi="PT Serif"/>
            <w:sz w:val="21"/>
            <w:szCs w:val="21"/>
          </w:rPr>
          <w:t xml:space="preserve"> </w:t>
        </w:r>
      </w:ins>
      <w:r>
        <w:rPr>
          <w:rFonts w:ascii="PT Serif" w:hAnsi="PT Serif" w:hint="eastAsia"/>
          <w:sz w:val="21"/>
          <w:szCs w:val="21"/>
        </w:rPr>
        <w:t>S</w:t>
      </w:r>
      <w:ins w:id="38" w:author="Nobuaki Mizumoto" w:date="2025-04-15T10:31:00Z" w16du:dateUtc="2025-04-15T14:31:00Z">
        <w:r w:rsidR="00903046" w:rsidRPr="00903046">
          <w:rPr>
            <w:rFonts w:ascii="PT Serif" w:hAnsi="PT Serif"/>
            <w:sz w:val="21"/>
            <w:szCs w:val="21"/>
          </w:rPr>
          <w:t>pecies studied in this study</w:t>
        </w:r>
      </w:ins>
      <w:ins w:id="39" w:author="Nobuaki Mizumoto" w:date="2025-04-15T10:29:00Z" w16du:dateUtc="2025-04-15T14:29:00Z">
        <w:r>
          <w:rPr>
            <w:rFonts w:ascii="PT Serif" w:hAnsi="PT Serif"/>
            <w:b/>
            <w:bCs/>
            <w:sz w:val="21"/>
            <w:szCs w:val="21"/>
          </w:rPr>
          <w:br w:type="page"/>
        </w:r>
      </w:ins>
    </w:p>
    <w:p w14:paraId="75595872" w14:textId="73C30826" w:rsidR="00507CAC" w:rsidRDefault="00507CAC" w:rsidP="00507CAC">
      <w:pPr>
        <w:snapToGrid w:val="0"/>
        <w:spacing w:after="0" w:line="240" w:lineRule="auto"/>
        <w:rPr>
          <w:ins w:id="40" w:author="Nobuaki Mizumoto" w:date="2025-04-15T10:29:00Z" w16du:dateUtc="2025-04-15T14:29:00Z"/>
          <w:rFonts w:ascii="PT Serif" w:hAnsi="PT Serif"/>
          <w:b/>
          <w:bCs/>
          <w:sz w:val="21"/>
          <w:szCs w:val="21"/>
        </w:rPr>
      </w:pPr>
      <w:r>
        <w:rPr>
          <w:rFonts w:ascii="PT Serif" w:hAnsi="PT Serif" w:hint="eastAsia"/>
          <w:b/>
          <w:bCs/>
          <w:sz w:val="21"/>
          <w:szCs w:val="21"/>
        </w:rPr>
        <w:lastRenderedPageBreak/>
        <w:t>Table S4</w:t>
      </w:r>
      <w:r w:rsidR="00F7603B">
        <w:rPr>
          <w:rFonts w:ascii="PT Serif" w:hAnsi="PT Serif"/>
          <w:b/>
          <w:bCs/>
          <w:sz w:val="21"/>
          <w:szCs w:val="21"/>
        </w:rPr>
        <w:t>. Fossil calibration.</w:t>
      </w:r>
    </w:p>
    <w:tbl>
      <w:tblPr>
        <w:tblW w:w="13028" w:type="dxa"/>
        <w:tblLook w:val="04A0" w:firstRow="1" w:lastRow="0" w:firstColumn="1" w:lastColumn="0" w:noHBand="0" w:noVBand="1"/>
      </w:tblPr>
      <w:tblGrid>
        <w:gridCol w:w="3312"/>
        <w:gridCol w:w="1577"/>
        <w:gridCol w:w="1296"/>
        <w:gridCol w:w="1728"/>
        <w:gridCol w:w="2448"/>
        <w:gridCol w:w="1227"/>
        <w:gridCol w:w="1440"/>
      </w:tblGrid>
      <w:tr w:rsidR="00F7603B" w:rsidRPr="001B269D" w14:paraId="67659E90" w14:textId="77777777" w:rsidTr="00882685">
        <w:trPr>
          <w:trHeight w:val="20"/>
        </w:trPr>
        <w:tc>
          <w:tcPr>
            <w:tcW w:w="3312" w:type="dxa"/>
            <w:tcBorders>
              <w:top w:val="nil"/>
              <w:left w:val="nil"/>
              <w:bottom w:val="single" w:sz="4" w:space="0" w:color="auto"/>
              <w:right w:val="nil"/>
            </w:tcBorders>
            <w:shd w:val="clear" w:color="auto" w:fill="auto"/>
            <w:vAlign w:val="center"/>
            <w:hideMark/>
          </w:tcPr>
          <w:p w14:paraId="6DF141B2" w14:textId="77777777" w:rsidR="001B269D" w:rsidRPr="001B269D" w:rsidRDefault="001B269D" w:rsidP="00507CAC">
            <w:pPr>
              <w:snapToGrid w:val="0"/>
              <w:spacing w:after="0" w:line="240" w:lineRule="exact"/>
              <w:rPr>
                <w:rFonts w:ascii="PT Serif" w:hAnsi="PT Serif" w:cs="Calibri"/>
                <w:b/>
                <w:bCs/>
                <w:color w:val="000000"/>
                <w:kern w:val="0"/>
                <w:sz w:val="18"/>
                <w:szCs w:val="18"/>
                <w14:ligatures w14:val="none"/>
              </w:rPr>
            </w:pPr>
            <w:r w:rsidRPr="001B269D">
              <w:rPr>
                <w:rFonts w:ascii="PT Serif" w:eastAsia="Times New Roman" w:hAnsi="PT Serif" w:cs="Calibri"/>
                <w:b/>
                <w:bCs/>
                <w:color w:val="000000"/>
                <w:kern w:val="0"/>
                <w:sz w:val="18"/>
                <w:szCs w:val="18"/>
                <w14:ligatures w14:val="none"/>
              </w:rPr>
              <w:t>Calibration group</w:t>
            </w:r>
          </w:p>
        </w:tc>
        <w:tc>
          <w:tcPr>
            <w:tcW w:w="1577" w:type="dxa"/>
            <w:tcBorders>
              <w:top w:val="nil"/>
              <w:left w:val="nil"/>
              <w:bottom w:val="single" w:sz="4" w:space="0" w:color="auto"/>
              <w:right w:val="nil"/>
            </w:tcBorders>
            <w:shd w:val="clear" w:color="auto" w:fill="auto"/>
            <w:vAlign w:val="center"/>
            <w:hideMark/>
          </w:tcPr>
          <w:p w14:paraId="5B722932" w14:textId="77777777" w:rsidR="001B269D" w:rsidRPr="001B269D" w:rsidRDefault="001B269D" w:rsidP="00507CAC">
            <w:pPr>
              <w:snapToGrid w:val="0"/>
              <w:spacing w:after="0" w:line="240" w:lineRule="exact"/>
              <w:rPr>
                <w:rFonts w:ascii="PT Serif" w:eastAsia="Times New Roman" w:hAnsi="PT Serif" w:cs="Calibri"/>
                <w:b/>
                <w:bCs/>
                <w:color w:val="000000"/>
                <w:kern w:val="0"/>
                <w:sz w:val="18"/>
                <w:szCs w:val="18"/>
                <w14:ligatures w14:val="none"/>
              </w:rPr>
            </w:pPr>
            <w:r w:rsidRPr="001B269D">
              <w:rPr>
                <w:rFonts w:ascii="PT Serif" w:eastAsia="Times New Roman" w:hAnsi="PT Serif" w:cs="Calibri"/>
                <w:b/>
                <w:bCs/>
                <w:color w:val="000000"/>
                <w:kern w:val="0"/>
                <w:sz w:val="18"/>
                <w:szCs w:val="18"/>
                <w14:ligatures w14:val="none"/>
              </w:rPr>
              <w:t>Fossil calibration</w:t>
            </w:r>
          </w:p>
        </w:tc>
        <w:tc>
          <w:tcPr>
            <w:tcW w:w="1296" w:type="dxa"/>
            <w:tcBorders>
              <w:top w:val="nil"/>
              <w:left w:val="nil"/>
              <w:bottom w:val="single" w:sz="4" w:space="0" w:color="auto"/>
              <w:right w:val="nil"/>
            </w:tcBorders>
            <w:shd w:val="clear" w:color="auto" w:fill="auto"/>
            <w:vAlign w:val="center"/>
            <w:hideMark/>
          </w:tcPr>
          <w:p w14:paraId="45A353C8" w14:textId="77777777" w:rsidR="001B269D" w:rsidRPr="001B269D" w:rsidRDefault="001B269D" w:rsidP="00507CAC">
            <w:pPr>
              <w:snapToGrid w:val="0"/>
              <w:spacing w:after="0" w:line="240" w:lineRule="exact"/>
              <w:rPr>
                <w:rFonts w:ascii="PT Serif" w:eastAsia="Times New Roman" w:hAnsi="PT Serif" w:cs="Calibri"/>
                <w:b/>
                <w:bCs/>
                <w:color w:val="000000"/>
                <w:kern w:val="0"/>
                <w:sz w:val="18"/>
                <w:szCs w:val="18"/>
                <w14:ligatures w14:val="none"/>
              </w:rPr>
            </w:pPr>
            <w:r w:rsidRPr="001B269D">
              <w:rPr>
                <w:rFonts w:ascii="PT Serif" w:eastAsia="Times New Roman" w:hAnsi="PT Serif" w:cs="Calibri"/>
                <w:b/>
                <w:bCs/>
                <w:color w:val="000000"/>
                <w:kern w:val="0"/>
                <w:sz w:val="18"/>
                <w:szCs w:val="18"/>
                <w14:ligatures w14:val="none"/>
              </w:rPr>
              <w:t>Reference (calibration)</w:t>
            </w:r>
          </w:p>
        </w:tc>
        <w:tc>
          <w:tcPr>
            <w:tcW w:w="1728" w:type="dxa"/>
            <w:tcBorders>
              <w:top w:val="nil"/>
              <w:left w:val="nil"/>
              <w:bottom w:val="single" w:sz="4" w:space="0" w:color="auto"/>
              <w:right w:val="nil"/>
            </w:tcBorders>
            <w:shd w:val="clear" w:color="auto" w:fill="auto"/>
            <w:vAlign w:val="center"/>
            <w:hideMark/>
          </w:tcPr>
          <w:p w14:paraId="25D1F9B9" w14:textId="77777777" w:rsidR="001B269D" w:rsidRPr="001B269D" w:rsidRDefault="001B269D" w:rsidP="00507CAC">
            <w:pPr>
              <w:snapToGrid w:val="0"/>
              <w:spacing w:after="0" w:line="240" w:lineRule="exact"/>
              <w:rPr>
                <w:rFonts w:ascii="PT Serif" w:eastAsia="Times New Roman" w:hAnsi="PT Serif" w:cs="Calibri"/>
                <w:b/>
                <w:bCs/>
                <w:color w:val="000000"/>
                <w:kern w:val="0"/>
                <w:sz w:val="18"/>
                <w:szCs w:val="18"/>
                <w14:ligatures w14:val="none"/>
              </w:rPr>
            </w:pPr>
            <w:r w:rsidRPr="001B269D">
              <w:rPr>
                <w:rFonts w:ascii="PT Serif" w:eastAsia="Times New Roman" w:hAnsi="PT Serif" w:cs="Calibri"/>
                <w:b/>
                <w:bCs/>
                <w:color w:val="000000"/>
                <w:kern w:val="0"/>
                <w:sz w:val="18"/>
                <w:szCs w:val="18"/>
                <w14:ligatures w14:val="none"/>
              </w:rPr>
              <w:t>Minimum age constraint (Mya)</w:t>
            </w:r>
          </w:p>
        </w:tc>
        <w:tc>
          <w:tcPr>
            <w:tcW w:w="2448" w:type="dxa"/>
            <w:tcBorders>
              <w:top w:val="nil"/>
              <w:left w:val="nil"/>
              <w:bottom w:val="single" w:sz="4" w:space="0" w:color="auto"/>
              <w:right w:val="nil"/>
            </w:tcBorders>
            <w:shd w:val="clear" w:color="auto" w:fill="auto"/>
            <w:vAlign w:val="center"/>
            <w:hideMark/>
          </w:tcPr>
          <w:p w14:paraId="0365EE6D" w14:textId="77777777" w:rsidR="001B269D" w:rsidRPr="001B269D" w:rsidRDefault="001B269D" w:rsidP="00507CAC">
            <w:pPr>
              <w:snapToGrid w:val="0"/>
              <w:spacing w:after="0" w:line="240" w:lineRule="exact"/>
              <w:rPr>
                <w:rFonts w:ascii="PT Serif" w:eastAsia="Times New Roman" w:hAnsi="PT Serif" w:cs="Calibri"/>
                <w:b/>
                <w:bCs/>
                <w:color w:val="000000"/>
                <w:kern w:val="0"/>
                <w:sz w:val="18"/>
                <w:szCs w:val="18"/>
                <w14:ligatures w14:val="none"/>
              </w:rPr>
            </w:pPr>
            <w:r w:rsidRPr="001B269D">
              <w:rPr>
                <w:rFonts w:ascii="PT Serif" w:eastAsia="Times New Roman" w:hAnsi="PT Serif" w:cs="Calibri"/>
                <w:b/>
                <w:bCs/>
                <w:color w:val="000000"/>
                <w:kern w:val="0"/>
                <w:sz w:val="18"/>
                <w:szCs w:val="18"/>
                <w14:ligatures w14:val="none"/>
              </w:rPr>
              <w:t>Soft maximum bound</w:t>
            </w:r>
          </w:p>
        </w:tc>
        <w:tc>
          <w:tcPr>
            <w:tcW w:w="1227" w:type="dxa"/>
            <w:tcBorders>
              <w:top w:val="nil"/>
              <w:left w:val="nil"/>
              <w:bottom w:val="single" w:sz="4" w:space="0" w:color="auto"/>
              <w:right w:val="nil"/>
            </w:tcBorders>
            <w:shd w:val="clear" w:color="auto" w:fill="auto"/>
            <w:vAlign w:val="center"/>
            <w:hideMark/>
          </w:tcPr>
          <w:p w14:paraId="78787242" w14:textId="4AECC685" w:rsidR="001B269D" w:rsidRPr="001B269D" w:rsidRDefault="001B269D" w:rsidP="00507CAC">
            <w:pPr>
              <w:snapToGrid w:val="0"/>
              <w:spacing w:after="0" w:line="240" w:lineRule="exact"/>
              <w:rPr>
                <w:rFonts w:ascii="PT Serif" w:eastAsia="Times New Roman" w:hAnsi="PT Serif" w:cs="Calibri"/>
                <w:b/>
                <w:bCs/>
                <w:color w:val="000000"/>
                <w:kern w:val="0"/>
                <w:sz w:val="18"/>
                <w:szCs w:val="18"/>
                <w14:ligatures w14:val="none"/>
              </w:rPr>
            </w:pPr>
            <w:r w:rsidRPr="001B269D">
              <w:rPr>
                <w:rFonts w:ascii="PT Serif" w:eastAsia="Times New Roman" w:hAnsi="PT Serif" w:cs="Calibri"/>
                <w:b/>
                <w:bCs/>
                <w:color w:val="000000"/>
                <w:kern w:val="0"/>
                <w:sz w:val="18"/>
                <w:szCs w:val="18"/>
                <w14:ligatures w14:val="none"/>
              </w:rPr>
              <w:t>Reference (</w:t>
            </w:r>
            <w:r w:rsidR="00507CAC">
              <w:rPr>
                <w:rFonts w:ascii="PT Serif" w:eastAsia="Times New Roman" w:hAnsi="PT Serif" w:cs="Calibri"/>
                <w:b/>
                <w:bCs/>
                <w:color w:val="000000"/>
                <w:kern w:val="0"/>
                <w:sz w:val="18"/>
                <w:szCs w:val="18"/>
                <w14:ligatures w14:val="none"/>
              </w:rPr>
              <w:t>softbound</w:t>
            </w:r>
            <w:r w:rsidRPr="001B269D">
              <w:rPr>
                <w:rFonts w:ascii="PT Serif" w:eastAsia="Times New Roman" w:hAnsi="PT Serif" w:cs="Calibri"/>
                <w:b/>
                <w:bCs/>
                <w:color w:val="000000"/>
                <w:kern w:val="0"/>
                <w:sz w:val="18"/>
                <w:szCs w:val="18"/>
                <w14:ligatures w14:val="none"/>
              </w:rPr>
              <w:t>)</w:t>
            </w:r>
          </w:p>
        </w:tc>
        <w:tc>
          <w:tcPr>
            <w:tcW w:w="1440" w:type="dxa"/>
            <w:tcBorders>
              <w:top w:val="nil"/>
              <w:left w:val="nil"/>
              <w:bottom w:val="single" w:sz="4" w:space="0" w:color="auto"/>
              <w:right w:val="nil"/>
            </w:tcBorders>
            <w:shd w:val="clear" w:color="auto" w:fill="auto"/>
            <w:vAlign w:val="center"/>
            <w:hideMark/>
          </w:tcPr>
          <w:p w14:paraId="3FC443B0" w14:textId="77777777" w:rsidR="001B269D" w:rsidRPr="001B269D" w:rsidRDefault="001B269D" w:rsidP="00507CAC">
            <w:pPr>
              <w:snapToGrid w:val="0"/>
              <w:spacing w:after="0" w:line="240" w:lineRule="exact"/>
              <w:rPr>
                <w:rFonts w:ascii="PT Serif" w:eastAsia="Times New Roman" w:hAnsi="PT Serif" w:cs="Calibri"/>
                <w:b/>
                <w:bCs/>
                <w:color w:val="000000"/>
                <w:kern w:val="0"/>
                <w:sz w:val="18"/>
                <w:szCs w:val="18"/>
                <w14:ligatures w14:val="none"/>
              </w:rPr>
            </w:pPr>
            <w:r w:rsidRPr="001B269D">
              <w:rPr>
                <w:rFonts w:ascii="PT Serif" w:eastAsia="Times New Roman" w:hAnsi="PT Serif" w:cs="Calibri"/>
                <w:b/>
                <w:bCs/>
                <w:color w:val="000000"/>
                <w:kern w:val="0"/>
                <w:sz w:val="18"/>
                <w:szCs w:val="18"/>
                <w14:ligatures w14:val="none"/>
              </w:rPr>
              <w:t>97.5% soft maximum bound (Mya)</w:t>
            </w:r>
          </w:p>
        </w:tc>
      </w:tr>
      <w:tr w:rsidR="00F7603B" w:rsidRPr="001B269D" w14:paraId="1806E461" w14:textId="77777777" w:rsidTr="00882685">
        <w:trPr>
          <w:trHeight w:val="20"/>
        </w:trPr>
        <w:tc>
          <w:tcPr>
            <w:tcW w:w="3312" w:type="dxa"/>
            <w:tcBorders>
              <w:top w:val="single" w:sz="4" w:space="0" w:color="auto"/>
              <w:left w:val="nil"/>
              <w:bottom w:val="nil"/>
              <w:right w:val="nil"/>
            </w:tcBorders>
            <w:shd w:val="clear" w:color="auto" w:fill="auto"/>
            <w:vAlign w:val="center"/>
            <w:hideMark/>
          </w:tcPr>
          <w:p w14:paraId="4080DC2B"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 xml:space="preserve">Isoptera + </w:t>
            </w:r>
            <w:proofErr w:type="spellStart"/>
            <w:r w:rsidRPr="001B269D">
              <w:rPr>
                <w:rFonts w:ascii="PT Serif" w:eastAsia="Times New Roman" w:hAnsi="PT Serif" w:cs="Calibri"/>
                <w:i/>
                <w:iCs/>
                <w:color w:val="000000"/>
                <w:kern w:val="0"/>
                <w:sz w:val="18"/>
                <w:szCs w:val="18"/>
                <w14:ligatures w14:val="none"/>
              </w:rPr>
              <w:t>Cryptocercus</w:t>
            </w:r>
            <w:proofErr w:type="spellEnd"/>
          </w:p>
        </w:tc>
        <w:tc>
          <w:tcPr>
            <w:tcW w:w="1577" w:type="dxa"/>
            <w:tcBorders>
              <w:top w:val="single" w:sz="4" w:space="0" w:color="auto"/>
              <w:left w:val="nil"/>
              <w:bottom w:val="nil"/>
              <w:right w:val="nil"/>
            </w:tcBorders>
            <w:shd w:val="clear" w:color="auto" w:fill="auto"/>
            <w:vAlign w:val="center"/>
            <w:hideMark/>
          </w:tcPr>
          <w:p w14:paraId="2A8B4001" w14:textId="77777777" w:rsidR="001B269D" w:rsidRPr="001B269D" w:rsidRDefault="001B269D" w:rsidP="00507CAC">
            <w:pPr>
              <w:snapToGrid w:val="0"/>
              <w:spacing w:after="0" w:line="240" w:lineRule="exact"/>
              <w:jc w:val="right"/>
              <w:rPr>
                <w:rFonts w:ascii="PT Serif" w:eastAsia="Times New Roman" w:hAnsi="PT Serif" w:cs="Calibri"/>
                <w:i/>
                <w:iCs/>
                <w:color w:val="000000"/>
                <w:kern w:val="0"/>
                <w:sz w:val="18"/>
                <w:szCs w:val="18"/>
                <w14:ligatures w14:val="none"/>
              </w:rPr>
            </w:pPr>
            <w:proofErr w:type="spellStart"/>
            <w:r w:rsidRPr="001B269D">
              <w:rPr>
                <w:rFonts w:ascii="PT Serif" w:eastAsia="Times New Roman" w:hAnsi="PT Serif" w:cs="Calibri"/>
                <w:i/>
                <w:iCs/>
                <w:color w:val="000000"/>
                <w:kern w:val="0"/>
                <w:sz w:val="18"/>
                <w:szCs w:val="18"/>
                <w14:ligatures w14:val="none"/>
              </w:rPr>
              <w:t>Valditermes</w:t>
            </w:r>
            <w:proofErr w:type="spellEnd"/>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brenanae</w:t>
            </w:r>
            <w:proofErr w:type="spellEnd"/>
          </w:p>
        </w:tc>
        <w:tc>
          <w:tcPr>
            <w:tcW w:w="1296" w:type="dxa"/>
            <w:tcBorders>
              <w:top w:val="single" w:sz="4" w:space="0" w:color="auto"/>
              <w:left w:val="nil"/>
              <w:bottom w:val="nil"/>
              <w:right w:val="nil"/>
            </w:tcBorders>
            <w:shd w:val="clear" w:color="auto" w:fill="auto"/>
            <w:vAlign w:val="center"/>
            <w:hideMark/>
          </w:tcPr>
          <w:p w14:paraId="3B232CCC" w14:textId="393D18D4" w:rsidR="001B269D" w:rsidRPr="001B269D" w:rsidRDefault="004721B4" w:rsidP="00507CAC">
            <w:pPr>
              <w:snapToGrid w:val="0"/>
              <w:spacing w:after="0" w:line="24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{"citationID":"7HxfHZuP","properties":{"formattedCitation":"[65]","plainCitation":"[65]","noteIndex":0},"citationItems":[{"id":1981,"uris":["http://zotero.org/users/9949769/items/FC8RMQK8"],"itemData":{"id":1981,"type":"article-journal","abstract":"Valditermes brenanae gen. et sp.n. is described from the Weald Clay (Neocomian: (?) Hauterivian; c.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120 million years) of Surrey; it is the earliest described termite and social insect. Valditemes is referred to the extinct subfamily Cretatermitinae of the family Hodotermitidae, previously known only from a single specimen (Cretatermes carpenteri Emerson, 1967) from the Ceno</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 manian (c. </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95 m.y.) of Labrador. Valditermes represent a more generalized condition than Cretatermes and may be the ancestor of Cretatemes. The geo</w:instrText>
            </w:r>
            <w:r>
              <w:rPr>
                <w:rFonts w:ascii="Cambria Math" w:eastAsia="Times New Roman" w:hAnsi="Cambria Math" w:cs="Cambria Math"/>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 logical occurrence of Valditermes, other records o f Cretaceous termites, and finds of fossil termites in Britain are summarized. Copyright </w:instrText>
            </w:r>
            <w:r>
              <w:rPr>
                <w:rFonts w:ascii="PT Serif" w:eastAsia="Times New Roman" w:hAnsi="PT Serif" w:cs="PT Serif"/>
                <w:color w:val="000000"/>
                <w:kern w:val="0"/>
                <w:sz w:val="18"/>
                <w:szCs w:val="18"/>
                <w14:ligatures w14:val="none"/>
              </w:rPr>
              <w:instrText>©</w:instrText>
            </w:r>
            <w:r>
              <w:rPr>
                <w:rFonts w:ascii="PT Serif" w:eastAsia="Times New Roman" w:hAnsi="PT Serif" w:cs="Calibri"/>
                <w:color w:val="000000"/>
                <w:kern w:val="0"/>
                <w:sz w:val="18"/>
                <w:szCs w:val="18"/>
                <w14:ligatures w14:val="none"/>
              </w:rPr>
              <w:instrText xml:space="preserve"> 1981, Wiley Blackwell. All rights reserved","container-title":"Systematic Entomology","DOI":"10.1111/j.1365-3113.1981.tb00018.x","ISSN":"13653113","issue":"1","page":"91-96","title":"An early Cretaceous termite from southern England (Isoptera: Hodotermitidae)","volume":"6","author":[{"family":"JARZEMBOWSKI","given":"E. A."}],"issued":{"date-parts":[["1981",1]]},"citation-key":"jarzembowskiEarlyCretaceousTermite1981"}}],"schema":"https://github.com/citation-style-language/schema/raw/master/csl-citation.json"}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4721B4">
              <w:rPr>
                <w:rFonts w:ascii="PT Serif" w:hAnsi="PT Serif"/>
                <w:sz w:val="18"/>
              </w:rPr>
              <w:t>[65]</w:t>
            </w:r>
            <w:r>
              <w:rPr>
                <w:rFonts w:ascii="PT Serif" w:eastAsia="Times New Roman" w:hAnsi="PT Serif" w:cs="Calibri"/>
                <w:color w:val="000000"/>
                <w:kern w:val="0"/>
                <w:sz w:val="18"/>
                <w:szCs w:val="18"/>
                <w14:ligatures w14:val="none"/>
              </w:rPr>
              <w:fldChar w:fldCharType="end"/>
            </w:r>
          </w:p>
        </w:tc>
        <w:tc>
          <w:tcPr>
            <w:tcW w:w="1728" w:type="dxa"/>
            <w:tcBorders>
              <w:top w:val="single" w:sz="4" w:space="0" w:color="auto"/>
              <w:left w:val="nil"/>
              <w:bottom w:val="nil"/>
              <w:right w:val="nil"/>
            </w:tcBorders>
            <w:shd w:val="clear" w:color="auto" w:fill="auto"/>
            <w:vAlign w:val="center"/>
            <w:hideMark/>
          </w:tcPr>
          <w:p w14:paraId="4F7A5E0F"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130</w:t>
            </w:r>
          </w:p>
        </w:tc>
        <w:tc>
          <w:tcPr>
            <w:tcW w:w="2448" w:type="dxa"/>
            <w:tcBorders>
              <w:top w:val="single" w:sz="4" w:space="0" w:color="auto"/>
              <w:left w:val="nil"/>
              <w:bottom w:val="nil"/>
              <w:right w:val="nil"/>
            </w:tcBorders>
            <w:shd w:val="clear" w:color="auto" w:fill="auto"/>
            <w:vAlign w:val="center"/>
            <w:hideMark/>
          </w:tcPr>
          <w:p w14:paraId="24773806"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 xml:space="preserve">Earliest fossil of </w:t>
            </w:r>
            <w:proofErr w:type="spellStart"/>
            <w:r w:rsidRPr="001B269D">
              <w:rPr>
                <w:rFonts w:ascii="PT Serif" w:eastAsia="Times New Roman" w:hAnsi="PT Serif" w:cs="Calibri"/>
                <w:color w:val="000000"/>
                <w:kern w:val="0"/>
                <w:sz w:val="18"/>
                <w:szCs w:val="18"/>
                <w14:ligatures w14:val="none"/>
              </w:rPr>
              <w:t>Mesoblattinidae</w:t>
            </w:r>
            <w:proofErr w:type="spellEnd"/>
            <w:r w:rsidRPr="001B269D">
              <w:rPr>
                <w:rFonts w:ascii="PT Serif" w:eastAsia="Times New Roman" w:hAnsi="PT Serif" w:cs="Calibri"/>
                <w:color w:val="000000"/>
                <w:kern w:val="0"/>
                <w:sz w:val="18"/>
                <w:szCs w:val="18"/>
                <w14:ligatures w14:val="none"/>
              </w:rPr>
              <w:t>:</w:t>
            </w:r>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Triassoblatta</w:t>
            </w:r>
            <w:proofErr w:type="spellEnd"/>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argentina</w:t>
            </w:r>
            <w:proofErr w:type="spellEnd"/>
          </w:p>
        </w:tc>
        <w:tc>
          <w:tcPr>
            <w:tcW w:w="1227" w:type="dxa"/>
            <w:tcBorders>
              <w:top w:val="single" w:sz="4" w:space="0" w:color="auto"/>
              <w:left w:val="nil"/>
              <w:bottom w:val="nil"/>
              <w:right w:val="nil"/>
            </w:tcBorders>
            <w:shd w:val="clear" w:color="auto" w:fill="auto"/>
            <w:vAlign w:val="center"/>
            <w:hideMark/>
          </w:tcPr>
          <w:p w14:paraId="0CACF81A" w14:textId="4BFAE8E3" w:rsidR="001B269D"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{"citationID":"dmTJCAUB","properties":{"formattedCitation":"[66]","plainCitation":"[66]","noteIndex":0},"citationItems":[{"id":23926,"uris":["http://zotero.org/users/9949769/items/XAIUPDZ5"],"itemData":{"id":23926,"type":"article-journal","abstract":"This contribution describes new fossil insect taxa from the Los Rastros Formation (early Late Triassic), La Rioja Province (Argentina). Several new taxa of the order Blattoptera, two families, seven genera and eleven species are proposed: Argentinoblatta herbsti gen. et sp. nov., Condorblatta lutzae gen. et sp. nov. (Argentinoblattidae fam. nov.), Mancusoblatta pulchella gen. et sp. nov., Hermosablatta crassatella gen. et sp. nov., Hermosablatta pectinata sp. nov. (Mancusoblattidae fam. nov.), Lariojablatta chanarensis gen. et sp. nov. (family uncertain), Triassoblatta argentina sp. nov., Samaroblatta gualoensis sp. nov., S. corrientesina sp. nov. and Pulchellablatta nana gen. et sp. nov. (Mesoblattinidae sensu stricto), and Argentinoblattula revelata gen. et sp. nov. (Blattulidae Vischnyakova). The presence of the genera Triassoblatta Tillyard and Samaroblatta Tillyard in the Argentinean Triassic considerably extends their known paleobiogeographic distribution.","container-title":"Ameghiniana","issue":"4","language":"en","page":"1-19","source":"Zotero","title":"The Triassic Insect Fauna from Argentina. Blattoptera from the Los Rastros Formation (Bermejo Basin), La Rioja Province","volume":"42","author":[{"family":"Martins-Neto","given":"Rafael Gioia"},{"family":"Mancuso","given":"Adriana"},{"family":"Gallego","given":"Oscar Florencio"}],"issued":{"date-parts":[["2005"]]},"citation-key":"martins-netoTriassicInsectFauna2005"}}],"schema":"https://github.com/citation-style-language/schema/raw/master/csl-citation.json"}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BF4F21">
              <w:rPr>
                <w:rFonts w:ascii="PT Serif" w:hAnsi="PT Serif"/>
                <w:sz w:val="18"/>
              </w:rPr>
              <w:t>[66]</w:t>
            </w:r>
            <w:r>
              <w:rPr>
                <w:rFonts w:ascii="PT Serif" w:eastAsia="Times New Roman" w:hAnsi="PT Serif" w:cs="Calibri"/>
                <w:color w:val="000000"/>
                <w:kern w:val="0"/>
                <w:sz w:val="18"/>
                <w:szCs w:val="18"/>
                <w14:ligatures w14:val="none"/>
              </w:rPr>
              <w:fldChar w:fldCharType="end"/>
            </w:r>
          </w:p>
        </w:tc>
        <w:tc>
          <w:tcPr>
            <w:tcW w:w="1440" w:type="dxa"/>
            <w:tcBorders>
              <w:top w:val="single" w:sz="4" w:space="0" w:color="auto"/>
              <w:left w:val="nil"/>
              <w:bottom w:val="nil"/>
              <w:right w:val="nil"/>
            </w:tcBorders>
            <w:shd w:val="clear" w:color="auto" w:fill="auto"/>
            <w:vAlign w:val="center"/>
            <w:hideMark/>
          </w:tcPr>
          <w:p w14:paraId="62B6C094"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228</w:t>
            </w:r>
          </w:p>
        </w:tc>
      </w:tr>
      <w:tr w:rsidR="00F7603B" w:rsidRPr="001B269D" w14:paraId="77F4C745" w14:textId="77777777" w:rsidTr="00F7603B">
        <w:trPr>
          <w:trHeight w:val="20"/>
        </w:trPr>
        <w:tc>
          <w:tcPr>
            <w:tcW w:w="3312" w:type="dxa"/>
            <w:tcBorders>
              <w:top w:val="nil"/>
              <w:left w:val="nil"/>
              <w:bottom w:val="nil"/>
              <w:right w:val="nil"/>
            </w:tcBorders>
            <w:shd w:val="clear" w:color="auto" w:fill="auto"/>
            <w:vAlign w:val="center"/>
            <w:hideMark/>
          </w:tcPr>
          <w:p w14:paraId="5B742551"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proofErr w:type="spellStart"/>
            <w:r w:rsidRPr="001B269D">
              <w:rPr>
                <w:rFonts w:ascii="PT Serif" w:eastAsia="Times New Roman" w:hAnsi="PT Serif" w:cs="Calibri"/>
                <w:color w:val="000000"/>
                <w:kern w:val="0"/>
                <w:sz w:val="18"/>
                <w:szCs w:val="18"/>
                <w14:ligatures w14:val="none"/>
              </w:rPr>
              <w:t>Mastotermitidae</w:t>
            </w:r>
            <w:proofErr w:type="spellEnd"/>
            <w:r w:rsidRPr="001B269D">
              <w:rPr>
                <w:rFonts w:ascii="PT Serif" w:eastAsia="Times New Roman" w:hAnsi="PT Serif" w:cs="Calibri"/>
                <w:color w:val="000000"/>
                <w:kern w:val="0"/>
                <w:sz w:val="18"/>
                <w:szCs w:val="18"/>
                <w14:ligatures w14:val="none"/>
              </w:rPr>
              <w:t xml:space="preserve"> + sister group</w:t>
            </w:r>
          </w:p>
        </w:tc>
        <w:tc>
          <w:tcPr>
            <w:tcW w:w="1577" w:type="dxa"/>
            <w:tcBorders>
              <w:top w:val="nil"/>
              <w:left w:val="nil"/>
              <w:bottom w:val="nil"/>
              <w:right w:val="nil"/>
            </w:tcBorders>
            <w:shd w:val="clear" w:color="auto" w:fill="auto"/>
            <w:vAlign w:val="center"/>
            <w:hideMark/>
          </w:tcPr>
          <w:p w14:paraId="11C88A97" w14:textId="77777777" w:rsidR="00BF4F21" w:rsidRPr="001B269D" w:rsidRDefault="00BF4F21" w:rsidP="00507CAC">
            <w:pPr>
              <w:snapToGrid w:val="0"/>
              <w:spacing w:after="0" w:line="240" w:lineRule="exact"/>
              <w:jc w:val="right"/>
              <w:rPr>
                <w:rFonts w:ascii="PT Serif" w:eastAsia="Times New Roman" w:hAnsi="PT Serif" w:cs="Calibri"/>
                <w:i/>
                <w:iCs/>
                <w:color w:val="000000"/>
                <w:kern w:val="0"/>
                <w:sz w:val="18"/>
                <w:szCs w:val="18"/>
                <w14:ligatures w14:val="none"/>
              </w:rPr>
            </w:pPr>
            <w:proofErr w:type="spellStart"/>
            <w:r w:rsidRPr="001B269D">
              <w:rPr>
                <w:rFonts w:ascii="PT Serif" w:eastAsia="Times New Roman" w:hAnsi="PT Serif" w:cs="Calibri"/>
                <w:i/>
                <w:iCs/>
                <w:color w:val="000000"/>
                <w:kern w:val="0"/>
                <w:sz w:val="18"/>
                <w:szCs w:val="18"/>
                <w14:ligatures w14:val="none"/>
              </w:rPr>
              <w:t>Melqartitermes</w:t>
            </w:r>
            <w:proofErr w:type="spellEnd"/>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myrrheus</w:t>
            </w:r>
            <w:proofErr w:type="spellEnd"/>
          </w:p>
        </w:tc>
        <w:tc>
          <w:tcPr>
            <w:tcW w:w="1296" w:type="dxa"/>
            <w:tcBorders>
              <w:top w:val="nil"/>
              <w:left w:val="nil"/>
              <w:bottom w:val="nil"/>
              <w:right w:val="nil"/>
            </w:tcBorders>
            <w:shd w:val="clear" w:color="auto" w:fill="auto"/>
            <w:vAlign w:val="center"/>
            <w:hideMark/>
          </w:tcPr>
          <w:p w14:paraId="5579877D" w14:textId="0BA5C63A"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{"citationID":"obet2d38","properties":{"formattedCitation":"[67]","plainCitation":"[67]","noteIndex":0},"citationItems":[{"id":2276,"uris":["http://zotero.org/users/9949769/items/32Y29QJJ"],"itemData":{"id":2276,"type":"article-journal","container-title":"Staatliches Museum für Naturkunde","page":"1-32","title":"Primitive termites from the Early Cretaceous of Asia (Isoptera)","volume":"371","author":[{"family":"Engel","given":"Michael S."},{"family":"Grimald","given":"David A."},{"family":"Krishna","given":"Kumar."}],"issued":{"date-parts":[["2007"]]},"citation-key":"engelPrimitiveTermitesEarly2007"}}],"schema":"https://github.com/citation-style-language/schema/raw/master/csl-citation.json"}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BF4F21">
              <w:rPr>
                <w:rFonts w:ascii="PT Serif" w:hAnsi="PT Serif"/>
                <w:sz w:val="18"/>
              </w:rPr>
              <w:t>[67]</w:t>
            </w:r>
            <w:r>
              <w:rPr>
                <w:rFonts w:ascii="PT Serif" w:eastAsia="Times New Roman" w:hAnsi="PT Serif" w:cs="Calibri"/>
                <w:color w:val="000000"/>
                <w:kern w:val="0"/>
                <w:sz w:val="18"/>
                <w:szCs w:val="18"/>
                <w14:ligatures w14:val="none"/>
              </w:rPr>
              <w:fldChar w:fldCharType="end"/>
            </w:r>
          </w:p>
        </w:tc>
        <w:tc>
          <w:tcPr>
            <w:tcW w:w="1728" w:type="dxa"/>
            <w:tcBorders>
              <w:top w:val="nil"/>
              <w:left w:val="nil"/>
              <w:bottom w:val="nil"/>
              <w:right w:val="nil"/>
            </w:tcBorders>
            <w:shd w:val="clear" w:color="auto" w:fill="auto"/>
            <w:vAlign w:val="center"/>
            <w:hideMark/>
          </w:tcPr>
          <w:p w14:paraId="324FAEF0"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125.45</w:t>
            </w:r>
          </w:p>
        </w:tc>
        <w:tc>
          <w:tcPr>
            <w:tcW w:w="2448" w:type="dxa"/>
            <w:tcBorders>
              <w:top w:val="nil"/>
              <w:left w:val="nil"/>
              <w:bottom w:val="nil"/>
              <w:right w:val="nil"/>
            </w:tcBorders>
            <w:shd w:val="clear" w:color="auto" w:fill="auto"/>
            <w:vAlign w:val="center"/>
            <w:hideMark/>
          </w:tcPr>
          <w:p w14:paraId="35F6EF93"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 xml:space="preserve">Earliest fossil of </w:t>
            </w:r>
            <w:proofErr w:type="spellStart"/>
            <w:r w:rsidRPr="001B269D">
              <w:rPr>
                <w:rFonts w:ascii="PT Serif" w:eastAsia="Times New Roman" w:hAnsi="PT Serif" w:cs="Calibri"/>
                <w:color w:val="000000"/>
                <w:kern w:val="0"/>
                <w:sz w:val="18"/>
                <w:szCs w:val="18"/>
                <w14:ligatures w14:val="none"/>
              </w:rPr>
              <w:t>Mesoblattinidae</w:t>
            </w:r>
            <w:proofErr w:type="spellEnd"/>
            <w:r w:rsidRPr="001B269D">
              <w:rPr>
                <w:rFonts w:ascii="PT Serif" w:eastAsia="Times New Roman" w:hAnsi="PT Serif" w:cs="Calibri"/>
                <w:color w:val="000000"/>
                <w:kern w:val="0"/>
                <w:sz w:val="18"/>
                <w:szCs w:val="18"/>
                <w14:ligatures w14:val="none"/>
              </w:rPr>
              <w:t>:</w:t>
            </w:r>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Triassoblatta</w:t>
            </w:r>
            <w:proofErr w:type="spellEnd"/>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argentina</w:t>
            </w:r>
            <w:proofErr w:type="spellEnd"/>
          </w:p>
        </w:tc>
        <w:tc>
          <w:tcPr>
            <w:tcW w:w="1227" w:type="dxa"/>
            <w:tcBorders>
              <w:top w:val="nil"/>
              <w:left w:val="nil"/>
              <w:bottom w:val="nil"/>
              <w:right w:val="nil"/>
            </w:tcBorders>
            <w:shd w:val="clear" w:color="auto" w:fill="auto"/>
            <w:vAlign w:val="center"/>
            <w:hideMark/>
          </w:tcPr>
          <w:p w14:paraId="5D51B1B1" w14:textId="3E1164E3"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E5537F">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{"citationID":"XW2uQnM3","properties":{"formattedCitation":"[66]","plainCitation":"[66]","noteIndex":0},"citationItems":[{"id":23926,"uris":["http://zotero.org/users/9949769/items/XAIUPDZ5"],"itemData":{"id":23926,"type":"article-journal","abstract":"This contribution describes new fossil insect taxa from the Los Rastros Formation (early Late Triassic), La Rioja Province (Argentina). Several new taxa of the order Blattoptera, two families, seven genera and eleven species are proposed: Argentinoblatta herbsti gen. et sp. nov., Condorblatta lutzae gen. et sp. nov. (Argentinoblattidae fam. nov.), Mancusoblatta pulchella gen. et sp. nov., Hermosablatta crassatella gen. et sp. nov., Hermosablatta pectinata sp. nov. (Mancusoblattidae fam. nov.), Lariojablatta chanarensis gen. et sp. nov. (family uncertain), Triassoblatta argentina sp. nov., Samaroblatta gualoensis sp. nov., S. corrientesina sp. nov. and Pulchellablatta nana gen. et sp. nov. (Mesoblattinidae sensu stricto), and Argentinoblattula revelata gen. et sp. nov. (Blattulidae Vischnyakova). The presence of the genera Triassoblatta Tillyard and Samaroblatta Tillyard in the Argentinean Triassic considerably extends their known paleobiogeographic distribution.","container-title":"Ameghiniana","issue":"4","language":"en","page":"1-19","source":"Zotero","title":"The Triassic Insect Fauna from Argentina. Blattoptera from the Los Rastros Formation (Bermejo Basin), La Rioja Province","volume":"42","author":[{"family":"Martins-Neto","given":"Rafael Gioia"},{"family":"Mancuso","given":"Adriana"},{"family":"Gallego","given":"Oscar Florencio"}],"issued":{"date-parts":[["2005"]]},"citation-key":"martins-netoTriassicInsectFauna2005"}}],"schema":"https://github.com/citation-style-language/schema/raw/master/csl-citation.json"} </w:instrText>
            </w:r>
            <w:r w:rsidRPr="00E5537F">
              <w:rPr>
                <w:rFonts w:ascii="PT Serif" w:eastAsia="Times New Roman" w:hAnsi="PT Serif" w:cs="Calibri"/>
                <w:color w:val="000000"/>
                <w:kern w:val="0"/>
                <w:sz w:val="18"/>
                <w:szCs w:val="18"/>
                <w14:ligatures w14:val="none"/>
              </w:rPr>
              <w:fldChar w:fldCharType="separate"/>
            </w:r>
            <w:r w:rsidRPr="00E5537F">
              <w:rPr>
                <w:rFonts w:ascii="PT Serif" w:hAnsi="PT Serif"/>
                <w:sz w:val="18"/>
              </w:rPr>
              <w:t>[66]</w:t>
            </w:r>
            <w:r w:rsidRPr="00E5537F">
              <w:rPr>
                <w:rFonts w:ascii="PT Serif" w:eastAsia="Times New Roman" w:hAnsi="PT Serif" w:cs="Calibri"/>
                <w:color w:val="000000"/>
                <w:kern w:val="0"/>
                <w:sz w:val="18"/>
                <w:szCs w:val="18"/>
                <w14:ligatures w14:val="none"/>
              </w:rPr>
              <w:fldChar w:fldCharType="end"/>
            </w:r>
          </w:p>
        </w:tc>
        <w:tc>
          <w:tcPr>
            <w:tcW w:w="1440" w:type="dxa"/>
            <w:tcBorders>
              <w:top w:val="nil"/>
              <w:left w:val="nil"/>
              <w:bottom w:val="nil"/>
              <w:right w:val="nil"/>
            </w:tcBorders>
            <w:shd w:val="clear" w:color="auto" w:fill="auto"/>
            <w:vAlign w:val="center"/>
            <w:hideMark/>
          </w:tcPr>
          <w:p w14:paraId="221AC498"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228</w:t>
            </w:r>
          </w:p>
        </w:tc>
      </w:tr>
      <w:tr w:rsidR="00F7603B" w:rsidRPr="001B269D" w14:paraId="4964C05E" w14:textId="77777777" w:rsidTr="00F7603B">
        <w:trPr>
          <w:trHeight w:val="20"/>
        </w:trPr>
        <w:tc>
          <w:tcPr>
            <w:tcW w:w="3312" w:type="dxa"/>
            <w:tcBorders>
              <w:top w:val="nil"/>
              <w:left w:val="nil"/>
              <w:bottom w:val="nil"/>
              <w:right w:val="nil"/>
            </w:tcBorders>
            <w:shd w:val="clear" w:color="auto" w:fill="auto"/>
            <w:vAlign w:val="center"/>
            <w:hideMark/>
          </w:tcPr>
          <w:p w14:paraId="048D89EC"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proofErr w:type="spellStart"/>
            <w:r w:rsidRPr="001B269D">
              <w:rPr>
                <w:rFonts w:ascii="PT Serif" w:eastAsia="Times New Roman" w:hAnsi="PT Serif" w:cs="Calibri"/>
                <w:color w:val="000000"/>
                <w:kern w:val="0"/>
                <w:sz w:val="18"/>
                <w:szCs w:val="18"/>
                <w14:ligatures w14:val="none"/>
              </w:rPr>
              <w:t>Archotermopsidae</w:t>
            </w:r>
            <w:proofErr w:type="spellEnd"/>
            <w:r w:rsidRPr="001B269D">
              <w:rPr>
                <w:rFonts w:ascii="PT Serif" w:eastAsia="Times New Roman" w:hAnsi="PT Serif" w:cs="Calibri"/>
                <w:color w:val="000000"/>
                <w:kern w:val="0"/>
                <w:sz w:val="18"/>
                <w:szCs w:val="18"/>
                <w14:ligatures w14:val="none"/>
              </w:rPr>
              <w:t xml:space="preserve"> + </w:t>
            </w:r>
            <w:proofErr w:type="spellStart"/>
            <w:r w:rsidRPr="001B269D">
              <w:rPr>
                <w:rFonts w:ascii="PT Serif" w:eastAsia="Times New Roman" w:hAnsi="PT Serif" w:cs="Calibri"/>
                <w:color w:val="000000"/>
                <w:kern w:val="0"/>
                <w:sz w:val="18"/>
                <w:szCs w:val="18"/>
                <w14:ligatures w14:val="none"/>
              </w:rPr>
              <w:t>Hodotermitidae</w:t>
            </w:r>
            <w:proofErr w:type="spellEnd"/>
            <w:r w:rsidRPr="001B269D">
              <w:rPr>
                <w:rFonts w:ascii="PT Serif" w:eastAsia="Times New Roman" w:hAnsi="PT Serif" w:cs="Calibri"/>
                <w:color w:val="000000"/>
                <w:kern w:val="0"/>
                <w:sz w:val="18"/>
                <w:szCs w:val="18"/>
                <w14:ligatures w14:val="none"/>
              </w:rPr>
              <w:t xml:space="preserve"> + Hodotermopsidae + </w:t>
            </w:r>
            <w:proofErr w:type="spellStart"/>
            <w:r w:rsidRPr="001B269D">
              <w:rPr>
                <w:rFonts w:ascii="PT Serif" w:eastAsia="Times New Roman" w:hAnsi="PT Serif" w:cs="Calibri"/>
                <w:color w:val="000000"/>
                <w:kern w:val="0"/>
                <w:sz w:val="18"/>
                <w:szCs w:val="18"/>
                <w14:ligatures w14:val="none"/>
              </w:rPr>
              <w:t>Stolotermitidae</w:t>
            </w:r>
            <w:proofErr w:type="spellEnd"/>
          </w:p>
        </w:tc>
        <w:tc>
          <w:tcPr>
            <w:tcW w:w="1577" w:type="dxa"/>
            <w:tcBorders>
              <w:top w:val="nil"/>
              <w:left w:val="nil"/>
              <w:bottom w:val="nil"/>
              <w:right w:val="nil"/>
            </w:tcBorders>
            <w:shd w:val="clear" w:color="auto" w:fill="auto"/>
            <w:vAlign w:val="center"/>
            <w:hideMark/>
          </w:tcPr>
          <w:p w14:paraId="44F0CCEB" w14:textId="77777777" w:rsidR="00BF4F21" w:rsidRPr="001B269D" w:rsidRDefault="00BF4F21" w:rsidP="00507CAC">
            <w:pPr>
              <w:snapToGrid w:val="0"/>
              <w:spacing w:after="0" w:line="240" w:lineRule="exact"/>
              <w:jc w:val="right"/>
              <w:rPr>
                <w:rFonts w:ascii="PT Serif" w:eastAsia="Times New Roman" w:hAnsi="PT Serif" w:cs="Calibri"/>
                <w:i/>
                <w:iCs/>
                <w:color w:val="000000"/>
                <w:kern w:val="0"/>
                <w:sz w:val="18"/>
                <w:szCs w:val="18"/>
                <w14:ligatures w14:val="none"/>
              </w:rPr>
            </w:pPr>
            <w:proofErr w:type="spellStart"/>
            <w:r w:rsidRPr="001B269D">
              <w:rPr>
                <w:rFonts w:ascii="PT Serif" w:eastAsia="Times New Roman" w:hAnsi="PT Serif" w:cs="Calibri"/>
                <w:i/>
                <w:iCs/>
                <w:color w:val="000000"/>
                <w:kern w:val="0"/>
                <w:sz w:val="18"/>
                <w:szCs w:val="18"/>
                <w14:ligatures w14:val="none"/>
              </w:rPr>
              <w:t>Cosmotermes</w:t>
            </w:r>
            <w:proofErr w:type="spellEnd"/>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multus</w:t>
            </w:r>
            <w:proofErr w:type="spellEnd"/>
          </w:p>
        </w:tc>
        <w:tc>
          <w:tcPr>
            <w:tcW w:w="1296" w:type="dxa"/>
            <w:tcBorders>
              <w:top w:val="nil"/>
              <w:left w:val="nil"/>
              <w:bottom w:val="nil"/>
              <w:right w:val="nil"/>
            </w:tcBorders>
            <w:shd w:val="clear" w:color="auto" w:fill="auto"/>
            <w:vAlign w:val="center"/>
            <w:hideMark/>
          </w:tcPr>
          <w:p w14:paraId="64F23753" w14:textId="61099F84"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{"citationID":"fS4g8ze4","properties":{"formattedCitation":"[68]","plainCitation":"[68]","noteIndex":0},"citationItems":[{"id":2867,"uris":["http://zotero.org/users/9949769/items/MZNY2VXY"],"itemData":{"id":2867,"type":"article-journal","abstract":"Five finely preserved termites from the mid-Cretaceous (Cenomanian) amber of Myanmar provide new information allowing a reanalysis of the phylogeny of basal termites. The Mastotermitidae family is recovered as monophyletic, and a redefined Hodotermitidae sensu lato is also monophyletic to include Archotermopsidae, Hodotermitidae and Stolotermitidae. Such a phylogenetic relationship agrees with the results from previous molecular phylogeny. Alongside these findings, there are many taxa that can only be shown to be termites with no other phylogenetically informative data. These form a comb of ‘grade groups’ emerging in the Late Jurassic. The new amber specimens are described as two new species. Anisotermes xiai gen. et sp.n. is described from multiple castes and has symplesiomorphic characteristics: large body size, a broad pronotum, well-developed reticulated veins, and a large anal lobe of the hindwings. It shares wing features with the other new species, Mastotermes monostichus sp.n. Both new taxa are assigned to the Mastotermitidae, as they are shown to have synapomorphies that unite the family. This published work has been registered on ZooBank, http://zoobank.org/urn:lsid:zoobank.org:pub:1AD5CECA-27B7-48D5-88DC-CEC5150962D7.","container-title":"Systematic Entomology","DOI":"10.1111/syen.12344","ISSN":"13653113","issue":"3","note":"publisher: Blackwell Publishing Ltd","page":"612-623","title":"The oldest known mastotermitids (Blattodea: Termitoidae) and phylogeny of basal termites","volume":"44","author":[{"family":"Zhao","given":"Zhipeng"},{"family":"Eggleton","given":"Paul"},{"family":"Yin","given":"Xiangchu"},{"family":"Gao","given":"Taiping"},{"family":"Shih","given":"Chungkun"},{"family":"Ren","given":"Dong"}],"issued":{"date-parts":[["2019",7,3]]},"citation-key":"zhaoOldestKnownMastotermitids2019"}}],"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BF4F21">
              <w:rPr>
                <w:rFonts w:ascii="PT Serif" w:hAnsi="PT Serif"/>
                <w:sz w:val="18"/>
              </w:rPr>
              <w:t>[68]</w:t>
            </w:r>
            <w:r>
              <w:rPr>
                <w:rFonts w:ascii="PT Serif" w:eastAsia="Times New Roman" w:hAnsi="PT Serif" w:cs="Calibri"/>
                <w:color w:val="000000"/>
                <w:kern w:val="0"/>
                <w:sz w:val="18"/>
                <w:szCs w:val="18"/>
                <w14:ligatures w14:val="none"/>
              </w:rPr>
              <w:fldChar w:fldCharType="end"/>
            </w:r>
          </w:p>
        </w:tc>
        <w:tc>
          <w:tcPr>
            <w:tcW w:w="1728" w:type="dxa"/>
            <w:tcBorders>
              <w:top w:val="nil"/>
              <w:left w:val="nil"/>
              <w:bottom w:val="nil"/>
              <w:right w:val="nil"/>
            </w:tcBorders>
            <w:shd w:val="clear" w:color="auto" w:fill="auto"/>
            <w:vAlign w:val="center"/>
            <w:hideMark/>
          </w:tcPr>
          <w:p w14:paraId="3B4150D5"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93.5</w:t>
            </w:r>
          </w:p>
        </w:tc>
        <w:tc>
          <w:tcPr>
            <w:tcW w:w="2448" w:type="dxa"/>
            <w:tcBorders>
              <w:top w:val="nil"/>
              <w:left w:val="nil"/>
              <w:bottom w:val="nil"/>
              <w:right w:val="nil"/>
            </w:tcBorders>
            <w:shd w:val="clear" w:color="auto" w:fill="auto"/>
            <w:vAlign w:val="center"/>
            <w:hideMark/>
          </w:tcPr>
          <w:p w14:paraId="53C6C183"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 xml:space="preserve">Earliest fossil of </w:t>
            </w:r>
            <w:proofErr w:type="spellStart"/>
            <w:r w:rsidRPr="001B269D">
              <w:rPr>
                <w:rFonts w:ascii="PT Serif" w:eastAsia="Times New Roman" w:hAnsi="PT Serif" w:cs="Calibri"/>
                <w:color w:val="000000"/>
                <w:kern w:val="0"/>
                <w:sz w:val="18"/>
                <w:szCs w:val="18"/>
                <w14:ligatures w14:val="none"/>
              </w:rPr>
              <w:t>Mesoblattinidae</w:t>
            </w:r>
            <w:proofErr w:type="spellEnd"/>
            <w:r w:rsidRPr="001B269D">
              <w:rPr>
                <w:rFonts w:ascii="PT Serif" w:eastAsia="Times New Roman" w:hAnsi="PT Serif" w:cs="Calibri"/>
                <w:color w:val="000000"/>
                <w:kern w:val="0"/>
                <w:sz w:val="18"/>
                <w:szCs w:val="18"/>
                <w14:ligatures w14:val="none"/>
              </w:rPr>
              <w:t>:</w:t>
            </w:r>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Triassoblatta</w:t>
            </w:r>
            <w:proofErr w:type="spellEnd"/>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argentina</w:t>
            </w:r>
            <w:proofErr w:type="spellEnd"/>
          </w:p>
        </w:tc>
        <w:tc>
          <w:tcPr>
            <w:tcW w:w="1227" w:type="dxa"/>
            <w:tcBorders>
              <w:top w:val="nil"/>
              <w:left w:val="nil"/>
              <w:bottom w:val="nil"/>
              <w:right w:val="nil"/>
            </w:tcBorders>
            <w:shd w:val="clear" w:color="auto" w:fill="auto"/>
            <w:vAlign w:val="center"/>
            <w:hideMark/>
          </w:tcPr>
          <w:p w14:paraId="0AFA9908" w14:textId="7FA1162C"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E5537F">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{"citationID":"rkMUQ90p","properties":{"formattedCitation":"[66]","plainCitation":"[66]","noteIndex":0},"citationItems":[{"id":23926,"uris":["http://zotero.org/users/9949769/items/XAIUPDZ5"],"itemData":{"id":23926,"type":"article-journal","abstract":"This contribution describes new fossil insect taxa from the Los Rastros Formation (early Late Triassic), La Rioja Province (Argentina). Several new taxa of the order Blattoptera, two families, seven genera and eleven species are proposed: Argentinoblatta herbsti gen. et sp. nov., Condorblatta lutzae gen. et sp. nov. (Argentinoblattidae fam. nov.), Mancusoblatta pulchella gen. et sp. nov., Hermosablatta crassatella gen. et sp. nov., Hermosablatta pectinata sp. nov. (Mancusoblattidae fam. nov.), Lariojablatta chanarensis gen. et sp. nov. (family uncertain), Triassoblatta argentina sp. nov., Samaroblatta gualoensis sp. nov., S. corrientesina sp. nov. and Pulchellablatta nana gen. et sp. nov. (Mesoblattinidae sensu stricto), and Argentinoblattula revelata gen. et sp. nov. (Blattulidae Vischnyakova). The presence of the genera Triassoblatta Tillyard and Samaroblatta Tillyard in the Argentinean Triassic considerably extends their known paleobiogeographic distribution.","container-title":"Ameghiniana","issue":"4","language":"en","page":"1-19","source":"Zotero","title":"The Triassic Insect Fauna from Argentina. Blattoptera from the Los Rastros Formation (Bermejo Basin), La Rioja Province","volume":"42","author":[{"family":"Martins-Neto","given":"Rafael Gioia"},{"family":"Mancuso","given":"Adriana"},{"family":"Gallego","given":"Oscar Florencio"}],"issued":{"date-parts":[["2005"]]},"citation-key":"martins-netoTriassicInsectFauna2005"}}],"schema":"https://github.com/citation-style-language/schema/raw/master/csl-citation.json"} </w:instrText>
            </w:r>
            <w:r w:rsidRPr="00E5537F">
              <w:rPr>
                <w:rFonts w:ascii="PT Serif" w:eastAsia="Times New Roman" w:hAnsi="PT Serif" w:cs="Calibri"/>
                <w:color w:val="000000"/>
                <w:kern w:val="0"/>
                <w:sz w:val="18"/>
                <w:szCs w:val="18"/>
                <w14:ligatures w14:val="none"/>
              </w:rPr>
              <w:fldChar w:fldCharType="separate"/>
            </w:r>
            <w:r w:rsidRPr="00E5537F">
              <w:rPr>
                <w:rFonts w:ascii="PT Serif" w:hAnsi="PT Serif"/>
                <w:sz w:val="18"/>
              </w:rPr>
              <w:t>[66]</w:t>
            </w:r>
            <w:r w:rsidRPr="00E5537F">
              <w:rPr>
                <w:rFonts w:ascii="PT Serif" w:eastAsia="Times New Roman" w:hAnsi="PT Serif" w:cs="Calibri"/>
                <w:color w:val="000000"/>
                <w:kern w:val="0"/>
                <w:sz w:val="18"/>
                <w:szCs w:val="18"/>
                <w14:ligatures w14:val="none"/>
              </w:rPr>
              <w:fldChar w:fldCharType="end"/>
            </w:r>
          </w:p>
        </w:tc>
        <w:tc>
          <w:tcPr>
            <w:tcW w:w="1440" w:type="dxa"/>
            <w:tcBorders>
              <w:top w:val="nil"/>
              <w:left w:val="nil"/>
              <w:bottom w:val="nil"/>
              <w:right w:val="nil"/>
            </w:tcBorders>
            <w:shd w:val="clear" w:color="auto" w:fill="auto"/>
            <w:vAlign w:val="center"/>
            <w:hideMark/>
          </w:tcPr>
          <w:p w14:paraId="4ACD8499"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228</w:t>
            </w:r>
          </w:p>
        </w:tc>
      </w:tr>
      <w:tr w:rsidR="00F7603B" w:rsidRPr="001B269D" w14:paraId="19070201" w14:textId="77777777" w:rsidTr="00F7603B">
        <w:trPr>
          <w:trHeight w:val="20"/>
        </w:trPr>
        <w:tc>
          <w:tcPr>
            <w:tcW w:w="3312" w:type="dxa"/>
            <w:tcBorders>
              <w:top w:val="nil"/>
              <w:left w:val="nil"/>
              <w:bottom w:val="nil"/>
              <w:right w:val="nil"/>
            </w:tcBorders>
            <w:shd w:val="clear" w:color="auto" w:fill="auto"/>
            <w:vAlign w:val="center"/>
            <w:hideMark/>
          </w:tcPr>
          <w:p w14:paraId="3934A75F"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Kalotermitidae + sister group</w:t>
            </w:r>
          </w:p>
        </w:tc>
        <w:tc>
          <w:tcPr>
            <w:tcW w:w="1577" w:type="dxa"/>
            <w:tcBorders>
              <w:top w:val="nil"/>
              <w:left w:val="nil"/>
              <w:bottom w:val="nil"/>
              <w:right w:val="nil"/>
            </w:tcBorders>
            <w:shd w:val="clear" w:color="auto" w:fill="auto"/>
            <w:vAlign w:val="center"/>
            <w:hideMark/>
          </w:tcPr>
          <w:p w14:paraId="3405BD75" w14:textId="77777777" w:rsidR="00BF4F21" w:rsidRPr="001B269D" w:rsidRDefault="00BF4F21" w:rsidP="00507CAC">
            <w:pPr>
              <w:snapToGrid w:val="0"/>
              <w:spacing w:after="0" w:line="240" w:lineRule="exact"/>
              <w:jc w:val="right"/>
              <w:rPr>
                <w:rFonts w:ascii="PT Serif" w:eastAsia="Times New Roman" w:hAnsi="PT Serif" w:cs="Calibri"/>
                <w:i/>
                <w:iCs/>
                <w:color w:val="000000"/>
                <w:kern w:val="0"/>
                <w:sz w:val="18"/>
                <w:szCs w:val="18"/>
                <w14:ligatures w14:val="none"/>
              </w:rPr>
            </w:pPr>
            <w:proofErr w:type="spellStart"/>
            <w:r w:rsidRPr="001B269D">
              <w:rPr>
                <w:rFonts w:ascii="PT Serif" w:eastAsia="Times New Roman" w:hAnsi="PT Serif" w:cs="Calibri"/>
                <w:i/>
                <w:iCs/>
                <w:color w:val="000000"/>
                <w:kern w:val="0"/>
                <w:sz w:val="18"/>
                <w:szCs w:val="18"/>
                <w14:ligatures w14:val="none"/>
              </w:rPr>
              <w:t>Proelectrotermes</w:t>
            </w:r>
            <w:proofErr w:type="spellEnd"/>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swinhoei</w:t>
            </w:r>
            <w:proofErr w:type="spellEnd"/>
          </w:p>
        </w:tc>
        <w:tc>
          <w:tcPr>
            <w:tcW w:w="1296" w:type="dxa"/>
            <w:tcBorders>
              <w:top w:val="nil"/>
              <w:left w:val="nil"/>
              <w:bottom w:val="nil"/>
              <w:right w:val="nil"/>
            </w:tcBorders>
            <w:shd w:val="clear" w:color="auto" w:fill="auto"/>
            <w:vAlign w:val="center"/>
            <w:hideMark/>
          </w:tcPr>
          <w:p w14:paraId="5B41F217" w14:textId="65B8861C"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{"citationID":"S74gKOW3","properties":{"formattedCitation":"[67,69]","plainCitation":"[67,69]","noteIndex":0},"citationItems":[{"id":2276,"uris":["http://zotero.org/users/9949769/items/32Y29QJJ"],"itemData":{"id":2276,"type":"article-journal","container-title":"Staatliches Museum für Naturkunde","page":"1-32","title":"Primitive termites from the Early Cretaceous of Asia (Isoptera)","volume":"371","author":[{"family":"Engel","given":"Michael S."},{"family":"Grimald","given":"David A."},{"family":"Krishna","given":"Kumar."}],"issued":{"date-parts":[["2007"]]},"citation-key":"engelPrimitiveTermitesEarly2007"}},{"id":23928,"uris":["http://zotero.org/users/9949769/items/FE5UL348"],"itemData":{"id":23928,"type":"article-journal","abstract":"Semantic Scholar extracted view of \"Insects in Burmese amber\" by T. Cockerell","container-title":"American Journal of Science","DOI":"10.2475/ajs.s4-42.248.135","ISSN":"0002-9599","issue":"248","journalAbbreviation":"American Journal of Science","language":"en","page":"135-138","source":"Semantic Scholar","title":"Insects in Burmese amber","volume":"s4-42","author":[{"family":"Cockerell","given":"T. D. A."}],"issued":{"date-parts":[["1916",8,1]]},"citation-key":"cockerellInsectsBurmeseAmber1916"}}],"schema":"https://github.com/citation-style-language/schema/raw/master/csl-citation.json"}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BF4F21">
              <w:rPr>
                <w:rFonts w:ascii="PT Serif" w:hAnsi="PT Serif"/>
                <w:sz w:val="18"/>
              </w:rPr>
              <w:t>[67,69]</w:t>
            </w:r>
            <w:r>
              <w:rPr>
                <w:rFonts w:ascii="PT Serif" w:eastAsia="Times New Roman" w:hAnsi="PT Serif" w:cs="Calibri"/>
                <w:color w:val="000000"/>
                <w:kern w:val="0"/>
                <w:sz w:val="18"/>
                <w:szCs w:val="18"/>
                <w14:ligatures w14:val="none"/>
              </w:rPr>
              <w:fldChar w:fldCharType="end"/>
            </w:r>
          </w:p>
        </w:tc>
        <w:tc>
          <w:tcPr>
            <w:tcW w:w="1728" w:type="dxa"/>
            <w:tcBorders>
              <w:top w:val="nil"/>
              <w:left w:val="nil"/>
              <w:bottom w:val="nil"/>
              <w:right w:val="nil"/>
            </w:tcBorders>
            <w:shd w:val="clear" w:color="auto" w:fill="auto"/>
            <w:vAlign w:val="center"/>
            <w:hideMark/>
          </w:tcPr>
          <w:p w14:paraId="0BF14C3A"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93.5</w:t>
            </w:r>
          </w:p>
        </w:tc>
        <w:tc>
          <w:tcPr>
            <w:tcW w:w="2448" w:type="dxa"/>
            <w:tcBorders>
              <w:top w:val="nil"/>
              <w:left w:val="nil"/>
              <w:bottom w:val="nil"/>
              <w:right w:val="nil"/>
            </w:tcBorders>
            <w:shd w:val="clear" w:color="auto" w:fill="auto"/>
            <w:vAlign w:val="center"/>
            <w:hideMark/>
          </w:tcPr>
          <w:p w14:paraId="430607D0"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 xml:space="preserve">Earliest fossil of </w:t>
            </w:r>
            <w:proofErr w:type="spellStart"/>
            <w:r w:rsidRPr="001B269D">
              <w:rPr>
                <w:rFonts w:ascii="PT Serif" w:eastAsia="Times New Roman" w:hAnsi="PT Serif" w:cs="Calibri"/>
                <w:color w:val="000000"/>
                <w:kern w:val="0"/>
                <w:sz w:val="18"/>
                <w:szCs w:val="18"/>
                <w14:ligatures w14:val="none"/>
              </w:rPr>
              <w:t>Mesoblattinidae</w:t>
            </w:r>
            <w:proofErr w:type="spellEnd"/>
            <w:r w:rsidRPr="001B269D">
              <w:rPr>
                <w:rFonts w:ascii="PT Serif" w:eastAsia="Times New Roman" w:hAnsi="PT Serif" w:cs="Calibri"/>
                <w:color w:val="000000"/>
                <w:kern w:val="0"/>
                <w:sz w:val="18"/>
                <w:szCs w:val="18"/>
                <w14:ligatures w14:val="none"/>
              </w:rPr>
              <w:t>:</w:t>
            </w:r>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Triassoblatta</w:t>
            </w:r>
            <w:proofErr w:type="spellEnd"/>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argentina</w:t>
            </w:r>
            <w:proofErr w:type="spellEnd"/>
          </w:p>
        </w:tc>
        <w:tc>
          <w:tcPr>
            <w:tcW w:w="1227" w:type="dxa"/>
            <w:tcBorders>
              <w:top w:val="nil"/>
              <w:left w:val="nil"/>
              <w:bottom w:val="nil"/>
              <w:right w:val="nil"/>
            </w:tcBorders>
            <w:shd w:val="clear" w:color="auto" w:fill="auto"/>
            <w:vAlign w:val="center"/>
            <w:hideMark/>
          </w:tcPr>
          <w:p w14:paraId="59669FFC" w14:textId="0E2E8E34"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E5537F">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{"citationID":"IOZMj3sX","properties":{"formattedCitation":"[66]","plainCitation":"[66]","noteIndex":0},"citationItems":[{"id":23926,"uris":["http://zotero.org/users/9949769/items/XAIUPDZ5"],"itemData":{"id":23926,"type":"article-journal","abstract":"This contribution describes new fossil insect taxa from the Los Rastros Formation (early Late Triassic), La Rioja Province (Argentina). Several new taxa of the order Blattoptera, two families, seven genera and eleven species are proposed: Argentinoblatta herbsti gen. et sp. nov., Condorblatta lutzae gen. et sp. nov. (Argentinoblattidae fam. nov.), Mancusoblatta pulchella gen. et sp. nov., Hermosablatta crassatella gen. et sp. nov., Hermosablatta pectinata sp. nov. (Mancusoblattidae fam. nov.), Lariojablatta chanarensis gen. et sp. nov. (family uncertain), Triassoblatta argentina sp. nov., Samaroblatta gualoensis sp. nov., S. corrientesina sp. nov. and Pulchellablatta nana gen. et sp. nov. (Mesoblattinidae sensu stricto), and Argentinoblattula revelata gen. et sp. nov. (Blattulidae Vischnyakova). The presence of the genera Triassoblatta Tillyard and Samaroblatta Tillyard in the Argentinean Triassic considerably extends their known paleobiogeographic distribution.","container-title":"Ameghiniana","issue":"4","language":"en","page":"1-19","source":"Zotero","title":"The Triassic Insect Fauna from Argentina. Blattoptera from the Los Rastros Formation (Bermejo Basin), La Rioja Province","volume":"42","author":[{"family":"Martins-Neto","given":"Rafael Gioia"},{"family":"Mancuso","given":"Adriana"},{"family":"Gallego","given":"Oscar Florencio"}],"issued":{"date-parts":[["2005"]]},"citation-key":"martins-netoTriassicInsectFauna2005"}}],"schema":"https://github.com/citation-style-language/schema/raw/master/csl-citation.json"} </w:instrText>
            </w:r>
            <w:r w:rsidRPr="00E5537F">
              <w:rPr>
                <w:rFonts w:ascii="PT Serif" w:eastAsia="Times New Roman" w:hAnsi="PT Serif" w:cs="Calibri"/>
                <w:color w:val="000000"/>
                <w:kern w:val="0"/>
                <w:sz w:val="18"/>
                <w:szCs w:val="18"/>
                <w14:ligatures w14:val="none"/>
              </w:rPr>
              <w:fldChar w:fldCharType="separate"/>
            </w:r>
            <w:r w:rsidRPr="00E5537F">
              <w:rPr>
                <w:rFonts w:ascii="PT Serif" w:hAnsi="PT Serif"/>
                <w:sz w:val="18"/>
              </w:rPr>
              <w:t>[66]</w:t>
            </w:r>
            <w:r w:rsidRPr="00E5537F">
              <w:rPr>
                <w:rFonts w:ascii="PT Serif" w:eastAsia="Times New Roman" w:hAnsi="PT Serif" w:cs="Calibri"/>
                <w:color w:val="000000"/>
                <w:kern w:val="0"/>
                <w:sz w:val="18"/>
                <w:szCs w:val="18"/>
                <w14:ligatures w14:val="none"/>
              </w:rPr>
              <w:fldChar w:fldCharType="end"/>
            </w:r>
          </w:p>
        </w:tc>
        <w:tc>
          <w:tcPr>
            <w:tcW w:w="1440" w:type="dxa"/>
            <w:tcBorders>
              <w:top w:val="nil"/>
              <w:left w:val="nil"/>
              <w:bottom w:val="nil"/>
              <w:right w:val="nil"/>
            </w:tcBorders>
            <w:shd w:val="clear" w:color="auto" w:fill="auto"/>
            <w:vAlign w:val="center"/>
            <w:hideMark/>
          </w:tcPr>
          <w:p w14:paraId="51147630"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228</w:t>
            </w:r>
          </w:p>
        </w:tc>
      </w:tr>
      <w:tr w:rsidR="00F7603B" w:rsidRPr="001B269D" w14:paraId="1AA69B5D" w14:textId="77777777" w:rsidTr="00F7603B">
        <w:trPr>
          <w:trHeight w:val="20"/>
        </w:trPr>
        <w:tc>
          <w:tcPr>
            <w:tcW w:w="3312" w:type="dxa"/>
            <w:tcBorders>
              <w:top w:val="nil"/>
              <w:left w:val="nil"/>
              <w:bottom w:val="nil"/>
              <w:right w:val="nil"/>
            </w:tcBorders>
            <w:shd w:val="clear" w:color="auto" w:fill="auto"/>
            <w:vAlign w:val="center"/>
            <w:hideMark/>
          </w:tcPr>
          <w:p w14:paraId="3CE4AFCA"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Termitidae + Heterotermitidae</w:t>
            </w:r>
          </w:p>
        </w:tc>
        <w:tc>
          <w:tcPr>
            <w:tcW w:w="1577" w:type="dxa"/>
            <w:tcBorders>
              <w:top w:val="nil"/>
              <w:left w:val="nil"/>
              <w:bottom w:val="nil"/>
              <w:right w:val="nil"/>
            </w:tcBorders>
            <w:shd w:val="clear" w:color="auto" w:fill="auto"/>
            <w:vAlign w:val="center"/>
            <w:hideMark/>
          </w:tcPr>
          <w:p w14:paraId="2C38A08A" w14:textId="77777777" w:rsidR="001B269D" w:rsidRPr="001B269D" w:rsidRDefault="001B269D" w:rsidP="00507CAC">
            <w:pPr>
              <w:snapToGrid w:val="0"/>
              <w:spacing w:after="0" w:line="240" w:lineRule="exact"/>
              <w:jc w:val="right"/>
              <w:rPr>
                <w:rFonts w:ascii="PT Serif" w:eastAsia="Times New Roman" w:hAnsi="PT Serif" w:cs="Calibri"/>
                <w:i/>
                <w:iCs/>
                <w:color w:val="000000"/>
                <w:kern w:val="0"/>
                <w:sz w:val="18"/>
                <w:szCs w:val="18"/>
                <w14:ligatures w14:val="none"/>
              </w:rPr>
            </w:pPr>
            <w:proofErr w:type="spellStart"/>
            <w:r w:rsidRPr="001B269D">
              <w:rPr>
                <w:rFonts w:ascii="PT Serif" w:eastAsia="Times New Roman" w:hAnsi="PT Serif" w:cs="Calibri"/>
                <w:i/>
                <w:iCs/>
                <w:color w:val="000000"/>
                <w:kern w:val="0"/>
                <w:sz w:val="18"/>
                <w:szCs w:val="18"/>
                <w14:ligatures w14:val="none"/>
              </w:rPr>
              <w:t>Nanotermes</w:t>
            </w:r>
            <w:proofErr w:type="spellEnd"/>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isaacae</w:t>
            </w:r>
            <w:proofErr w:type="spellEnd"/>
          </w:p>
        </w:tc>
        <w:tc>
          <w:tcPr>
            <w:tcW w:w="1296" w:type="dxa"/>
            <w:tcBorders>
              <w:top w:val="nil"/>
              <w:left w:val="nil"/>
              <w:bottom w:val="nil"/>
              <w:right w:val="nil"/>
            </w:tcBorders>
            <w:shd w:val="clear" w:color="auto" w:fill="auto"/>
            <w:vAlign w:val="center"/>
            <w:hideMark/>
          </w:tcPr>
          <w:p w14:paraId="1373A4E7" w14:textId="68C8985D" w:rsidR="001B269D"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{"citationID":"OZ3S4X3L","properties":{"formattedCitation":"[70]","plainCitation":"[70]","noteIndex":0},"citationItems":[{"id":1983,"uris":["http://zotero.org/users/9949769/items/5YEKQ7RA"],"itemData":{"id":1983,"type":"article-journal","abstract":"The fauna of termites (Isoptera) preserved in Early Eocene amber from the Cambay Basin (Gujarat, India) are described and figured. Three new genera and four new species are recognized, all of them Neoisoptera- Parastylotermes krishnai Engel &amp; Grimaldi, sp. n. (Stylotermitidae); Prostylotermes kamboja Engel &amp; Grimaldi, gen. et sp. n. (Stylotermitidae?); Zophotermes Engel, gen. n., with Zophotermes ashoki Engel &amp; Singh, sp. n. (Rhinotermitidae: Prorhinotermitinae); and Nanotermes isaacae Engel &amp; Grimaldi, gen. et sp. n. (Termitidae: Termitinae?). Together these species represent the earliest Tertiary records of the Neoisoptera and the oldest definitive record of Termitidae, a family that comprises &gt;75% of the living species of Isoptera. Interestingly, the affinities of the Cambay amber termites are with largely Laurasian lineages, in this regard paralleling relationships seen between the fauna of bees and some flies. Diversity of Neoisoptera in Indian amber may reflect origin of the amber deposit in Dipterocarpaceae forests formed at or near the paleoequator. © Michael S. Engel et al.","container-title":"ZooKeys","DOI":"10.3897/zookeys.148.1797","ISSN":"13132989","issue":"148","note":"publisher: Pensoft Publishers","page":"105-123","title":"The termites of Early Eocene Cambay amber, with the earliest record of the Termitidae (Isoptera)","volume":"148","author":[{"family":"Engel","given":"Michael S."},{"family":"Grimald","given":"David A."},{"family":"Nascimbene","given":"Paul C."},{"family":"Singh","given":"Hukam"}],"issued":{"date-parts":[["2011"]]},"citation-key":"engelTermitesEarlyEocene2011"}}],"schema":"https://github.com/citation-style-language/schema/raw/master/csl-citation.json"}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BF4F21">
              <w:rPr>
                <w:rFonts w:ascii="PT Serif" w:hAnsi="PT Serif"/>
                <w:sz w:val="18"/>
              </w:rPr>
              <w:t>[70]</w:t>
            </w:r>
            <w:r>
              <w:rPr>
                <w:rFonts w:ascii="PT Serif" w:eastAsia="Times New Roman" w:hAnsi="PT Serif" w:cs="Calibri"/>
                <w:color w:val="000000"/>
                <w:kern w:val="0"/>
                <w:sz w:val="18"/>
                <w:szCs w:val="18"/>
                <w14:ligatures w14:val="none"/>
              </w:rPr>
              <w:fldChar w:fldCharType="end"/>
            </w:r>
          </w:p>
        </w:tc>
        <w:tc>
          <w:tcPr>
            <w:tcW w:w="1728" w:type="dxa"/>
            <w:tcBorders>
              <w:top w:val="nil"/>
              <w:left w:val="nil"/>
              <w:bottom w:val="nil"/>
              <w:right w:val="nil"/>
            </w:tcBorders>
            <w:shd w:val="clear" w:color="auto" w:fill="auto"/>
            <w:vAlign w:val="center"/>
            <w:hideMark/>
          </w:tcPr>
          <w:p w14:paraId="5689F26E"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47.8</w:t>
            </w:r>
          </w:p>
        </w:tc>
        <w:tc>
          <w:tcPr>
            <w:tcW w:w="2448" w:type="dxa"/>
            <w:tcBorders>
              <w:top w:val="nil"/>
              <w:left w:val="nil"/>
              <w:bottom w:val="nil"/>
              <w:right w:val="nil"/>
            </w:tcBorders>
            <w:shd w:val="clear" w:color="auto" w:fill="auto"/>
            <w:vAlign w:val="center"/>
            <w:hideMark/>
          </w:tcPr>
          <w:p w14:paraId="05264EDD"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 xml:space="preserve"> First fossil of Rhinotermitidae: </w:t>
            </w:r>
            <w:proofErr w:type="spellStart"/>
            <w:r w:rsidRPr="001B269D">
              <w:rPr>
                <w:rFonts w:ascii="PT Serif" w:eastAsia="Times New Roman" w:hAnsi="PT Serif" w:cs="Calibri"/>
                <w:i/>
                <w:iCs/>
                <w:color w:val="000000"/>
                <w:kern w:val="0"/>
                <w:sz w:val="18"/>
                <w:szCs w:val="18"/>
                <w14:ligatures w14:val="none"/>
              </w:rPr>
              <w:t>Archeorhinotermes</w:t>
            </w:r>
            <w:proofErr w:type="spellEnd"/>
            <w:r w:rsidRPr="001B269D">
              <w:rPr>
                <w:rFonts w:ascii="PT Serif" w:eastAsia="Times New Roman" w:hAnsi="PT Serif" w:cs="Calibri"/>
                <w:i/>
                <w:iCs/>
                <w:color w:val="000000"/>
                <w:kern w:val="0"/>
                <w:sz w:val="18"/>
                <w:szCs w:val="18"/>
                <w14:ligatures w14:val="none"/>
              </w:rPr>
              <w:t xml:space="preserve"> rossi</w:t>
            </w:r>
          </w:p>
        </w:tc>
        <w:tc>
          <w:tcPr>
            <w:tcW w:w="1227" w:type="dxa"/>
            <w:tcBorders>
              <w:top w:val="nil"/>
              <w:left w:val="nil"/>
              <w:bottom w:val="nil"/>
              <w:right w:val="nil"/>
            </w:tcBorders>
            <w:shd w:val="clear" w:color="auto" w:fill="auto"/>
            <w:vAlign w:val="center"/>
            <w:hideMark/>
          </w:tcPr>
          <w:p w14:paraId="29AC3327" w14:textId="545112A9" w:rsidR="001B269D"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{"citationID":"kTraxZtB","properties":{"formattedCitation":"[71]","plainCitation":"[71]","noteIndex":0},"citationItems":[{"id":2273,"uris":["http://zotero.org/users/9949769/items/LIN2XZXB"],"itemData":{"id":2273,"type":"article-journal","abstract":"A new subfamily, genus, and species, Archeorhinotermitinae, Archeorhinotermes rossi, from Burmese amber, dated as Turonian-Cenomanian (90–100 mya) of the Cretaceous period, are described and figured. Comparisons are made between the other subfamilies of the Rhinotermitidae and the new subfamily. This is the first fossil record of the family Rhinotermitidae from the Cretaceous.","container-title":"American Museum Novitates","DOI":"10.1206/0003-0082(2003)390&lt;0001:tfcria&gt;2.0.co;2","ISSN":"0003-0082","issue":"10","page":"1-10","title":"The first Cretaceous Rhinotermitidae (Isoptera): A new species, genus, and subfamily in Burmese amber","volume":"3390","author":[{"family":"Krishna","given":"Kumar"},{"family":"Grimaldi","given":"David A."}],"issued":{"date-parts":[["2003"]]},"citation-key":"krishnaFirstCretaceousRhinotermitidae2003"}}],"schema":"https://github.com/citation-style-language/schema/raw/master/csl-citation.json"}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BF4F21">
              <w:rPr>
                <w:rFonts w:ascii="PT Serif" w:hAnsi="PT Serif"/>
                <w:sz w:val="18"/>
              </w:rPr>
              <w:t>[71]</w:t>
            </w:r>
            <w:r>
              <w:rPr>
                <w:rFonts w:ascii="PT Serif" w:eastAsia="Times New Roman" w:hAnsi="PT Serif" w:cs="Calibri"/>
                <w:color w:val="000000"/>
                <w:kern w:val="0"/>
                <w:sz w:val="18"/>
                <w:szCs w:val="18"/>
                <w14:ligatures w14:val="none"/>
              </w:rPr>
              <w:fldChar w:fldCharType="end"/>
            </w:r>
          </w:p>
        </w:tc>
        <w:tc>
          <w:tcPr>
            <w:tcW w:w="1440" w:type="dxa"/>
            <w:tcBorders>
              <w:top w:val="nil"/>
              <w:left w:val="nil"/>
              <w:bottom w:val="nil"/>
              <w:right w:val="nil"/>
            </w:tcBorders>
            <w:shd w:val="clear" w:color="auto" w:fill="auto"/>
            <w:vAlign w:val="center"/>
            <w:hideMark/>
          </w:tcPr>
          <w:p w14:paraId="4E3321DB"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93.5</w:t>
            </w:r>
          </w:p>
        </w:tc>
      </w:tr>
      <w:tr w:rsidR="00F7603B" w:rsidRPr="001B269D" w14:paraId="32843A7D" w14:textId="77777777" w:rsidTr="00F7603B">
        <w:trPr>
          <w:trHeight w:val="20"/>
        </w:trPr>
        <w:tc>
          <w:tcPr>
            <w:tcW w:w="3312" w:type="dxa"/>
            <w:tcBorders>
              <w:top w:val="nil"/>
              <w:left w:val="nil"/>
              <w:bottom w:val="nil"/>
              <w:right w:val="nil"/>
            </w:tcBorders>
            <w:shd w:val="clear" w:color="auto" w:fill="auto"/>
            <w:vAlign w:val="center"/>
            <w:hideMark/>
          </w:tcPr>
          <w:p w14:paraId="04A2F93C"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Heterotermitidae</w:t>
            </w:r>
          </w:p>
        </w:tc>
        <w:tc>
          <w:tcPr>
            <w:tcW w:w="1577" w:type="dxa"/>
            <w:tcBorders>
              <w:top w:val="nil"/>
              <w:left w:val="nil"/>
              <w:bottom w:val="nil"/>
              <w:right w:val="nil"/>
            </w:tcBorders>
            <w:shd w:val="clear" w:color="auto" w:fill="auto"/>
            <w:vAlign w:val="center"/>
            <w:hideMark/>
          </w:tcPr>
          <w:p w14:paraId="7B4019FB" w14:textId="77777777" w:rsidR="001B269D" w:rsidRPr="001B269D" w:rsidRDefault="001B269D" w:rsidP="00507CAC">
            <w:pPr>
              <w:snapToGrid w:val="0"/>
              <w:spacing w:after="0" w:line="240" w:lineRule="exact"/>
              <w:jc w:val="right"/>
              <w:rPr>
                <w:rFonts w:ascii="PT Serif" w:eastAsia="Times New Roman" w:hAnsi="PT Serif" w:cs="Calibri"/>
                <w:i/>
                <w:iCs/>
                <w:color w:val="000000"/>
                <w:kern w:val="0"/>
                <w:sz w:val="18"/>
                <w:szCs w:val="18"/>
                <w14:ligatures w14:val="none"/>
              </w:rPr>
            </w:pPr>
            <w:r w:rsidRPr="001B269D">
              <w:rPr>
                <w:rFonts w:ascii="PT Serif" w:eastAsia="Times New Roman" w:hAnsi="PT Serif" w:cs="Calibri"/>
                <w:i/>
                <w:iCs/>
                <w:color w:val="000000"/>
                <w:kern w:val="0"/>
                <w:sz w:val="18"/>
                <w:szCs w:val="18"/>
                <w14:ligatures w14:val="none"/>
              </w:rPr>
              <w:t xml:space="preserve">Reticulitermes </w:t>
            </w:r>
            <w:proofErr w:type="spellStart"/>
            <w:r w:rsidRPr="001B269D">
              <w:rPr>
                <w:rFonts w:ascii="PT Serif" w:eastAsia="Times New Roman" w:hAnsi="PT Serif" w:cs="Calibri"/>
                <w:i/>
                <w:iCs/>
                <w:color w:val="000000"/>
                <w:kern w:val="0"/>
                <w:sz w:val="18"/>
                <w:szCs w:val="18"/>
                <w14:ligatures w14:val="none"/>
              </w:rPr>
              <w:t>antiquus</w:t>
            </w:r>
            <w:proofErr w:type="spellEnd"/>
          </w:p>
        </w:tc>
        <w:tc>
          <w:tcPr>
            <w:tcW w:w="1296" w:type="dxa"/>
            <w:tcBorders>
              <w:top w:val="nil"/>
              <w:left w:val="nil"/>
              <w:bottom w:val="nil"/>
              <w:right w:val="nil"/>
            </w:tcBorders>
            <w:shd w:val="clear" w:color="auto" w:fill="auto"/>
            <w:vAlign w:val="center"/>
            <w:hideMark/>
          </w:tcPr>
          <w:p w14:paraId="6531B24F" w14:textId="5043F671" w:rsidR="001B269D"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{"citationID":"EGMJP7UA","properties":{"formattedCitation":"[67]","plainCitation":"[67]","noteIndex":0},"citationItems":[{"id":2276,"uris":["http://zotero.org/users/9949769/items/32Y29QJJ"],"itemData":{"id":2276,"type":"article-journal","container-title":"Staatliches Museum für Naturkunde","page":"1-32","title":"Primitive termites from the Early Cretaceous of Asia (Isoptera)","volume":"371","author":[{"family":"Engel","given":"Michael S."},{"family":"Grimald","given":"David A."},{"family":"Krishna","given":"Kumar."}],"issued":{"date-parts":[["2007"]]},"citation-key":"engelPrimitiveTermitesEarly2007"}}],"schema":"https://github.com/citation-style-language/schema/raw/master/csl-citation.json"}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BF4F21">
              <w:rPr>
                <w:rFonts w:ascii="PT Serif" w:hAnsi="PT Serif"/>
                <w:sz w:val="18"/>
              </w:rPr>
              <w:t>[67]</w:t>
            </w:r>
            <w:r>
              <w:rPr>
                <w:rFonts w:ascii="PT Serif" w:eastAsia="Times New Roman" w:hAnsi="PT Serif" w:cs="Calibri"/>
                <w:color w:val="000000"/>
                <w:kern w:val="0"/>
                <w:sz w:val="18"/>
                <w:szCs w:val="18"/>
                <w14:ligatures w14:val="none"/>
              </w:rPr>
              <w:fldChar w:fldCharType="end"/>
            </w:r>
          </w:p>
        </w:tc>
        <w:tc>
          <w:tcPr>
            <w:tcW w:w="1728" w:type="dxa"/>
            <w:tcBorders>
              <w:top w:val="nil"/>
              <w:left w:val="nil"/>
              <w:bottom w:val="nil"/>
              <w:right w:val="nil"/>
            </w:tcBorders>
            <w:shd w:val="clear" w:color="auto" w:fill="auto"/>
            <w:vAlign w:val="center"/>
            <w:hideMark/>
          </w:tcPr>
          <w:p w14:paraId="3E9271EB"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33.9</w:t>
            </w:r>
          </w:p>
        </w:tc>
        <w:tc>
          <w:tcPr>
            <w:tcW w:w="2448" w:type="dxa"/>
            <w:tcBorders>
              <w:top w:val="nil"/>
              <w:left w:val="nil"/>
              <w:bottom w:val="nil"/>
              <w:right w:val="nil"/>
            </w:tcBorders>
            <w:shd w:val="clear" w:color="auto" w:fill="auto"/>
            <w:vAlign w:val="center"/>
            <w:hideMark/>
          </w:tcPr>
          <w:p w14:paraId="13290975"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 xml:space="preserve"> First fossil of Rhinotermitidae: </w:t>
            </w:r>
            <w:proofErr w:type="spellStart"/>
            <w:r w:rsidRPr="001B269D">
              <w:rPr>
                <w:rFonts w:ascii="PT Serif" w:eastAsia="Times New Roman" w:hAnsi="PT Serif" w:cs="Calibri"/>
                <w:i/>
                <w:iCs/>
                <w:color w:val="000000"/>
                <w:kern w:val="0"/>
                <w:sz w:val="18"/>
                <w:szCs w:val="18"/>
                <w14:ligatures w14:val="none"/>
              </w:rPr>
              <w:t>Archeorhinotermes</w:t>
            </w:r>
            <w:proofErr w:type="spellEnd"/>
            <w:r w:rsidRPr="001B269D">
              <w:rPr>
                <w:rFonts w:ascii="PT Serif" w:eastAsia="Times New Roman" w:hAnsi="PT Serif" w:cs="Calibri"/>
                <w:i/>
                <w:iCs/>
                <w:color w:val="000000"/>
                <w:kern w:val="0"/>
                <w:sz w:val="18"/>
                <w:szCs w:val="18"/>
                <w14:ligatures w14:val="none"/>
              </w:rPr>
              <w:t xml:space="preserve"> rossi</w:t>
            </w:r>
          </w:p>
        </w:tc>
        <w:tc>
          <w:tcPr>
            <w:tcW w:w="1227" w:type="dxa"/>
            <w:tcBorders>
              <w:top w:val="nil"/>
              <w:left w:val="nil"/>
              <w:bottom w:val="nil"/>
              <w:right w:val="nil"/>
            </w:tcBorders>
            <w:shd w:val="clear" w:color="auto" w:fill="auto"/>
            <w:vAlign w:val="center"/>
            <w:hideMark/>
          </w:tcPr>
          <w:p w14:paraId="285C931D" w14:textId="4940E1AE" w:rsidR="001B269D"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375502">
              <w:rPr>
                <w:rFonts w:ascii="PT Serif" w:eastAsia="Times New Roman" w:hAnsi="PT Serif" w:cs="Calibri"/>
                <w:color w:val="000000"/>
                <w:kern w:val="0"/>
                <w:sz w:val="18"/>
                <w:szCs w:val="18"/>
                <w14:ligatures w14:val="none"/>
              </w:rPr>
              <w:instrText xml:space="preserve"> ADDIN ZOTERO_ITEM CSL_CITATION {"citationID":"GTXn4x4w","properties":{"formattedCitation":"[71]","plainCitation":"[71]","noteIndex":0},"citationItems":[{"id":2273,"uris":["http://zotero.org/users/9949769/items/LIN2XZXB"],"itemData":{"id":2273,"type":"article-journal","abstract":"A new subfamily, genus, and species, Archeorhinotermitinae, Archeorhinotermes rossi, from Burmese amber, dated as Turonian-Cenomanian (90–100 mya) of the Cretaceous period, are described and figured. Comparisons are made between the other subfamilies of the Rhinotermitidae and the new subfamily. This is the first fossil record of the family Rhinotermitidae from the Cretaceous.","container-title":"American Museum Novitates","DOI":"10.1206/0003-0082(2003)390&lt;0001:tfcria&gt;2.0.co;2","ISSN":"0003-0082","issue":"10","page":"1-10","title":"The first Cretaceous Rhinotermitidae (Isoptera): A new species, genus, and subfamily in Burmese amber","volume":"3390","author":[{"family":"Krishna","given":"Kumar"},{"family":"Grimaldi","given":"David A."}],"issued":{"date-parts":[["2003"]]},"citation-key":"krishnaFirstCretaceousRhinotermitidae2003"}}],"schema":"https://github.com/citation-style-language/schema/raw/master/csl-citation.json"}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BF4F21">
              <w:rPr>
                <w:rFonts w:ascii="PT Serif" w:hAnsi="PT Serif"/>
                <w:sz w:val="18"/>
              </w:rPr>
              <w:t>[71]</w:t>
            </w:r>
            <w:r>
              <w:rPr>
                <w:rFonts w:ascii="PT Serif" w:eastAsia="Times New Roman" w:hAnsi="PT Serif" w:cs="Calibri"/>
                <w:color w:val="000000"/>
                <w:kern w:val="0"/>
                <w:sz w:val="18"/>
                <w:szCs w:val="18"/>
                <w14:ligatures w14:val="none"/>
              </w:rPr>
              <w:fldChar w:fldCharType="end"/>
            </w:r>
          </w:p>
        </w:tc>
        <w:tc>
          <w:tcPr>
            <w:tcW w:w="1440" w:type="dxa"/>
            <w:tcBorders>
              <w:top w:val="nil"/>
              <w:left w:val="nil"/>
              <w:bottom w:val="nil"/>
              <w:right w:val="nil"/>
            </w:tcBorders>
            <w:shd w:val="clear" w:color="auto" w:fill="auto"/>
            <w:vAlign w:val="center"/>
            <w:hideMark/>
          </w:tcPr>
          <w:p w14:paraId="02848F90"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93.5</w:t>
            </w:r>
          </w:p>
        </w:tc>
      </w:tr>
      <w:tr w:rsidR="00F7603B" w:rsidRPr="001B269D" w14:paraId="637705B0" w14:textId="77777777" w:rsidTr="00F7603B">
        <w:trPr>
          <w:trHeight w:val="20"/>
        </w:trPr>
        <w:tc>
          <w:tcPr>
            <w:tcW w:w="3312" w:type="dxa"/>
            <w:tcBorders>
              <w:top w:val="nil"/>
              <w:left w:val="nil"/>
              <w:bottom w:val="nil"/>
              <w:right w:val="nil"/>
            </w:tcBorders>
            <w:shd w:val="clear" w:color="auto" w:fill="auto"/>
            <w:vAlign w:val="center"/>
            <w:hideMark/>
          </w:tcPr>
          <w:p w14:paraId="15C4A994" w14:textId="77777777" w:rsidR="00BF4F21" w:rsidRPr="001B269D" w:rsidRDefault="00BF4F21" w:rsidP="00507CAC">
            <w:pPr>
              <w:snapToGrid w:val="0"/>
              <w:spacing w:after="0" w:line="240" w:lineRule="exact"/>
              <w:jc w:val="right"/>
              <w:rPr>
                <w:rFonts w:ascii="PT Serif" w:eastAsia="Times New Roman" w:hAnsi="PT Serif" w:cs="Calibri"/>
                <w:i/>
                <w:iCs/>
                <w:color w:val="000000"/>
                <w:kern w:val="0"/>
                <w:sz w:val="18"/>
                <w:szCs w:val="18"/>
                <w14:ligatures w14:val="none"/>
              </w:rPr>
            </w:pPr>
            <w:r w:rsidRPr="001B269D">
              <w:rPr>
                <w:rFonts w:ascii="PT Serif" w:eastAsia="Times New Roman" w:hAnsi="PT Serif" w:cs="Calibri"/>
                <w:i/>
                <w:iCs/>
                <w:color w:val="000000"/>
                <w:kern w:val="0"/>
                <w:sz w:val="18"/>
                <w:szCs w:val="18"/>
                <w14:ligatures w14:val="none"/>
              </w:rPr>
              <w:t>Cryptotermes</w:t>
            </w:r>
          </w:p>
        </w:tc>
        <w:tc>
          <w:tcPr>
            <w:tcW w:w="1577" w:type="dxa"/>
            <w:tcBorders>
              <w:top w:val="nil"/>
              <w:left w:val="nil"/>
              <w:bottom w:val="nil"/>
              <w:right w:val="nil"/>
            </w:tcBorders>
            <w:shd w:val="clear" w:color="auto" w:fill="auto"/>
            <w:vAlign w:val="center"/>
            <w:hideMark/>
          </w:tcPr>
          <w:p w14:paraId="34AA46EB" w14:textId="77777777" w:rsidR="00BF4F21" w:rsidRPr="001B269D" w:rsidRDefault="00BF4F21" w:rsidP="00507CAC">
            <w:pPr>
              <w:snapToGrid w:val="0"/>
              <w:spacing w:after="0" w:line="240" w:lineRule="exact"/>
              <w:jc w:val="right"/>
              <w:rPr>
                <w:rFonts w:ascii="PT Serif" w:eastAsia="Times New Roman" w:hAnsi="PT Serif" w:cs="Calibri"/>
                <w:i/>
                <w:iCs/>
                <w:color w:val="000000"/>
                <w:kern w:val="0"/>
                <w:sz w:val="18"/>
                <w:szCs w:val="18"/>
                <w14:ligatures w14:val="none"/>
              </w:rPr>
            </w:pPr>
            <w:proofErr w:type="spellStart"/>
            <w:r w:rsidRPr="001B269D">
              <w:rPr>
                <w:rFonts w:ascii="PT Serif" w:eastAsia="Times New Roman" w:hAnsi="PT Serif" w:cs="Calibri"/>
                <w:i/>
                <w:iCs/>
                <w:color w:val="000000"/>
                <w:kern w:val="0"/>
                <w:sz w:val="18"/>
                <w:szCs w:val="18"/>
                <w14:ligatures w14:val="none"/>
              </w:rPr>
              <w:t>Huguenotermes</w:t>
            </w:r>
            <w:proofErr w:type="spellEnd"/>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septimaniensis</w:t>
            </w:r>
            <w:proofErr w:type="spellEnd"/>
          </w:p>
        </w:tc>
        <w:tc>
          <w:tcPr>
            <w:tcW w:w="1296" w:type="dxa"/>
            <w:tcBorders>
              <w:top w:val="nil"/>
              <w:left w:val="nil"/>
              <w:bottom w:val="nil"/>
              <w:right w:val="nil"/>
            </w:tcBorders>
            <w:shd w:val="clear" w:color="auto" w:fill="auto"/>
            <w:vAlign w:val="center"/>
            <w:hideMark/>
          </w:tcPr>
          <w:p w14:paraId="036F6909" w14:textId="67D76F18" w:rsidR="00BF4F21" w:rsidRPr="001B269D" w:rsidRDefault="00507CAC" w:rsidP="00507CAC">
            <w:pPr>
              <w:snapToGrid w:val="0"/>
              <w:spacing w:after="0" w:line="24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{"citationID":"0gBsDq3o","properties":{"formattedCitation":"[72]","plainCitation":"[72]","noteIndex":0},"citationItems":[{"id":23939,"uris":["http://zotero.org/users/9949769/items/GYHVI3YM"],"itemData":{"id":23939,"type":"article-journal","container-title":"Novitates Paleoentomologicae","language":"en","page":"1-7","source":"Zotero","title":"A new fossil drywood termite species from the Late Eocene of France allied to &lt;i&gt;Cryptotermes&lt;/i&gt; and &lt;i&gt; Procryptotermes&lt;/i&gt; (Isoptera: Kalotermitidae)","volume":"11","author":[{"family":"Engel","given":"Michael S"},{"family":"Nel","given":"A"}],"issued":{"date-parts":[["2015"]]},"citation-key":"engelNewFossilDrywood2015"}}],"schema":"https://github.com/citation-style-language/schema/raw/master/csl-citation.json"}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507CAC">
              <w:rPr>
                <w:rFonts w:ascii="PT Serif" w:hAnsi="PT Serif"/>
                <w:sz w:val="18"/>
              </w:rPr>
              <w:t>[72]</w:t>
            </w:r>
            <w:r>
              <w:rPr>
                <w:rFonts w:ascii="PT Serif" w:eastAsia="Times New Roman" w:hAnsi="PT Serif" w:cs="Calibri"/>
                <w:color w:val="000000"/>
                <w:kern w:val="0"/>
                <w:sz w:val="18"/>
                <w:szCs w:val="18"/>
                <w14:ligatures w14:val="none"/>
              </w:rPr>
              <w:fldChar w:fldCharType="end"/>
            </w:r>
          </w:p>
        </w:tc>
        <w:tc>
          <w:tcPr>
            <w:tcW w:w="1728" w:type="dxa"/>
            <w:tcBorders>
              <w:top w:val="nil"/>
              <w:left w:val="nil"/>
              <w:bottom w:val="nil"/>
              <w:right w:val="nil"/>
            </w:tcBorders>
            <w:shd w:val="clear" w:color="auto" w:fill="auto"/>
            <w:vAlign w:val="center"/>
            <w:hideMark/>
          </w:tcPr>
          <w:p w14:paraId="641D3291"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33.9</w:t>
            </w:r>
          </w:p>
        </w:tc>
        <w:tc>
          <w:tcPr>
            <w:tcW w:w="2448" w:type="dxa"/>
            <w:tcBorders>
              <w:top w:val="nil"/>
              <w:left w:val="nil"/>
              <w:bottom w:val="nil"/>
              <w:right w:val="nil"/>
            </w:tcBorders>
            <w:shd w:val="clear" w:color="auto" w:fill="auto"/>
            <w:vAlign w:val="center"/>
            <w:hideMark/>
          </w:tcPr>
          <w:p w14:paraId="4F29DCA3"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 xml:space="preserve">First fossil of Kalotermitidae: </w:t>
            </w:r>
            <w:proofErr w:type="spellStart"/>
            <w:r w:rsidRPr="001B269D">
              <w:rPr>
                <w:rFonts w:ascii="PT Serif" w:eastAsia="Times New Roman" w:hAnsi="PT Serif" w:cs="Calibri"/>
                <w:i/>
                <w:iCs/>
                <w:color w:val="000000"/>
                <w:kern w:val="0"/>
                <w:sz w:val="18"/>
                <w:szCs w:val="18"/>
                <w14:ligatures w14:val="none"/>
              </w:rPr>
              <w:t>Proelectrotermes</w:t>
            </w:r>
            <w:proofErr w:type="spellEnd"/>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swinhoei</w:t>
            </w:r>
            <w:proofErr w:type="spellEnd"/>
          </w:p>
        </w:tc>
        <w:tc>
          <w:tcPr>
            <w:tcW w:w="1227" w:type="dxa"/>
            <w:tcBorders>
              <w:top w:val="nil"/>
              <w:left w:val="nil"/>
              <w:bottom w:val="nil"/>
              <w:right w:val="nil"/>
            </w:tcBorders>
            <w:shd w:val="clear" w:color="auto" w:fill="auto"/>
            <w:vAlign w:val="center"/>
            <w:hideMark/>
          </w:tcPr>
          <w:p w14:paraId="14022BA4" w14:textId="4944AC99"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467EC5">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{"citationID":"8wG4FTLO","properties":{"formattedCitation":"[67]","plainCitation":"[67]","noteIndex":0},"citationItems":[{"id":2276,"uris":["http://zotero.org/users/9949769/items/32Y29QJJ"],"itemData":{"id":2276,"type":"article-journal","container-title":"Staatliches Museum für Naturkunde","page":"1-32","title":"Primitive termites from the Early Cretaceous of Asia (Isoptera)","volume":"371","author":[{"family":"Engel","given":"Michael S."},{"family":"Grimald","given":"David A."},{"family":"Krishna","given":"Kumar."}],"issued":{"date-parts":[["2007"]]},"citation-key":"engelPrimitiveTermitesEarly2007"}}],"schema":"https://github.com/citation-style-language/schema/raw/master/csl-citation.json"} </w:instrText>
            </w:r>
            <w:r w:rsidRPr="00467EC5">
              <w:rPr>
                <w:rFonts w:ascii="PT Serif" w:eastAsia="Times New Roman" w:hAnsi="PT Serif" w:cs="Calibri"/>
                <w:color w:val="000000"/>
                <w:kern w:val="0"/>
                <w:sz w:val="18"/>
                <w:szCs w:val="18"/>
                <w14:ligatures w14:val="none"/>
              </w:rPr>
              <w:fldChar w:fldCharType="separate"/>
            </w:r>
            <w:r w:rsidRPr="00467EC5">
              <w:rPr>
                <w:rFonts w:ascii="PT Serif" w:hAnsi="PT Serif"/>
                <w:sz w:val="18"/>
              </w:rPr>
              <w:t>[67]</w:t>
            </w:r>
            <w:r w:rsidRPr="00467EC5">
              <w:rPr>
                <w:rFonts w:ascii="PT Serif" w:eastAsia="Times New Roman" w:hAnsi="PT Serif" w:cs="Calibri"/>
                <w:color w:val="000000"/>
                <w:kern w:val="0"/>
                <w:sz w:val="18"/>
                <w:szCs w:val="18"/>
                <w14:ligatures w14:val="none"/>
              </w:rPr>
              <w:fldChar w:fldCharType="end"/>
            </w:r>
          </w:p>
        </w:tc>
        <w:tc>
          <w:tcPr>
            <w:tcW w:w="1440" w:type="dxa"/>
            <w:tcBorders>
              <w:top w:val="nil"/>
              <w:left w:val="nil"/>
              <w:bottom w:val="nil"/>
              <w:right w:val="nil"/>
            </w:tcBorders>
            <w:shd w:val="clear" w:color="auto" w:fill="auto"/>
            <w:vAlign w:val="center"/>
            <w:hideMark/>
          </w:tcPr>
          <w:p w14:paraId="3250DE90"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93.5</w:t>
            </w:r>
          </w:p>
        </w:tc>
      </w:tr>
      <w:tr w:rsidR="00F7603B" w:rsidRPr="001B269D" w14:paraId="269DDCC7" w14:textId="77777777" w:rsidTr="00F7603B">
        <w:trPr>
          <w:trHeight w:val="20"/>
        </w:trPr>
        <w:tc>
          <w:tcPr>
            <w:tcW w:w="3312" w:type="dxa"/>
            <w:tcBorders>
              <w:top w:val="nil"/>
              <w:left w:val="nil"/>
              <w:bottom w:val="nil"/>
              <w:right w:val="nil"/>
            </w:tcBorders>
            <w:shd w:val="clear" w:color="auto" w:fill="auto"/>
            <w:vAlign w:val="center"/>
            <w:hideMark/>
          </w:tcPr>
          <w:p w14:paraId="682226CC" w14:textId="77777777" w:rsidR="00BF4F21" w:rsidRPr="001B269D" w:rsidRDefault="00BF4F21" w:rsidP="00507CAC">
            <w:pPr>
              <w:snapToGrid w:val="0"/>
              <w:spacing w:after="0" w:line="240" w:lineRule="exact"/>
              <w:jc w:val="right"/>
              <w:rPr>
                <w:rFonts w:ascii="PT Serif" w:eastAsia="Times New Roman" w:hAnsi="PT Serif" w:cs="Calibri"/>
                <w:i/>
                <w:iCs/>
                <w:color w:val="000000"/>
                <w:kern w:val="0"/>
                <w:sz w:val="18"/>
                <w:szCs w:val="18"/>
                <w14:ligatures w14:val="none"/>
              </w:rPr>
            </w:pPr>
            <w:proofErr w:type="spellStart"/>
            <w:r w:rsidRPr="001B269D">
              <w:rPr>
                <w:rFonts w:ascii="PT Serif" w:eastAsia="Times New Roman" w:hAnsi="PT Serif" w:cs="Calibri"/>
                <w:i/>
                <w:iCs/>
                <w:color w:val="000000"/>
                <w:kern w:val="0"/>
                <w:sz w:val="18"/>
                <w:szCs w:val="18"/>
                <w14:ligatures w14:val="none"/>
              </w:rPr>
              <w:t>Calcaritermes</w:t>
            </w:r>
            <w:proofErr w:type="spellEnd"/>
          </w:p>
        </w:tc>
        <w:tc>
          <w:tcPr>
            <w:tcW w:w="1577" w:type="dxa"/>
            <w:tcBorders>
              <w:top w:val="nil"/>
              <w:left w:val="nil"/>
              <w:bottom w:val="nil"/>
              <w:right w:val="nil"/>
            </w:tcBorders>
            <w:shd w:val="clear" w:color="auto" w:fill="auto"/>
            <w:vAlign w:val="center"/>
            <w:hideMark/>
          </w:tcPr>
          <w:p w14:paraId="0137559A" w14:textId="77777777" w:rsidR="00BF4F21" w:rsidRPr="001B269D" w:rsidRDefault="00BF4F21" w:rsidP="00507CAC">
            <w:pPr>
              <w:snapToGrid w:val="0"/>
              <w:spacing w:after="0" w:line="240" w:lineRule="exact"/>
              <w:jc w:val="right"/>
              <w:rPr>
                <w:rFonts w:ascii="PT Serif" w:eastAsia="Times New Roman" w:hAnsi="PT Serif" w:cs="Calibri"/>
                <w:i/>
                <w:iCs/>
                <w:color w:val="000000"/>
                <w:kern w:val="0"/>
                <w:sz w:val="18"/>
                <w:szCs w:val="18"/>
                <w14:ligatures w14:val="none"/>
              </w:rPr>
            </w:pPr>
            <w:proofErr w:type="spellStart"/>
            <w:r w:rsidRPr="001B269D">
              <w:rPr>
                <w:rFonts w:ascii="PT Serif" w:eastAsia="Times New Roman" w:hAnsi="PT Serif" w:cs="Calibri"/>
                <w:i/>
                <w:iCs/>
                <w:color w:val="000000"/>
                <w:kern w:val="0"/>
                <w:sz w:val="18"/>
                <w:szCs w:val="18"/>
                <w14:ligatures w14:val="none"/>
              </w:rPr>
              <w:t>Calcaritermes</w:t>
            </w:r>
            <w:proofErr w:type="spellEnd"/>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vetus</w:t>
            </w:r>
            <w:proofErr w:type="spellEnd"/>
          </w:p>
        </w:tc>
        <w:tc>
          <w:tcPr>
            <w:tcW w:w="1296" w:type="dxa"/>
            <w:tcBorders>
              <w:top w:val="nil"/>
              <w:left w:val="nil"/>
              <w:bottom w:val="nil"/>
              <w:right w:val="nil"/>
            </w:tcBorders>
            <w:shd w:val="clear" w:color="auto" w:fill="auto"/>
            <w:vAlign w:val="center"/>
            <w:hideMark/>
          </w:tcPr>
          <w:p w14:paraId="42DBA13A" w14:textId="5CFCFA43" w:rsidR="00BF4F21" w:rsidRPr="001B269D" w:rsidRDefault="00375502" w:rsidP="00507CAC">
            <w:pPr>
              <w:snapToGrid w:val="0"/>
              <w:spacing w:after="0" w:line="24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507CAC">
              <w:rPr>
                <w:rFonts w:ascii="PT Serif" w:eastAsia="Times New Roman" w:hAnsi="PT Serif" w:cs="Calibri"/>
                <w:color w:val="000000"/>
                <w:kern w:val="0"/>
                <w:sz w:val="18"/>
                <w:szCs w:val="18"/>
                <w14:ligatures w14:val="none"/>
              </w:rPr>
              <w:instrText xml:space="preserve"> ADDIN ZOTERO_ITEM CSL_CITATION {"citationID":"aeuz6gpI","properties":{"formattedCitation":"[73]","plainCitation":"[73]","noteIndex":0},"citationItems":[{"id":2305,"uris":["http://zotero.org/users/9949769/items/NVHVWA45"],"itemData":{"id":2305,"type":"article-journal","abstract":"\"Eight genera and 12 species of Tertiary fossil imago castes of termites\\nof Kalotermitidae Froggatt of the order Isoptera are redescribed,\\nor described from direct examination of specimens. The genera known\\nfrom Tertiary fossils only are Eotermes Statz, Prokalotermes Emerson,\\nProelectrotermes Rosen, and Electrotermes Rosen. Genra that contain\\nboth living and fossil species are Neotermes Holmgren, Kalotermes\\nHagen, Calcaritermes Snyder, Incisitermes Krishna, and Cryptotermes\\nBanks, of which fossil species are described for the first time\\nin Calcaritermes and Incisitermes. The descriptions include Eotermes\\ngrandaeva Statz, Oligocene shales, West Germany; Prokalotermes hageni\\n(Scudder), Miocene shales, Colorado; Proelectrotermes berendti (Pictet),\\nOligocene amber, Baltic Sea coasts, U.S.S.R. and Denmark; Proelectrotermes\\nfodinae (Scudder), new combination for Parotermes fodinae Scudder,\\nMiocene shales, Colorado; Electrotermes affinis (Hagen), Oligocene\\namber, Baltic Sea coasts, U.S.S.R. and Denmark; Electrotermes girardi\\n(Giebel), Oligocene amber, Baltic Sea coasts, U.S.S.R.; Kalotermes\\nrhenanus Hagen, Oligocene shales, West Germany; Kalotermes swinhoei\\n(Cockerell), Miocene amber, Burma; Kalotermes tristis (Cockerell),\\nMiocene amber, Burma; Calcaritermes vetus, new species, Oligocene-Miocene\\namber, Mexico; Incisitermes krishnai, new species, Oligocene-Miocene\\namber, Mexico; and Cryptotermes ryshkoffi Pierce, Miocene nodules\\nin shale, California. Numerous new characters of both genera and\\nspecies are described, and the nomenclature, synonymies, systematics,\\ncomparisons, phylogenies, geographical distributions, ecology, and\\nevolution of the fossil genera and species are discussed. Figures\\nof fossil species and maps of distribution of the genera Kalotermes,\\nCalcaritermes, and Incisitermes are included. Four previously described\\nfossil species of Neotermes and Kalotermes that were not available\\nfor direct examination are discussed\"--P. 53.","container-title":"American Museum Novitates","ISSN":"0003-0082","page":"1-57","title":"A revision of the Tertiary Fossil Species of the Kalotermitidae (Isoptera)","volume":"2359","author":[{"family":"Emerson","given":"Alfred E"}],"issued":{"date-parts":[["1969"]]},"citation-key":"emersonRevisionTertiaryFossil1969"}}],"schema":"https://github.com/citation-style-language/schema/raw/master/csl-citation.json"}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507CAC" w:rsidRPr="00507CAC">
              <w:rPr>
                <w:rFonts w:ascii="PT Serif" w:hAnsi="PT Serif"/>
                <w:sz w:val="18"/>
              </w:rPr>
              <w:t>[73]</w:t>
            </w:r>
            <w:r>
              <w:rPr>
                <w:rFonts w:ascii="PT Serif" w:eastAsia="Times New Roman" w:hAnsi="PT Serif" w:cs="Calibri"/>
                <w:color w:val="000000"/>
                <w:kern w:val="0"/>
                <w:sz w:val="18"/>
                <w:szCs w:val="18"/>
                <w14:ligatures w14:val="none"/>
              </w:rPr>
              <w:fldChar w:fldCharType="end"/>
            </w:r>
          </w:p>
        </w:tc>
        <w:tc>
          <w:tcPr>
            <w:tcW w:w="1728" w:type="dxa"/>
            <w:tcBorders>
              <w:top w:val="nil"/>
              <w:left w:val="nil"/>
              <w:bottom w:val="nil"/>
              <w:right w:val="nil"/>
            </w:tcBorders>
            <w:shd w:val="clear" w:color="auto" w:fill="auto"/>
            <w:vAlign w:val="center"/>
            <w:hideMark/>
          </w:tcPr>
          <w:p w14:paraId="7EC51552"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15.97</w:t>
            </w:r>
          </w:p>
        </w:tc>
        <w:tc>
          <w:tcPr>
            <w:tcW w:w="2448" w:type="dxa"/>
            <w:tcBorders>
              <w:top w:val="nil"/>
              <w:left w:val="nil"/>
              <w:bottom w:val="nil"/>
              <w:right w:val="nil"/>
            </w:tcBorders>
            <w:shd w:val="clear" w:color="auto" w:fill="auto"/>
            <w:vAlign w:val="center"/>
            <w:hideMark/>
          </w:tcPr>
          <w:p w14:paraId="69CFDBA1"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 xml:space="preserve">First fossil of Kalotermitidae: </w:t>
            </w:r>
            <w:proofErr w:type="spellStart"/>
            <w:r w:rsidRPr="001B269D">
              <w:rPr>
                <w:rFonts w:ascii="PT Serif" w:eastAsia="Times New Roman" w:hAnsi="PT Serif" w:cs="Calibri"/>
                <w:i/>
                <w:iCs/>
                <w:color w:val="000000"/>
                <w:kern w:val="0"/>
                <w:sz w:val="18"/>
                <w:szCs w:val="18"/>
                <w14:ligatures w14:val="none"/>
              </w:rPr>
              <w:t>Proelectrotermes</w:t>
            </w:r>
            <w:proofErr w:type="spellEnd"/>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swinhoei</w:t>
            </w:r>
            <w:proofErr w:type="spellEnd"/>
          </w:p>
        </w:tc>
        <w:tc>
          <w:tcPr>
            <w:tcW w:w="1227" w:type="dxa"/>
            <w:tcBorders>
              <w:top w:val="nil"/>
              <w:left w:val="nil"/>
              <w:bottom w:val="nil"/>
              <w:right w:val="nil"/>
            </w:tcBorders>
            <w:shd w:val="clear" w:color="auto" w:fill="auto"/>
            <w:vAlign w:val="center"/>
            <w:hideMark/>
          </w:tcPr>
          <w:p w14:paraId="66299E9B" w14:textId="245FC179"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467EC5">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{"citationID":"VcfSWh1E","properties":{"formattedCitation":"[67]","plainCitation":"[67]","noteIndex":0},"citationItems":[{"id":2276,"uris":["http://zotero.org/users/9949769/items/32Y29QJJ"],"itemData":{"id":2276,"type":"article-journal","container-title":"Staatliches Museum für Naturkunde","page":"1-32","title":"Primitive termites from the Early Cretaceous of Asia (Isoptera)","volume":"371","author":[{"family":"Engel","given":"Michael S."},{"family":"Grimald","given":"David A."},{"family":"Krishna","given":"Kumar."}],"issued":{"date-parts":[["2007"]]},"citation-key":"engelPrimitiveTermitesEarly2007"}}],"schema":"https://github.com/citation-style-language/schema/raw/master/csl-citation.json"} </w:instrText>
            </w:r>
            <w:r w:rsidRPr="00467EC5">
              <w:rPr>
                <w:rFonts w:ascii="PT Serif" w:eastAsia="Times New Roman" w:hAnsi="PT Serif" w:cs="Calibri"/>
                <w:color w:val="000000"/>
                <w:kern w:val="0"/>
                <w:sz w:val="18"/>
                <w:szCs w:val="18"/>
                <w14:ligatures w14:val="none"/>
              </w:rPr>
              <w:fldChar w:fldCharType="separate"/>
            </w:r>
            <w:r w:rsidRPr="00467EC5">
              <w:rPr>
                <w:rFonts w:ascii="PT Serif" w:hAnsi="PT Serif"/>
                <w:sz w:val="18"/>
              </w:rPr>
              <w:t>[67]</w:t>
            </w:r>
            <w:r w:rsidRPr="00467EC5">
              <w:rPr>
                <w:rFonts w:ascii="PT Serif" w:eastAsia="Times New Roman" w:hAnsi="PT Serif" w:cs="Calibri"/>
                <w:color w:val="000000"/>
                <w:kern w:val="0"/>
                <w:sz w:val="18"/>
                <w:szCs w:val="18"/>
                <w14:ligatures w14:val="none"/>
              </w:rPr>
              <w:fldChar w:fldCharType="end"/>
            </w:r>
          </w:p>
        </w:tc>
        <w:tc>
          <w:tcPr>
            <w:tcW w:w="1440" w:type="dxa"/>
            <w:tcBorders>
              <w:top w:val="nil"/>
              <w:left w:val="nil"/>
              <w:bottom w:val="nil"/>
              <w:right w:val="nil"/>
            </w:tcBorders>
            <w:shd w:val="clear" w:color="auto" w:fill="auto"/>
            <w:vAlign w:val="center"/>
            <w:hideMark/>
          </w:tcPr>
          <w:p w14:paraId="65B68875"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93.5</w:t>
            </w:r>
          </w:p>
        </w:tc>
      </w:tr>
      <w:tr w:rsidR="00F7603B" w:rsidRPr="001B269D" w14:paraId="472A683D" w14:textId="77777777" w:rsidTr="00F7603B">
        <w:trPr>
          <w:trHeight w:val="20"/>
        </w:trPr>
        <w:tc>
          <w:tcPr>
            <w:tcW w:w="3312" w:type="dxa"/>
            <w:tcBorders>
              <w:top w:val="nil"/>
              <w:left w:val="nil"/>
              <w:bottom w:val="nil"/>
              <w:right w:val="nil"/>
            </w:tcBorders>
            <w:shd w:val="clear" w:color="auto" w:fill="auto"/>
            <w:vAlign w:val="center"/>
            <w:hideMark/>
          </w:tcPr>
          <w:p w14:paraId="112B83D4" w14:textId="77777777" w:rsidR="00BF4F21" w:rsidRPr="001B269D" w:rsidRDefault="00BF4F21" w:rsidP="00507CAC">
            <w:pPr>
              <w:snapToGrid w:val="0"/>
              <w:spacing w:after="0" w:line="240" w:lineRule="exact"/>
              <w:jc w:val="right"/>
              <w:rPr>
                <w:rFonts w:ascii="PT Serif" w:eastAsia="Times New Roman" w:hAnsi="PT Serif" w:cs="Calibri"/>
                <w:i/>
                <w:iCs/>
                <w:color w:val="000000"/>
                <w:kern w:val="0"/>
                <w:sz w:val="18"/>
                <w:szCs w:val="18"/>
                <w14:ligatures w14:val="none"/>
              </w:rPr>
            </w:pPr>
            <w:r w:rsidRPr="001B269D">
              <w:rPr>
                <w:rFonts w:ascii="PT Serif" w:eastAsia="Times New Roman" w:hAnsi="PT Serif" w:cs="Calibri"/>
                <w:i/>
                <w:iCs/>
                <w:color w:val="000000"/>
                <w:kern w:val="0"/>
                <w:sz w:val="18"/>
                <w:szCs w:val="18"/>
                <w14:ligatures w14:val="none"/>
              </w:rPr>
              <w:t>Glyptotermes</w:t>
            </w:r>
          </w:p>
        </w:tc>
        <w:tc>
          <w:tcPr>
            <w:tcW w:w="1577" w:type="dxa"/>
            <w:tcBorders>
              <w:top w:val="nil"/>
              <w:left w:val="nil"/>
              <w:bottom w:val="nil"/>
              <w:right w:val="nil"/>
            </w:tcBorders>
            <w:shd w:val="clear" w:color="auto" w:fill="auto"/>
            <w:vAlign w:val="center"/>
            <w:hideMark/>
          </w:tcPr>
          <w:p w14:paraId="4D6D2512" w14:textId="77777777" w:rsidR="00BF4F21" w:rsidRPr="001B269D" w:rsidRDefault="00BF4F21" w:rsidP="00507CAC">
            <w:pPr>
              <w:snapToGrid w:val="0"/>
              <w:spacing w:after="0" w:line="240" w:lineRule="exact"/>
              <w:jc w:val="right"/>
              <w:rPr>
                <w:rFonts w:ascii="PT Serif" w:eastAsia="Times New Roman" w:hAnsi="PT Serif" w:cs="Calibri"/>
                <w:i/>
                <w:iCs/>
                <w:color w:val="000000"/>
                <w:kern w:val="0"/>
                <w:sz w:val="18"/>
                <w:szCs w:val="18"/>
                <w14:ligatures w14:val="none"/>
              </w:rPr>
            </w:pPr>
            <w:r w:rsidRPr="001B269D">
              <w:rPr>
                <w:rFonts w:ascii="PT Serif" w:eastAsia="Times New Roman" w:hAnsi="PT Serif" w:cs="Calibri"/>
                <w:i/>
                <w:iCs/>
                <w:color w:val="000000"/>
                <w:kern w:val="0"/>
                <w:sz w:val="18"/>
                <w:szCs w:val="18"/>
                <w14:ligatures w14:val="none"/>
              </w:rPr>
              <w:t xml:space="preserve">Glyptotermes </w:t>
            </w:r>
            <w:proofErr w:type="spellStart"/>
            <w:r w:rsidRPr="001B269D">
              <w:rPr>
                <w:rFonts w:ascii="PT Serif" w:eastAsia="Times New Roman" w:hAnsi="PT Serif" w:cs="Calibri"/>
                <w:i/>
                <w:iCs/>
                <w:color w:val="000000"/>
                <w:kern w:val="0"/>
                <w:sz w:val="18"/>
                <w:szCs w:val="18"/>
                <w14:ligatures w14:val="none"/>
              </w:rPr>
              <w:t>grimaldii</w:t>
            </w:r>
            <w:proofErr w:type="spellEnd"/>
          </w:p>
        </w:tc>
        <w:tc>
          <w:tcPr>
            <w:tcW w:w="1296" w:type="dxa"/>
            <w:tcBorders>
              <w:top w:val="nil"/>
              <w:left w:val="nil"/>
              <w:bottom w:val="nil"/>
              <w:right w:val="nil"/>
            </w:tcBorders>
            <w:shd w:val="clear" w:color="auto" w:fill="auto"/>
            <w:vAlign w:val="center"/>
            <w:hideMark/>
          </w:tcPr>
          <w:p w14:paraId="6F340132" w14:textId="7DBFF72C" w:rsidR="00BF4F21" w:rsidRPr="001B269D" w:rsidRDefault="00375502" w:rsidP="00507CAC">
            <w:pPr>
              <w:snapToGrid w:val="0"/>
              <w:spacing w:after="0" w:line="24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507CAC">
              <w:rPr>
                <w:rFonts w:ascii="PT Serif" w:eastAsia="Times New Roman" w:hAnsi="PT Serif" w:cs="Calibri"/>
                <w:color w:val="000000"/>
                <w:kern w:val="0"/>
                <w:sz w:val="18"/>
                <w:szCs w:val="18"/>
                <w14:ligatures w14:val="none"/>
              </w:rPr>
              <w:instrText xml:space="preserve"> ADDIN ZOTERO_ITEM CSL_CITATION {"citationID":"y7QtHApu","properties":{"formattedCitation":"[74]","plainCitation":"[74]","noteIndex":0},"citationItems":[{"id":2278,"uris":["http://zotero.org/users/9949769/items/QL6TXQ4U"],"itemData":{"id":2278,"type":"article-journal","abstract":"The known fauna of Early Miocene (Burdigalian) drywood termites (Isoptera: Kalotermitidae) in amber from the Dominican Republic is revised. To the previously described Cryptotermes yamini KRISHNA &amp; BACCHUS, four species are added to the biota: Incisitermesperitus sp. n.; Glyptotermespaleoliberatus sp. n.; G. grimaldii sp. n.; and Cryptotermes glaesarius sp. n. The record of Incisitermes is the first in Dominican amber for the genus, the only other species being I. krishnai EMERSON in latest Olig ocene amber from Chiapas, Mexico (descriptive notes and new photographs of I. krishnai are appended). The species of Glyptotermes are the first New World and Tertiary fossils of the genus, the only other record being a species in Pleistocene copal from Africa. Resumen Se revisa la fauna de termitas de madera seca (Isoptera: Kalotermitidae) del Mioceno basal (Burdigaliano) presente en ámbar de la República Dominicana. Además de la previamente descrita Cryptotermes yamini KRISHNA y BACCHUS, se añaden cuatro nuevas especies a la fauna: Incisitermes peritus sp. n.; Glyptotermes paleoliberatus sp. n.; G. grimaldii sp. n.; y Cryptotermes gla esarius sp. n. El registro de Incisitermes es el primero de este género en ámbar dominicano, siendo I. krishnai EMERSON en ámbar del Oligoceno-Mioceno de Chiapas, México, la única otra especie conocida en ámbar (se in cluyen notas descriptivas y f otografías nuevas de I. krishnai). Las especies de Glyptotermes son los primeros fósiles del género registrados para el Nuevo Mundo y el periodo Terciario, el único otro registro conocido es una especie en copal del Pleistoceno proveniente de África. Zusammenfassung Die bisher bekannte Trockenholztermiten-Fauna (Isoptera: Kalotermitidae) aus dem Dominikanischen Bernstein des Frühen Miozän (Burdigalian) wird revidiert. Dem früher beschriebenem Cryptotermes yamini KRISHNA &amp; BACCHUS we rden vier Arten hinzugefügt: Incisitermes peritus sp. n., Glyptotermes paleoliberatus sp. n., G. grimaldii sp. n. und Cryptotermes glaesarius sp. n. Der Fund von Incisitermes ist der erste für die Gattung im Dominikanischen Bernstein; die einzige andere Spezies, /. krishnai EMERSON, stammt aus dem spätoligozänen Bernstein von Chiapas, Mexiko (deskriptive Anmerkungen und neue Photos von I. krishnai werden angefügt). Die Glyptotermes-Arten sind die ersten neuweltlichen und tertiären Fossilien der Gattung; der einzige andere Fund ist eine Art aus pleistozänem Kopal von Afrika.","container-title":"Beitrage zur Entomologie","issue":"2","note":"publisher: Akademie Verlag","page":"263-275","title":"Drywood termites in Dominican amber","volume":"57","author":[{"family":"Engel","given":"M S"},{"family":"Krishna","given":"K"}],"issued":{"date-parts":[["2007",1,1]]},"citation-key":"engelDrywoodTermitesDominican2007"}}],"schema":"https://github.com/citation-style-language/schema/raw/master/csl-citation.json"}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507CAC" w:rsidRPr="00507CAC">
              <w:rPr>
                <w:rFonts w:ascii="PT Serif" w:hAnsi="PT Serif"/>
                <w:sz w:val="18"/>
              </w:rPr>
              <w:t>[74]</w:t>
            </w:r>
            <w:r>
              <w:rPr>
                <w:rFonts w:ascii="PT Serif" w:eastAsia="Times New Roman" w:hAnsi="PT Serif" w:cs="Calibri"/>
                <w:color w:val="000000"/>
                <w:kern w:val="0"/>
                <w:sz w:val="18"/>
                <w:szCs w:val="18"/>
                <w14:ligatures w14:val="none"/>
              </w:rPr>
              <w:fldChar w:fldCharType="end"/>
            </w:r>
          </w:p>
        </w:tc>
        <w:tc>
          <w:tcPr>
            <w:tcW w:w="1728" w:type="dxa"/>
            <w:tcBorders>
              <w:top w:val="nil"/>
              <w:left w:val="nil"/>
              <w:bottom w:val="nil"/>
              <w:right w:val="nil"/>
            </w:tcBorders>
            <w:shd w:val="clear" w:color="auto" w:fill="auto"/>
            <w:vAlign w:val="center"/>
            <w:hideMark/>
          </w:tcPr>
          <w:p w14:paraId="391EDD51"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13.82</w:t>
            </w:r>
          </w:p>
        </w:tc>
        <w:tc>
          <w:tcPr>
            <w:tcW w:w="2448" w:type="dxa"/>
            <w:tcBorders>
              <w:top w:val="nil"/>
              <w:left w:val="nil"/>
              <w:bottom w:val="nil"/>
              <w:right w:val="nil"/>
            </w:tcBorders>
            <w:shd w:val="clear" w:color="auto" w:fill="auto"/>
            <w:vAlign w:val="center"/>
            <w:hideMark/>
          </w:tcPr>
          <w:p w14:paraId="701D3388"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 xml:space="preserve">First fossil of Kalotermitidae: </w:t>
            </w:r>
            <w:proofErr w:type="spellStart"/>
            <w:r w:rsidRPr="001B269D">
              <w:rPr>
                <w:rFonts w:ascii="PT Serif" w:eastAsia="Times New Roman" w:hAnsi="PT Serif" w:cs="Calibri"/>
                <w:i/>
                <w:iCs/>
                <w:color w:val="000000"/>
                <w:kern w:val="0"/>
                <w:sz w:val="18"/>
                <w:szCs w:val="18"/>
                <w14:ligatures w14:val="none"/>
              </w:rPr>
              <w:t>Proelectrotermes</w:t>
            </w:r>
            <w:proofErr w:type="spellEnd"/>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swinhoei</w:t>
            </w:r>
            <w:proofErr w:type="spellEnd"/>
          </w:p>
        </w:tc>
        <w:tc>
          <w:tcPr>
            <w:tcW w:w="1227" w:type="dxa"/>
            <w:tcBorders>
              <w:top w:val="nil"/>
              <w:left w:val="nil"/>
              <w:bottom w:val="nil"/>
              <w:right w:val="nil"/>
            </w:tcBorders>
            <w:shd w:val="clear" w:color="auto" w:fill="auto"/>
            <w:vAlign w:val="center"/>
            <w:hideMark/>
          </w:tcPr>
          <w:p w14:paraId="2B4ED0B5" w14:textId="1245F11F"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467EC5">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{"citationID":"9MC8KyXS","properties":{"formattedCitation":"[67]","plainCitation":"[67]","noteIndex":0},"citationItems":[{"id":2276,"uris":["http://zotero.org/users/9949769/items/32Y29QJJ"],"itemData":{"id":2276,"type":"article-journal","container-title":"Staatliches Museum für Naturkunde","page":"1-32","title":"Primitive termites from the Early Cretaceous of Asia (Isoptera)","volume":"371","author":[{"family":"Engel","given":"Michael S."},{"family":"Grimald","given":"David A."},{"family":"Krishna","given":"Kumar."}],"issued":{"date-parts":[["2007"]]},"citation-key":"engelPrimitiveTermitesEarly2007"}}],"schema":"https://github.com/citation-style-language/schema/raw/master/csl-citation.json"} </w:instrText>
            </w:r>
            <w:r w:rsidRPr="00467EC5">
              <w:rPr>
                <w:rFonts w:ascii="PT Serif" w:eastAsia="Times New Roman" w:hAnsi="PT Serif" w:cs="Calibri"/>
                <w:color w:val="000000"/>
                <w:kern w:val="0"/>
                <w:sz w:val="18"/>
                <w:szCs w:val="18"/>
                <w14:ligatures w14:val="none"/>
              </w:rPr>
              <w:fldChar w:fldCharType="separate"/>
            </w:r>
            <w:r w:rsidRPr="00467EC5">
              <w:rPr>
                <w:rFonts w:ascii="PT Serif" w:hAnsi="PT Serif"/>
                <w:sz w:val="18"/>
              </w:rPr>
              <w:t>[67]</w:t>
            </w:r>
            <w:r w:rsidRPr="00467EC5">
              <w:rPr>
                <w:rFonts w:ascii="PT Serif" w:eastAsia="Times New Roman" w:hAnsi="PT Serif" w:cs="Calibri"/>
                <w:color w:val="000000"/>
                <w:kern w:val="0"/>
                <w:sz w:val="18"/>
                <w:szCs w:val="18"/>
                <w14:ligatures w14:val="none"/>
              </w:rPr>
              <w:fldChar w:fldCharType="end"/>
            </w:r>
          </w:p>
        </w:tc>
        <w:tc>
          <w:tcPr>
            <w:tcW w:w="1440" w:type="dxa"/>
            <w:tcBorders>
              <w:top w:val="nil"/>
              <w:left w:val="nil"/>
              <w:bottom w:val="nil"/>
              <w:right w:val="nil"/>
            </w:tcBorders>
            <w:shd w:val="clear" w:color="auto" w:fill="auto"/>
            <w:vAlign w:val="center"/>
            <w:hideMark/>
          </w:tcPr>
          <w:p w14:paraId="09A9839A" w14:textId="77777777" w:rsidR="00BF4F21" w:rsidRPr="001B269D" w:rsidRDefault="00BF4F21"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93.5</w:t>
            </w:r>
          </w:p>
        </w:tc>
      </w:tr>
      <w:tr w:rsidR="00F7603B" w:rsidRPr="001B269D" w14:paraId="5511CC3C" w14:textId="77777777" w:rsidTr="00F7603B">
        <w:trPr>
          <w:trHeight w:val="20"/>
        </w:trPr>
        <w:tc>
          <w:tcPr>
            <w:tcW w:w="3312" w:type="dxa"/>
            <w:tcBorders>
              <w:top w:val="nil"/>
              <w:left w:val="nil"/>
              <w:bottom w:val="nil"/>
              <w:right w:val="nil"/>
            </w:tcBorders>
            <w:shd w:val="clear" w:color="auto" w:fill="auto"/>
            <w:vAlign w:val="center"/>
            <w:hideMark/>
          </w:tcPr>
          <w:p w14:paraId="40EDB5F7" w14:textId="77777777" w:rsidR="001B269D" w:rsidRPr="001B269D" w:rsidRDefault="001B269D" w:rsidP="00507CAC">
            <w:pPr>
              <w:snapToGrid w:val="0"/>
              <w:spacing w:after="0" w:line="240" w:lineRule="exact"/>
              <w:jc w:val="right"/>
              <w:rPr>
                <w:rFonts w:ascii="PT Serif" w:eastAsia="Times New Roman" w:hAnsi="PT Serif" w:cs="Calibri"/>
                <w:i/>
                <w:iCs/>
                <w:color w:val="000000"/>
                <w:kern w:val="0"/>
                <w:sz w:val="18"/>
                <w:szCs w:val="18"/>
                <w14:ligatures w14:val="none"/>
              </w:rPr>
            </w:pPr>
            <w:r w:rsidRPr="001B269D">
              <w:rPr>
                <w:rFonts w:ascii="PT Serif" w:eastAsia="Times New Roman" w:hAnsi="PT Serif" w:cs="Calibri"/>
                <w:i/>
                <w:iCs/>
                <w:color w:val="000000"/>
                <w:kern w:val="0"/>
                <w:sz w:val="18"/>
                <w:szCs w:val="18"/>
                <w14:ligatures w14:val="none"/>
              </w:rPr>
              <w:t>Coptotermes</w:t>
            </w:r>
          </w:p>
        </w:tc>
        <w:tc>
          <w:tcPr>
            <w:tcW w:w="1577" w:type="dxa"/>
            <w:tcBorders>
              <w:top w:val="nil"/>
              <w:left w:val="nil"/>
              <w:bottom w:val="nil"/>
              <w:right w:val="nil"/>
            </w:tcBorders>
            <w:shd w:val="clear" w:color="auto" w:fill="auto"/>
            <w:vAlign w:val="center"/>
            <w:hideMark/>
          </w:tcPr>
          <w:p w14:paraId="7A6A9B58" w14:textId="77777777" w:rsidR="001B269D" w:rsidRPr="001B269D" w:rsidRDefault="001B269D" w:rsidP="00507CAC">
            <w:pPr>
              <w:snapToGrid w:val="0"/>
              <w:spacing w:after="0" w:line="240" w:lineRule="exact"/>
              <w:jc w:val="right"/>
              <w:rPr>
                <w:rFonts w:ascii="PT Serif" w:eastAsia="Times New Roman" w:hAnsi="PT Serif" w:cs="Calibri"/>
                <w:i/>
                <w:iCs/>
                <w:color w:val="000000"/>
                <w:kern w:val="0"/>
                <w:sz w:val="18"/>
                <w:szCs w:val="18"/>
                <w14:ligatures w14:val="none"/>
              </w:rPr>
            </w:pPr>
            <w:r w:rsidRPr="001B269D">
              <w:rPr>
                <w:rFonts w:ascii="PT Serif" w:eastAsia="Times New Roman" w:hAnsi="PT Serif" w:cs="Calibri"/>
                <w:i/>
                <w:iCs/>
                <w:color w:val="000000"/>
                <w:kern w:val="0"/>
                <w:sz w:val="18"/>
                <w:szCs w:val="18"/>
                <w14:ligatures w14:val="none"/>
              </w:rPr>
              <w:t xml:space="preserve">Coptotermes </w:t>
            </w:r>
            <w:proofErr w:type="spellStart"/>
            <w:r w:rsidRPr="001B269D">
              <w:rPr>
                <w:rFonts w:ascii="PT Serif" w:eastAsia="Times New Roman" w:hAnsi="PT Serif" w:cs="Calibri"/>
                <w:i/>
                <w:iCs/>
                <w:color w:val="000000"/>
                <w:kern w:val="0"/>
                <w:sz w:val="18"/>
                <w:szCs w:val="18"/>
                <w14:ligatures w14:val="none"/>
              </w:rPr>
              <w:t>sucineus</w:t>
            </w:r>
            <w:proofErr w:type="spellEnd"/>
          </w:p>
        </w:tc>
        <w:tc>
          <w:tcPr>
            <w:tcW w:w="1296" w:type="dxa"/>
            <w:tcBorders>
              <w:top w:val="nil"/>
              <w:left w:val="nil"/>
              <w:bottom w:val="nil"/>
              <w:right w:val="nil"/>
            </w:tcBorders>
            <w:shd w:val="clear" w:color="auto" w:fill="auto"/>
            <w:vAlign w:val="center"/>
            <w:hideMark/>
          </w:tcPr>
          <w:p w14:paraId="66D67E45" w14:textId="573766C3" w:rsidR="001B269D" w:rsidRPr="001B269D" w:rsidRDefault="00375502" w:rsidP="00507CAC">
            <w:pPr>
              <w:snapToGrid w:val="0"/>
              <w:spacing w:after="0" w:line="24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507CAC">
              <w:rPr>
                <w:rFonts w:ascii="PT Serif" w:eastAsia="Times New Roman" w:hAnsi="PT Serif" w:cs="Calibri"/>
                <w:color w:val="000000"/>
                <w:kern w:val="0"/>
                <w:sz w:val="18"/>
                <w:szCs w:val="18"/>
                <w14:ligatures w14:val="none"/>
              </w:rPr>
              <w:instrText xml:space="preserve"> ADDIN ZOTERO_ITEM CSL_CITATION {"citationID":"k5SvuAFX","properties":{"formattedCitation":"[75]","plainCitation":"[75]","noteIndex":0},"citationItems":[{"id":2279,"uris":["http://zotero.org/users/9949769/items/D2DYZ87R"],"itemData":{"id":2279,"type":"article-journal","abstract":"The taxonomy, phylogeny, distribution, ecology, and time and place of origin of all subfamilies, and living and fossil genera of the Rhinotermitidae are discussed and diagrammed. Evolutionary processes and their underlying principles manifest in social populations and interspecies ecosystems are analyzed. Reciprocal phylogeny of termitophilous beetles (Staphylinidae) and intestinal protozoa (Zooflagellata) provide circumstantial evidence for Paleozoic and Mesozoic origins of host-symbiote relations. Fifty-one characters of the ancestral genus of the Rhinotermitidae are postulated, and 64 unidirectional evolutionary trends are listed. Mesozoic faunal exchanges preceding and following continental drift are discussed. The following Tertiary imago species and systematic groups are described, figured, mapped, and compared with their living relatives: the Coptotermitinae, Heterotermitinae, Stylotermitinae; Coptotermes, Heterotermes, Reticulitermes, Stylotermes, Parastylotermes; Coptotermes priscus, new species, Oligocene-Miocene amber, Dominican Republic; C. sucineus, new species Oligocene-Miocene amber, Chiapas, Mexico; Heterotermes primaevus Snyder, Oligocene-Miocene amber, Chiapas, Mexico; Reticulitermes antiquus (Germar), Oligocene Baltic amber; R. minimus Snyder, Oligocene Baltic amber; R. fossarum (Scudder), Oligocene shale, Florissant, Colorado; R. holmgreni (Statz), new combination, Oligocene shale, Rott, Germany; R. creedei Snyder, Oligocene shale, Creede, Colorado; R. laurae Pierce, Miocene nodules, Calico Mountains, California; R. hartungi (Heer), Miocene shale, Switzerland; R. dofleini (Armbruster), new combination, Miocene shale, Randeck, Germany; Parastylotermes robustus (Rosen), Oligocene Baltic amber; P. frazieri Snyder, Miocene nodule, California; P. calico Pierce, Miocene nodule, California; P. washingtonensis (Snyder), Miocene shale, Washington. The following names are placed in synonymy: Operculitermes Yu and Ping = Stylotermes Holmgren and Holmgren; Sarvaritermes Chatterjee and Thakur = Stylotermes Holmgren and Holmgren; Mastotermites stuttgartensis Armbruster = Miotermes randeckensis Rosen; Calotermes (Neotermites) roseni Armbruster and Calotermes (Neotermites) frischi Armbruster = Proelectrotermes roseni (Armbruster) new combination; (Leucotermes) dofleini Armbruster = Reticulitermes dofleini (Armbruster); 'Termes' holmgreni Statz = Reticulitermes holmgreni (Statz); 'Termes' aethiops Statz = Reticulitermes holmgreni (Statz); 'Termes' blandus Statz = Reticulitermes holmgreni (Statz); 'Termes' concinnus Statz = Reticulitermes holmgreni (Statz); 'Termes' contractulus Statz = Reticulitermes holmgreni (Statz); 'Termes' adustus Statz = Reticulitermes holmgreni (Statz); 'Termes' atomus Statz = Reticulitermes holmgreni (Statz); Reticulitermes tibialis dubitans Pierce = R. laurae Pierce. The systematic position is unknown for the following names: Calotermes (Glyptotermites) assmuthi Armbruster; Rhinotermites Armbruster with included species R. dzierzoni Armbruster, R. kühni Armbruster, R. wasmanni Armbruster; Metatermites statzi Armbruster; Eutermes nickeli Armbruster, E. sachtlebini Armbruster; Termes drabatyi Armbruster, T. hauffi Armbruster, T. korschefskyi Armbruster, T. schleipi Armbruster, T. sitzi Armbruster, and T. weismanni Armbruster.","container-title":"Bulletin of the American Museum of Natural History","ISSN":"0003-0090","issue":"3","note":"publisher: New York : [American Museum of Natural History]","page":"243-304","title":"Tertiary fossil species of the Rhinotermitidae (Isoptera), phylogeny of genera, and reciprocal phylogeny of associated Flagellata (Protozoa) and the Staphylinidae (Coleoptera).","volume":"146","author":[{"family":"Emerson","given":"Alfred Edwards"}],"issued":{"date-parts":[["1971"]]},"citation-key":"emersonTertiaryFossilSpecies1971"}}],"schema":"https://github.com/citation-style-language/schema/raw/master/csl-citation.json"}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507CAC" w:rsidRPr="00507CAC">
              <w:rPr>
                <w:rFonts w:ascii="PT Serif" w:hAnsi="PT Serif"/>
                <w:sz w:val="18"/>
              </w:rPr>
              <w:t>[75]</w:t>
            </w:r>
            <w:r>
              <w:rPr>
                <w:rFonts w:ascii="PT Serif" w:eastAsia="Times New Roman" w:hAnsi="PT Serif" w:cs="Calibri"/>
                <w:color w:val="000000"/>
                <w:kern w:val="0"/>
                <w:sz w:val="18"/>
                <w:szCs w:val="18"/>
                <w14:ligatures w14:val="none"/>
              </w:rPr>
              <w:fldChar w:fldCharType="end"/>
            </w:r>
          </w:p>
        </w:tc>
        <w:tc>
          <w:tcPr>
            <w:tcW w:w="1728" w:type="dxa"/>
            <w:tcBorders>
              <w:top w:val="nil"/>
              <w:left w:val="nil"/>
              <w:bottom w:val="nil"/>
              <w:right w:val="nil"/>
            </w:tcBorders>
            <w:shd w:val="clear" w:color="auto" w:fill="auto"/>
            <w:vAlign w:val="center"/>
            <w:hideMark/>
          </w:tcPr>
          <w:p w14:paraId="4DB70E48"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15.97</w:t>
            </w:r>
          </w:p>
        </w:tc>
        <w:tc>
          <w:tcPr>
            <w:tcW w:w="2448" w:type="dxa"/>
            <w:tcBorders>
              <w:top w:val="nil"/>
              <w:left w:val="nil"/>
              <w:bottom w:val="nil"/>
              <w:right w:val="nil"/>
            </w:tcBorders>
            <w:shd w:val="clear" w:color="auto" w:fill="auto"/>
            <w:vAlign w:val="center"/>
            <w:hideMark/>
          </w:tcPr>
          <w:p w14:paraId="02ABCB9C"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 xml:space="preserve"> First fossil of </w:t>
            </w:r>
            <w:proofErr w:type="spellStart"/>
            <w:r w:rsidRPr="001B269D">
              <w:rPr>
                <w:rFonts w:ascii="PT Serif" w:eastAsia="Times New Roman" w:hAnsi="PT Serif" w:cs="Calibri"/>
                <w:i/>
                <w:iCs/>
                <w:color w:val="000000"/>
                <w:kern w:val="0"/>
                <w:sz w:val="18"/>
                <w:szCs w:val="18"/>
                <w14:ligatures w14:val="none"/>
              </w:rPr>
              <w:t>Heterotermes</w:t>
            </w:r>
            <w:proofErr w:type="spellEnd"/>
            <w:r w:rsidRPr="001B269D">
              <w:rPr>
                <w:rFonts w:ascii="PT Serif" w:eastAsia="Times New Roman" w:hAnsi="PT Serif" w:cs="Calibri"/>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Heterotermes</w:t>
            </w:r>
            <w:proofErr w:type="spellEnd"/>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eocenicus</w:t>
            </w:r>
            <w:proofErr w:type="spellEnd"/>
          </w:p>
        </w:tc>
        <w:tc>
          <w:tcPr>
            <w:tcW w:w="1227" w:type="dxa"/>
            <w:tcBorders>
              <w:top w:val="nil"/>
              <w:left w:val="nil"/>
              <w:bottom w:val="nil"/>
              <w:right w:val="nil"/>
            </w:tcBorders>
            <w:shd w:val="clear" w:color="auto" w:fill="auto"/>
            <w:vAlign w:val="center"/>
            <w:hideMark/>
          </w:tcPr>
          <w:p w14:paraId="13AEBEEC" w14:textId="5044AAB9" w:rsidR="001B269D" w:rsidRPr="001B269D" w:rsidRDefault="00375502" w:rsidP="00507CAC">
            <w:pPr>
              <w:snapToGrid w:val="0"/>
              <w:spacing w:after="0" w:line="24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507CAC">
              <w:rPr>
                <w:rFonts w:ascii="PT Serif" w:eastAsia="Times New Roman" w:hAnsi="PT Serif" w:cs="Calibri"/>
                <w:color w:val="000000"/>
                <w:kern w:val="0"/>
                <w:sz w:val="18"/>
                <w:szCs w:val="18"/>
                <w14:ligatures w14:val="none"/>
              </w:rPr>
              <w:instrText xml:space="preserve"> ADDIN ZOTERO_ITEM CSL_CITATION {"citationID":"mAdjfzMG","properties":{"formattedCitation":"[76]","plainCitation":"[76]","noteIndex":0},"citationItems":[{"id":2277,"uris":["http://zotero.org/users/9949769/items/5J7SNMIN"],"itemData":{"id":2277,"type":"article-journal","abstract":"A new genus and species of primitive termite (Isoptera) is described and figured from the remains of an imago preserved in middle Eocene (Lutetian) Baltic amber. Idanotermes desioculus Engel, new genus and species (near to Mastotermitidae), is distinguished from related genera as well as all other termites known as inclusions in Baltic amber. In addition, the genus Heterotermes (Rhinotermitidae: Heterotermitinae) is newly recorded from Baltic amber and Heterotermes eocenicus Engel, new species, is described. A revised key to Baltic amber termites is provided so as to accommodate the newly discovered species.","container-title":"Journal of the Kansas Entomological Society","DOI":"10.2317/jkes-0802.01.1","ISSN":"0022-8567","issue":"3","note":"publisher: Kansas Entomological Society","page":"194-203","title":"Two new Termites in Baltic Amber (Isoptera)","volume":"81","author":[{"family":"Engel","given":"Michael S."}],"issued":{"date-parts":[["2008",7,1]]},"citation-key":"engelTwoNewTermites2008"}}],"schema":"https://github.com/citation-style-language/schema/raw/master/csl-citation.json"}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507CAC" w:rsidRPr="00507CAC">
              <w:rPr>
                <w:rFonts w:ascii="PT Serif" w:hAnsi="PT Serif"/>
                <w:sz w:val="18"/>
              </w:rPr>
              <w:t>[76]</w:t>
            </w:r>
            <w:r>
              <w:rPr>
                <w:rFonts w:ascii="PT Serif" w:eastAsia="Times New Roman" w:hAnsi="PT Serif" w:cs="Calibri"/>
                <w:color w:val="000000"/>
                <w:kern w:val="0"/>
                <w:sz w:val="18"/>
                <w:szCs w:val="18"/>
                <w14:ligatures w14:val="none"/>
              </w:rPr>
              <w:fldChar w:fldCharType="end"/>
            </w:r>
          </w:p>
        </w:tc>
        <w:tc>
          <w:tcPr>
            <w:tcW w:w="1440" w:type="dxa"/>
            <w:tcBorders>
              <w:top w:val="nil"/>
              <w:left w:val="nil"/>
              <w:bottom w:val="nil"/>
              <w:right w:val="nil"/>
            </w:tcBorders>
            <w:shd w:val="clear" w:color="auto" w:fill="auto"/>
            <w:vAlign w:val="center"/>
            <w:hideMark/>
          </w:tcPr>
          <w:p w14:paraId="31DF0D66"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33.9</w:t>
            </w:r>
          </w:p>
        </w:tc>
      </w:tr>
      <w:tr w:rsidR="00F7603B" w:rsidRPr="001B269D" w14:paraId="4994ABB3" w14:textId="77777777" w:rsidTr="00882685">
        <w:trPr>
          <w:trHeight w:val="20"/>
        </w:trPr>
        <w:tc>
          <w:tcPr>
            <w:tcW w:w="3312" w:type="dxa"/>
            <w:tcBorders>
              <w:top w:val="nil"/>
              <w:left w:val="nil"/>
              <w:right w:val="nil"/>
            </w:tcBorders>
            <w:shd w:val="clear" w:color="auto" w:fill="auto"/>
            <w:vAlign w:val="center"/>
            <w:hideMark/>
          </w:tcPr>
          <w:p w14:paraId="26D4ECE5"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proofErr w:type="spellStart"/>
            <w:r w:rsidRPr="001B269D">
              <w:rPr>
                <w:rFonts w:ascii="PT Serif" w:eastAsia="Times New Roman" w:hAnsi="PT Serif" w:cs="Calibri"/>
                <w:color w:val="000000"/>
                <w:kern w:val="0"/>
                <w:sz w:val="18"/>
                <w:szCs w:val="18"/>
                <w14:ligatures w14:val="none"/>
              </w:rPr>
              <w:t>Syntermitinae</w:t>
            </w:r>
            <w:proofErr w:type="spellEnd"/>
            <w:r w:rsidRPr="001B269D">
              <w:rPr>
                <w:rFonts w:ascii="PT Serif" w:eastAsia="Times New Roman" w:hAnsi="PT Serif" w:cs="Calibri"/>
                <w:color w:val="000000"/>
                <w:kern w:val="0"/>
                <w:sz w:val="18"/>
                <w:szCs w:val="18"/>
                <w14:ligatures w14:val="none"/>
              </w:rPr>
              <w:t xml:space="preserve"> + </w:t>
            </w:r>
            <w:proofErr w:type="spellStart"/>
            <w:r w:rsidRPr="001B269D">
              <w:rPr>
                <w:rFonts w:ascii="PT Serif" w:eastAsia="Times New Roman" w:hAnsi="PT Serif" w:cs="Calibri"/>
                <w:color w:val="000000"/>
                <w:kern w:val="0"/>
                <w:sz w:val="18"/>
                <w:szCs w:val="18"/>
                <w14:ligatures w14:val="none"/>
              </w:rPr>
              <w:t>Microcerotermitinae</w:t>
            </w:r>
            <w:proofErr w:type="spellEnd"/>
          </w:p>
        </w:tc>
        <w:tc>
          <w:tcPr>
            <w:tcW w:w="1577" w:type="dxa"/>
            <w:tcBorders>
              <w:top w:val="nil"/>
              <w:left w:val="nil"/>
              <w:right w:val="nil"/>
            </w:tcBorders>
            <w:shd w:val="clear" w:color="auto" w:fill="auto"/>
            <w:vAlign w:val="center"/>
            <w:hideMark/>
          </w:tcPr>
          <w:p w14:paraId="5190D186" w14:textId="77777777" w:rsidR="001B269D" w:rsidRPr="001B269D" w:rsidRDefault="001B269D" w:rsidP="00507CAC">
            <w:pPr>
              <w:snapToGrid w:val="0"/>
              <w:spacing w:after="0" w:line="240" w:lineRule="exact"/>
              <w:jc w:val="right"/>
              <w:rPr>
                <w:rFonts w:ascii="PT Serif" w:eastAsia="Times New Roman" w:hAnsi="PT Serif" w:cs="Calibri"/>
                <w:i/>
                <w:iCs/>
                <w:color w:val="000000"/>
                <w:kern w:val="0"/>
                <w:sz w:val="18"/>
                <w:szCs w:val="18"/>
                <w14:ligatures w14:val="none"/>
              </w:rPr>
            </w:pPr>
            <w:proofErr w:type="spellStart"/>
            <w:r w:rsidRPr="001B269D">
              <w:rPr>
                <w:rFonts w:ascii="PT Serif" w:eastAsia="Times New Roman" w:hAnsi="PT Serif" w:cs="Calibri"/>
                <w:i/>
                <w:iCs/>
                <w:color w:val="000000"/>
                <w:kern w:val="0"/>
                <w:sz w:val="18"/>
                <w:szCs w:val="18"/>
                <w14:ligatures w14:val="none"/>
              </w:rPr>
              <w:t>Microcerotermes</w:t>
            </w:r>
            <w:proofErr w:type="spellEnd"/>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insulanus</w:t>
            </w:r>
            <w:proofErr w:type="spellEnd"/>
          </w:p>
        </w:tc>
        <w:tc>
          <w:tcPr>
            <w:tcW w:w="1296" w:type="dxa"/>
            <w:tcBorders>
              <w:top w:val="nil"/>
              <w:left w:val="nil"/>
              <w:right w:val="nil"/>
            </w:tcBorders>
            <w:shd w:val="clear" w:color="auto" w:fill="auto"/>
            <w:vAlign w:val="center"/>
            <w:hideMark/>
          </w:tcPr>
          <w:p w14:paraId="3BC2F4B2" w14:textId="095BA044" w:rsidR="001B269D" w:rsidRPr="001B269D" w:rsidRDefault="00375502" w:rsidP="00507CAC">
            <w:pPr>
              <w:snapToGrid w:val="0"/>
              <w:spacing w:after="0" w:line="24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507CAC">
              <w:rPr>
                <w:rFonts w:ascii="PT Serif" w:eastAsia="Times New Roman" w:hAnsi="PT Serif" w:cs="Calibri"/>
                <w:color w:val="000000"/>
                <w:kern w:val="0"/>
                <w:sz w:val="18"/>
                <w:szCs w:val="18"/>
                <w14:ligatures w14:val="none"/>
              </w:rPr>
              <w:instrText xml:space="preserve"> ADDIN ZOTERO_ITEM CSL_CITATION {"citationID":"q9De61wj","properties":{"formattedCitation":"[77]","plainCitation":"[77]","noteIndex":0},"citationItems":[{"id":2869,"uris":["http://zotero.org/users/9949769/items/AHWJV5HE"],"itemData":{"id":2869,"type":"article-journal","abstract":"The most diverse and best-preserved paleofauna of the higher termites heretofore known, all found in Miocene amber of the Dominican Republic, is described. The imago of Coptotermes priscus Emerson is redescribed, and the soldier of C. priscus, the first known fossil soldier of this genus, is described. The fauna includes the following 29 new species, all in existing genera, with Krishna and Grimaldi as authors of each: in the Rhinotermitidae, two new species based on imagoes of each-Coptotermes hirsutus and C. paleodominicanus; in the Termitidae, 23 new species based on imagoes-Amitermes lucidus, Anoplotermes bohio, A. cacique, A. carib, A. maboya, A. naboria, A. nitaino, A. quisqueya, A. taino, Atlantitermes antillea, A. caribea, A. magnoculus, Microcerotermes insulanus, M. setosus, Nasutitermes amplioculatus, N. incisus, N. magnocellus, N. medioculatus, N. pilosus, N. seminudus, Subulitermes hispaniola, S. insularis, and Termes primitivus; in the Nasutitermitinae four new species based on nasute soldiers-Caribitermes hispaniola, Nasutitermes rotundicephalus, Parvitermes longinasus, and Velocitermes bulbus. This brings the total termite fauna in Dominican amber to four families, 17 genera, and 39 species, a number that exceeds that of the present-day fauna of Hispaniola. Biogeographical, paleoecological, and phylogenetic implications of the Dominican amber termites are discussed. © American Museum of Natural History 2009.","container-title":"American Museum Novitates","DOI":"10.1206/633.1","ISSN":"00030082","page":"1-48","title":"Diverse Rhinotermitidae and Termitidae (Isoptera) in Dominican amber","volume":"3640","author":[{"family":"Krishna","given":"Kumar"},{"family":"Grimaldi","given":"David"}],"issued":{"date-parts":[["2009"]]},"citation-key":"krishnaDiverseRhinotermitidaeTermitidae2009"}}],"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507CAC" w:rsidRPr="00507CAC">
              <w:rPr>
                <w:rFonts w:ascii="PT Serif" w:hAnsi="PT Serif"/>
                <w:sz w:val="18"/>
              </w:rPr>
              <w:t>[77]</w:t>
            </w:r>
            <w:r>
              <w:rPr>
                <w:rFonts w:ascii="PT Serif" w:eastAsia="Times New Roman" w:hAnsi="PT Serif" w:cs="Calibri"/>
                <w:color w:val="000000"/>
                <w:kern w:val="0"/>
                <w:sz w:val="18"/>
                <w:szCs w:val="18"/>
                <w14:ligatures w14:val="none"/>
              </w:rPr>
              <w:fldChar w:fldCharType="end"/>
            </w:r>
          </w:p>
        </w:tc>
        <w:tc>
          <w:tcPr>
            <w:tcW w:w="1728" w:type="dxa"/>
            <w:tcBorders>
              <w:top w:val="nil"/>
              <w:left w:val="nil"/>
              <w:right w:val="nil"/>
            </w:tcBorders>
            <w:shd w:val="clear" w:color="auto" w:fill="auto"/>
            <w:vAlign w:val="center"/>
            <w:hideMark/>
          </w:tcPr>
          <w:p w14:paraId="41322389"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13.82</w:t>
            </w:r>
          </w:p>
        </w:tc>
        <w:tc>
          <w:tcPr>
            <w:tcW w:w="2448" w:type="dxa"/>
            <w:tcBorders>
              <w:top w:val="nil"/>
              <w:left w:val="nil"/>
              <w:right w:val="nil"/>
            </w:tcBorders>
            <w:shd w:val="clear" w:color="auto" w:fill="auto"/>
            <w:vAlign w:val="center"/>
            <w:hideMark/>
          </w:tcPr>
          <w:p w14:paraId="3B8A1490"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 xml:space="preserve">First fossil of Termitidae: </w:t>
            </w:r>
            <w:proofErr w:type="spellStart"/>
            <w:r w:rsidRPr="001B269D">
              <w:rPr>
                <w:rFonts w:ascii="PT Serif" w:eastAsia="Times New Roman" w:hAnsi="PT Serif" w:cs="Calibri"/>
                <w:i/>
                <w:iCs/>
                <w:color w:val="000000"/>
                <w:kern w:val="0"/>
                <w:sz w:val="18"/>
                <w:szCs w:val="18"/>
                <w14:ligatures w14:val="none"/>
              </w:rPr>
              <w:t>Nanotermes</w:t>
            </w:r>
            <w:proofErr w:type="spellEnd"/>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isaacae</w:t>
            </w:r>
            <w:proofErr w:type="spellEnd"/>
          </w:p>
        </w:tc>
        <w:tc>
          <w:tcPr>
            <w:tcW w:w="1227" w:type="dxa"/>
            <w:tcBorders>
              <w:top w:val="nil"/>
              <w:left w:val="nil"/>
              <w:right w:val="nil"/>
            </w:tcBorders>
            <w:shd w:val="clear" w:color="auto" w:fill="auto"/>
            <w:vAlign w:val="center"/>
            <w:hideMark/>
          </w:tcPr>
          <w:p w14:paraId="3B43B154" w14:textId="5649C4D9" w:rsidR="001B269D" w:rsidRPr="001B269D" w:rsidRDefault="00375502" w:rsidP="00507CAC">
            <w:pPr>
              <w:snapToGrid w:val="0"/>
              <w:spacing w:after="0" w:line="24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Pr>
                <w:rFonts w:ascii="PT Serif" w:eastAsia="Times New Roman" w:hAnsi="PT Serif" w:cs="Calibri"/>
                <w:color w:val="000000"/>
                <w:kern w:val="0"/>
                <w:sz w:val="18"/>
                <w:szCs w:val="18"/>
                <w14:ligatures w14:val="none"/>
              </w:rPr>
              <w:instrText xml:space="preserve"> ADDIN ZOTERO_ITEM CSL_CITATION {"citationID":"vr5xgrgg","properties":{"formattedCitation":"[70]","plainCitation":"[70]","noteIndex":0},"citationItems":[{"id":1983,"uris":["http://zotero.org/users/9949769/items/5YEKQ7RA"],"itemData":{"id":1983,"type":"article-journal","abstract":"The fauna of termites (Isoptera) preserved in Early Eocene amber from the Cambay Basin (Gujarat, India) are described and figured. Three new genera and four new species are recognized, all of them Neoisoptera- Parastylotermes krishnai Engel &amp; Grimaldi, sp. n. (Stylotermitidae); Prostylotermes kamboja Engel &amp; Grimaldi, gen. et sp. n. (Stylotermitidae?); Zophotermes Engel, gen. n., with Zophotermes ashoki Engel &amp; Singh, sp. n. (Rhinotermitidae: Prorhinotermitinae); and Nanotermes isaacae Engel &amp; Grimaldi, gen. et sp. n. (Termitidae: Termitinae?). Together these species represent the earliest Tertiary records of the Neoisoptera and the oldest definitive record of Termitidae, a family that comprises &gt;75% of the living species of Isoptera. Interestingly, the affinities of the Cambay amber termites are with largely Laurasian lineages, in this regard paralleling relationships seen between the fauna of bees and some flies. Diversity of Neoisoptera in Indian amber may reflect origin of the amber deposit in Dipterocarpaceae forests formed at or near the paleoequator. © Michael S. Engel et al.","container-title":"ZooKeys","DOI":"10.3897/zookeys.148.1797","ISSN":"13132989","issue":"148","note":"publisher: Pensoft Publishers","page":"105-123","title":"The termites of Early Eocene Cambay amber, with the earliest record of the Termitidae (Isoptera)","volume":"148","author":[{"family":"Engel","given":"Michael S."},{"family":"Grimald","given":"David A."},{"family":"Nascimbene","given":"Paul C."},{"family":"Singh","given":"Hukam"}],"issued":{"date-parts":[["2011"]]},"citation-key":"engelTermitesEarlyEocene2011"}}],"schema":"https://github.com/citation-style-language/schema/raw/master/csl-citation.json"}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375502">
              <w:rPr>
                <w:rFonts w:ascii="PT Serif" w:hAnsi="PT Serif"/>
                <w:sz w:val="18"/>
              </w:rPr>
              <w:t>[70]</w:t>
            </w:r>
            <w:r>
              <w:rPr>
                <w:rFonts w:ascii="PT Serif" w:eastAsia="Times New Roman" w:hAnsi="PT Serif" w:cs="Calibri"/>
                <w:color w:val="000000"/>
                <w:kern w:val="0"/>
                <w:sz w:val="18"/>
                <w:szCs w:val="18"/>
                <w14:ligatures w14:val="none"/>
              </w:rPr>
              <w:fldChar w:fldCharType="end"/>
            </w:r>
          </w:p>
        </w:tc>
        <w:tc>
          <w:tcPr>
            <w:tcW w:w="1440" w:type="dxa"/>
            <w:tcBorders>
              <w:top w:val="nil"/>
              <w:left w:val="nil"/>
              <w:right w:val="nil"/>
            </w:tcBorders>
            <w:shd w:val="clear" w:color="auto" w:fill="auto"/>
            <w:vAlign w:val="center"/>
            <w:hideMark/>
          </w:tcPr>
          <w:p w14:paraId="2EF6B544"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47.8</w:t>
            </w:r>
          </w:p>
        </w:tc>
      </w:tr>
      <w:tr w:rsidR="00F7603B" w:rsidRPr="001B269D" w14:paraId="6D166622" w14:textId="77777777" w:rsidTr="00882685">
        <w:trPr>
          <w:trHeight w:val="20"/>
        </w:trPr>
        <w:tc>
          <w:tcPr>
            <w:tcW w:w="3312" w:type="dxa"/>
            <w:tcBorders>
              <w:top w:val="nil"/>
              <w:left w:val="nil"/>
              <w:bottom w:val="single" w:sz="4" w:space="0" w:color="auto"/>
              <w:right w:val="nil"/>
            </w:tcBorders>
            <w:shd w:val="clear" w:color="auto" w:fill="auto"/>
            <w:vAlign w:val="center"/>
            <w:hideMark/>
          </w:tcPr>
          <w:p w14:paraId="678BBC21" w14:textId="77777777" w:rsidR="001B269D" w:rsidRPr="001B269D" w:rsidRDefault="001B269D" w:rsidP="00507CAC">
            <w:pPr>
              <w:snapToGrid w:val="0"/>
              <w:spacing w:after="0" w:line="240" w:lineRule="exact"/>
              <w:jc w:val="right"/>
              <w:rPr>
                <w:rFonts w:ascii="PT Serif" w:eastAsia="Times New Roman" w:hAnsi="PT Serif" w:cs="Calibri"/>
                <w:i/>
                <w:iCs/>
                <w:color w:val="000000"/>
                <w:kern w:val="0"/>
                <w:sz w:val="18"/>
                <w:szCs w:val="18"/>
                <w14:ligatures w14:val="none"/>
              </w:rPr>
            </w:pPr>
            <w:proofErr w:type="spellStart"/>
            <w:r w:rsidRPr="001B269D">
              <w:rPr>
                <w:rFonts w:ascii="PT Serif" w:eastAsia="Times New Roman" w:hAnsi="PT Serif" w:cs="Calibri"/>
                <w:i/>
                <w:iCs/>
                <w:color w:val="000000"/>
                <w:kern w:val="0"/>
                <w:sz w:val="18"/>
                <w:szCs w:val="18"/>
                <w14:ligatures w14:val="none"/>
              </w:rPr>
              <w:t>Macrotermes</w:t>
            </w:r>
            <w:proofErr w:type="spellEnd"/>
            <w:r w:rsidRPr="001B269D">
              <w:rPr>
                <w:rFonts w:ascii="PT Serif" w:eastAsia="Times New Roman" w:hAnsi="PT Serif" w:cs="Calibri"/>
                <w:color w:val="000000"/>
                <w:kern w:val="0"/>
                <w:sz w:val="18"/>
                <w:szCs w:val="18"/>
                <w14:ligatures w14:val="none"/>
              </w:rPr>
              <w:t xml:space="preserve"> + </w:t>
            </w:r>
            <w:proofErr w:type="spellStart"/>
            <w:r w:rsidRPr="001B269D">
              <w:rPr>
                <w:rFonts w:ascii="PT Serif" w:eastAsia="Times New Roman" w:hAnsi="PT Serif" w:cs="Calibri"/>
                <w:i/>
                <w:iCs/>
                <w:color w:val="000000"/>
                <w:kern w:val="0"/>
                <w:sz w:val="18"/>
                <w:szCs w:val="18"/>
                <w14:ligatures w14:val="none"/>
              </w:rPr>
              <w:t>Odontotermes</w:t>
            </w:r>
            <w:proofErr w:type="spellEnd"/>
            <w:r w:rsidRPr="001B269D">
              <w:rPr>
                <w:rFonts w:ascii="PT Serif" w:eastAsia="Times New Roman" w:hAnsi="PT Serif" w:cs="Calibri"/>
                <w:color w:val="000000"/>
                <w:kern w:val="0"/>
                <w:sz w:val="18"/>
                <w:szCs w:val="18"/>
                <w14:ligatures w14:val="none"/>
              </w:rPr>
              <w:t xml:space="preserve"> + </w:t>
            </w:r>
            <w:proofErr w:type="spellStart"/>
            <w:r w:rsidRPr="001B269D">
              <w:rPr>
                <w:rFonts w:ascii="PT Serif" w:eastAsia="Times New Roman" w:hAnsi="PT Serif" w:cs="Calibri"/>
                <w:i/>
                <w:iCs/>
                <w:color w:val="000000"/>
                <w:kern w:val="0"/>
                <w:sz w:val="18"/>
                <w:szCs w:val="18"/>
                <w14:ligatures w14:val="none"/>
              </w:rPr>
              <w:t>Hypotermes</w:t>
            </w:r>
            <w:proofErr w:type="spellEnd"/>
          </w:p>
        </w:tc>
        <w:tc>
          <w:tcPr>
            <w:tcW w:w="1577" w:type="dxa"/>
            <w:tcBorders>
              <w:top w:val="nil"/>
              <w:left w:val="nil"/>
              <w:bottom w:val="single" w:sz="4" w:space="0" w:color="auto"/>
              <w:right w:val="nil"/>
            </w:tcBorders>
            <w:shd w:val="clear" w:color="auto" w:fill="auto"/>
            <w:vAlign w:val="center"/>
            <w:hideMark/>
          </w:tcPr>
          <w:p w14:paraId="76BD307A" w14:textId="77777777" w:rsidR="001B269D" w:rsidRPr="001B269D" w:rsidRDefault="001B269D" w:rsidP="00507CAC">
            <w:pPr>
              <w:snapToGrid w:val="0"/>
              <w:spacing w:after="0" w:line="240" w:lineRule="exact"/>
              <w:jc w:val="right"/>
              <w:rPr>
                <w:rFonts w:ascii="PT Serif" w:eastAsia="Times New Roman" w:hAnsi="PT Serif" w:cs="Calibri"/>
                <w:i/>
                <w:iCs/>
                <w:color w:val="000000"/>
                <w:kern w:val="0"/>
                <w:sz w:val="18"/>
                <w:szCs w:val="18"/>
                <w14:ligatures w14:val="none"/>
              </w:rPr>
            </w:pPr>
            <w:proofErr w:type="spellStart"/>
            <w:r w:rsidRPr="001B269D">
              <w:rPr>
                <w:rFonts w:ascii="PT Serif" w:eastAsia="Times New Roman" w:hAnsi="PT Serif" w:cs="Calibri"/>
                <w:i/>
                <w:iCs/>
                <w:color w:val="000000"/>
                <w:kern w:val="0"/>
                <w:sz w:val="18"/>
                <w:szCs w:val="18"/>
                <w14:ligatures w14:val="none"/>
              </w:rPr>
              <w:t>Macrotermes</w:t>
            </w:r>
            <w:proofErr w:type="spellEnd"/>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pristinus</w:t>
            </w:r>
            <w:proofErr w:type="spellEnd"/>
          </w:p>
        </w:tc>
        <w:tc>
          <w:tcPr>
            <w:tcW w:w="1296" w:type="dxa"/>
            <w:tcBorders>
              <w:top w:val="nil"/>
              <w:left w:val="nil"/>
              <w:bottom w:val="single" w:sz="4" w:space="0" w:color="auto"/>
              <w:right w:val="nil"/>
            </w:tcBorders>
            <w:shd w:val="clear" w:color="auto" w:fill="auto"/>
            <w:vAlign w:val="center"/>
            <w:hideMark/>
          </w:tcPr>
          <w:p w14:paraId="52F9A723" w14:textId="19DDC913" w:rsidR="001B269D" w:rsidRPr="001B269D" w:rsidRDefault="00375502" w:rsidP="00507CAC">
            <w:pPr>
              <w:snapToGrid w:val="0"/>
              <w:spacing w:after="0" w:line="24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507CAC">
              <w:rPr>
                <w:rFonts w:ascii="PT Serif" w:eastAsia="Times New Roman" w:hAnsi="PT Serif" w:cs="Calibri"/>
                <w:color w:val="000000"/>
                <w:kern w:val="0"/>
                <w:sz w:val="18"/>
                <w:szCs w:val="18"/>
                <w14:ligatures w14:val="none"/>
              </w:rPr>
              <w:instrText xml:space="preserve"> ADDIN ZOTERO_ITEM CSL_CITATION {"citationID":"xl6G2Tn4","properties":{"formattedCitation":"[78,79]","plainCitation":"[78,79]","noteIndex":0},"citationItems":[{"id":23933,"uris":["http://zotero.org/users/9949769/items/5H5SSMSS"],"itemData":{"id":23933,"type":"book","language":"de","note":"Google-Books-ID: WVQoAAAAYAAJ","number-of-pages":"30","source":"Google Books","title":"Über einige fossile Insecten aus Radoboj in Croatien","author":[{"family":"Charpentier","given":"Toussaint","dropping-particle":"de"}],"issued":{"date-parts":[["1843"]]},"citation-key":"charpentierUeberEinigeFossile1843"}},{"id":2872,"uris":["http://zotero.org/users/9949769/items/2EZWE87J"],"itemData":{"id":2872,"type":"article-journal","abstract":"Three new fossil species of termites, Constrictotermes electroconstrictus and Nasutitermes electronasutus from Dominican amber and Nasutitermes electrinus from Mexican amber, are described. These are the first fossil records of the genera Constrictotermes and Nasutitermes and of the subfamily Nasutitermitinae and the first fossil record from the tropics of the family Termitidae. It is also the first described species of the genus Constrictotermes from the Caribbean. The subspecies Gnathamitermes magnocolus rousi Pierce is elevated to species rank, G. rousi, new combination.","container-title":"American Museum Novitates","ISSN":"0003-0082","issue":"13","note":"ISBN: 0003-0082","page":"1–13","title":"New fossil species of termites of the subfamily Nasutitermitinae from Dominican and Mexican amber (Isoptera, Termitidae)","volume":"3176","author":[{"family":"Krishna","given":"Kumar"}],"issued":{"date-parts":[["1996"]]},"citation-key":"krishnaNewFossilSpecies1996"}}],"schema":"https://github.com/citation-style-language/schema/raw/master/csl-citation.json"}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00507CAC" w:rsidRPr="00507CAC">
              <w:rPr>
                <w:rFonts w:ascii="PT Serif" w:hAnsi="PT Serif"/>
                <w:sz w:val="18"/>
              </w:rPr>
              <w:t>[78,79]</w:t>
            </w:r>
            <w:r>
              <w:rPr>
                <w:rFonts w:ascii="PT Serif" w:eastAsia="Times New Roman" w:hAnsi="PT Serif" w:cs="Calibri"/>
                <w:color w:val="000000"/>
                <w:kern w:val="0"/>
                <w:sz w:val="18"/>
                <w:szCs w:val="18"/>
                <w14:ligatures w14:val="none"/>
              </w:rPr>
              <w:fldChar w:fldCharType="end"/>
            </w:r>
          </w:p>
        </w:tc>
        <w:tc>
          <w:tcPr>
            <w:tcW w:w="1728" w:type="dxa"/>
            <w:tcBorders>
              <w:top w:val="nil"/>
              <w:left w:val="nil"/>
              <w:bottom w:val="single" w:sz="4" w:space="0" w:color="auto"/>
              <w:right w:val="nil"/>
            </w:tcBorders>
            <w:shd w:val="clear" w:color="auto" w:fill="auto"/>
            <w:vAlign w:val="center"/>
            <w:hideMark/>
          </w:tcPr>
          <w:p w14:paraId="4E8DDC6E"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11.608</w:t>
            </w:r>
          </w:p>
        </w:tc>
        <w:tc>
          <w:tcPr>
            <w:tcW w:w="2448" w:type="dxa"/>
            <w:tcBorders>
              <w:top w:val="nil"/>
              <w:left w:val="nil"/>
              <w:bottom w:val="single" w:sz="4" w:space="0" w:color="auto"/>
              <w:right w:val="nil"/>
            </w:tcBorders>
            <w:shd w:val="clear" w:color="auto" w:fill="auto"/>
            <w:vAlign w:val="center"/>
            <w:hideMark/>
          </w:tcPr>
          <w:p w14:paraId="334E4553"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 xml:space="preserve">First fossil of Termitidae: </w:t>
            </w:r>
            <w:proofErr w:type="spellStart"/>
            <w:r w:rsidRPr="001B269D">
              <w:rPr>
                <w:rFonts w:ascii="PT Serif" w:eastAsia="Times New Roman" w:hAnsi="PT Serif" w:cs="Calibri"/>
                <w:i/>
                <w:iCs/>
                <w:color w:val="000000"/>
                <w:kern w:val="0"/>
                <w:sz w:val="18"/>
                <w:szCs w:val="18"/>
                <w14:ligatures w14:val="none"/>
              </w:rPr>
              <w:t>Nanotermes</w:t>
            </w:r>
            <w:proofErr w:type="spellEnd"/>
            <w:r w:rsidRPr="001B269D">
              <w:rPr>
                <w:rFonts w:ascii="PT Serif" w:eastAsia="Times New Roman" w:hAnsi="PT Serif" w:cs="Calibri"/>
                <w:i/>
                <w:iCs/>
                <w:color w:val="000000"/>
                <w:kern w:val="0"/>
                <w:sz w:val="18"/>
                <w:szCs w:val="18"/>
                <w14:ligatures w14:val="none"/>
              </w:rPr>
              <w:t xml:space="preserve"> </w:t>
            </w:r>
            <w:proofErr w:type="spellStart"/>
            <w:r w:rsidRPr="001B269D">
              <w:rPr>
                <w:rFonts w:ascii="PT Serif" w:eastAsia="Times New Roman" w:hAnsi="PT Serif" w:cs="Calibri"/>
                <w:i/>
                <w:iCs/>
                <w:color w:val="000000"/>
                <w:kern w:val="0"/>
                <w:sz w:val="18"/>
                <w:szCs w:val="18"/>
                <w14:ligatures w14:val="none"/>
              </w:rPr>
              <w:t>isaacae</w:t>
            </w:r>
            <w:proofErr w:type="spellEnd"/>
          </w:p>
        </w:tc>
        <w:tc>
          <w:tcPr>
            <w:tcW w:w="1227" w:type="dxa"/>
            <w:tcBorders>
              <w:top w:val="nil"/>
              <w:left w:val="nil"/>
              <w:bottom w:val="single" w:sz="4" w:space="0" w:color="auto"/>
              <w:right w:val="nil"/>
            </w:tcBorders>
            <w:shd w:val="clear" w:color="auto" w:fill="auto"/>
            <w:vAlign w:val="center"/>
            <w:hideMark/>
          </w:tcPr>
          <w:p w14:paraId="5CC64111" w14:textId="4A565408" w:rsidR="001B269D" w:rsidRPr="001B269D" w:rsidRDefault="00375502" w:rsidP="00507CAC">
            <w:pPr>
              <w:snapToGrid w:val="0"/>
              <w:spacing w:after="0" w:line="240" w:lineRule="exact"/>
              <w:jc w:val="right"/>
              <w:rPr>
                <w:rFonts w:ascii="PT Serif" w:eastAsia="Times New Roman" w:hAnsi="PT Serif" w:cs="Calibri"/>
                <w:color w:val="000000"/>
                <w:kern w:val="0"/>
                <w:sz w:val="18"/>
                <w:szCs w:val="18"/>
                <w14:ligatures w14:val="none"/>
              </w:rPr>
            </w:pPr>
            <w:r>
              <w:rPr>
                <w:rFonts w:ascii="PT Serif" w:eastAsia="Times New Roman" w:hAnsi="PT Serif" w:cs="Calibri"/>
                <w:color w:val="000000"/>
                <w:kern w:val="0"/>
                <w:sz w:val="18"/>
                <w:szCs w:val="18"/>
                <w14:ligatures w14:val="none"/>
              </w:rPr>
              <w:fldChar w:fldCharType="begin"/>
            </w:r>
            <w:r w:rsidR="003D4F47">
              <w:rPr>
                <w:rFonts w:ascii="PT Serif" w:eastAsia="Times New Roman" w:hAnsi="PT Serif" w:cs="Calibri"/>
                <w:color w:val="000000"/>
                <w:kern w:val="0"/>
                <w:sz w:val="18"/>
                <w:szCs w:val="18"/>
                <w14:ligatures w14:val="none"/>
              </w:rPr>
              <w:instrText xml:space="preserve"> ADDIN ZOTERO_ITEM CSL_CITATION {"citationID":"dTwltLfU","properties":{"formattedCitation":"[70]","plainCitation":"[70]","noteIndex":0},"citationItems":[{"id":1983,"uris":["http://zotero.org/users/9949769/items/5YEKQ7RA"],"itemData":{"id":1983,"type":"article-journal","abstract":"The fauna of termites (Isoptera) preserved in Early Eocene amber from the Cambay Basin (Gujarat, India) are described and figured. Three new genera and four new species are recognized, all of them Neoisoptera- Parastylotermes krishnai Engel &amp; Grimaldi, sp. n. (Stylotermitidae); Prostylotermes kamboja Engel &amp; Grimaldi, gen. et sp. n. (Stylotermitidae?); Zophotermes Engel, gen. n., with Zophotermes ashoki Engel &amp; Singh, sp. n. (Rhinotermitidae: Prorhinotermitinae); and Nanotermes isaacae Engel &amp; Grimaldi, gen. et sp. n. (Termitidae: Termitinae?). Together these species represent the earliest Tertiary records of the Neoisoptera and the oldest definitive record of Termitidae, a family that comprises &gt;75% of the living species of Isoptera. Interestingly, the affinities of the Cambay amber termites are with largely Laurasian lineages, in this regard paralleling relationships seen between the fauna of bees and some flies. Diversity of Neoisoptera in Indian amber may reflect origin of the amber deposit in Dipterocarpaceae forests formed at or near the paleoequator. © Michael S. Engel et al.","container-title":"ZooKeys","DOI":"10.3897/zookeys.148.1797","ISSN":"13132989","issue":"148","note":"publisher: Pensoft Publishers","page":"105-123","title":"The termites of Early Eocene Cambay amber, with the earliest record of the Termitidae (Isoptera)","volume":"148","author":[{"family":"Engel","given":"Michael S."},{"family":"Grimald","given":"David A."},{"family":"Nascimbene","given":"Paul C."},{"family":"Singh","given":"Hukam"}],"issued":{"date-parts":[["2011"]]},"citation-key":"engelTermitesEarlyEocene2011"}}],"schema":"https://github.com/citation-style-language/schema/raw/master/csl-citation.json"} </w:instrText>
            </w:r>
            <w:r>
              <w:rPr>
                <w:rFonts w:ascii="PT Serif" w:eastAsia="Times New Roman" w:hAnsi="PT Serif" w:cs="Calibri"/>
                <w:color w:val="000000"/>
                <w:kern w:val="0"/>
                <w:sz w:val="18"/>
                <w:szCs w:val="18"/>
                <w14:ligatures w14:val="none"/>
              </w:rPr>
              <w:fldChar w:fldCharType="separate"/>
            </w:r>
            <w:r w:rsidRPr="00375502">
              <w:rPr>
                <w:rFonts w:ascii="PT Serif" w:hAnsi="PT Serif"/>
                <w:sz w:val="18"/>
              </w:rPr>
              <w:t>[70]</w:t>
            </w:r>
            <w:r>
              <w:rPr>
                <w:rFonts w:ascii="PT Serif" w:eastAsia="Times New Roman" w:hAnsi="PT Serif" w:cs="Calibri"/>
                <w:color w:val="000000"/>
                <w:kern w:val="0"/>
                <w:sz w:val="18"/>
                <w:szCs w:val="18"/>
                <w14:ligatures w14:val="none"/>
              </w:rPr>
              <w:fldChar w:fldCharType="end"/>
            </w:r>
          </w:p>
        </w:tc>
        <w:tc>
          <w:tcPr>
            <w:tcW w:w="1440" w:type="dxa"/>
            <w:tcBorders>
              <w:top w:val="nil"/>
              <w:left w:val="nil"/>
              <w:bottom w:val="single" w:sz="4" w:space="0" w:color="auto"/>
              <w:right w:val="nil"/>
            </w:tcBorders>
            <w:shd w:val="clear" w:color="auto" w:fill="auto"/>
            <w:vAlign w:val="center"/>
            <w:hideMark/>
          </w:tcPr>
          <w:p w14:paraId="3CBB00B1" w14:textId="77777777" w:rsidR="001B269D" w:rsidRPr="001B269D" w:rsidRDefault="001B269D" w:rsidP="00507CAC">
            <w:pPr>
              <w:snapToGrid w:val="0"/>
              <w:spacing w:after="0" w:line="240" w:lineRule="exact"/>
              <w:jc w:val="right"/>
              <w:rPr>
                <w:rFonts w:ascii="PT Serif" w:eastAsia="Times New Roman" w:hAnsi="PT Serif" w:cs="Calibri"/>
                <w:color w:val="000000"/>
                <w:kern w:val="0"/>
                <w:sz w:val="18"/>
                <w:szCs w:val="18"/>
                <w14:ligatures w14:val="none"/>
              </w:rPr>
            </w:pPr>
            <w:r w:rsidRPr="001B269D">
              <w:rPr>
                <w:rFonts w:ascii="PT Serif" w:eastAsia="Times New Roman" w:hAnsi="PT Serif" w:cs="Calibri"/>
                <w:color w:val="000000"/>
                <w:kern w:val="0"/>
                <w:sz w:val="18"/>
                <w:szCs w:val="18"/>
                <w14:ligatures w14:val="none"/>
              </w:rPr>
              <w:t>47.8</w:t>
            </w:r>
          </w:p>
        </w:tc>
      </w:tr>
    </w:tbl>
    <w:p w14:paraId="7A92637B" w14:textId="44B12868" w:rsidR="00C0799E" w:rsidRPr="001B50E8" w:rsidRDefault="00F9242C" w:rsidP="001B269D">
      <w:pPr>
        <w:adjustRightInd w:val="0"/>
        <w:snapToGrid w:val="0"/>
        <w:spacing w:after="0" w:line="240" w:lineRule="auto"/>
        <w:rPr>
          <w:rFonts w:ascii="PT Serif" w:hAnsi="PT Serif" w:cs="Arial"/>
          <w:i/>
          <w:iCs/>
          <w:color w:val="000000"/>
          <w:kern w:val="0"/>
          <w:sz w:val="21"/>
          <w:szCs w:val="21"/>
          <w14:ligatures w14:val="none"/>
        </w:rPr>
        <w:sectPr w:rsidR="00C0799E" w:rsidRPr="001B50E8" w:rsidSect="003425E3">
          <w:pgSz w:w="15840" w:h="12240" w:orient="landscape"/>
          <w:pgMar w:top="1440" w:right="1440" w:bottom="1440" w:left="1440" w:header="720" w:footer="720" w:gutter="0"/>
          <w:cols w:space="720"/>
          <w:docGrid w:linePitch="360"/>
        </w:sectPr>
      </w:pPr>
      <w:r w:rsidRPr="00903046">
        <w:rPr>
          <w:rFonts w:ascii="PT Serif" w:hAnsi="PT Serif" w:cs="Arial"/>
          <w:i/>
          <w:iCs/>
          <w:color w:val="000000"/>
          <w:kern w:val="0"/>
          <w:sz w:val="21"/>
          <w:szCs w:val="21"/>
          <w14:ligatures w14:val="none"/>
        </w:rPr>
        <w:br w:type="page"/>
      </w:r>
    </w:p>
    <w:p w14:paraId="22937D06" w14:textId="64F602DB" w:rsidR="001B50E8" w:rsidRPr="001B50E8" w:rsidRDefault="001B50E8" w:rsidP="001B50E8">
      <w:pPr>
        <w:pStyle w:val="Bibliography"/>
        <w:spacing w:after="0"/>
        <w:rPr>
          <w:rFonts w:ascii="PT Serif" w:hAnsi="PT Serif"/>
          <w:b/>
          <w:bCs/>
          <w:sz w:val="21"/>
          <w:szCs w:val="21"/>
        </w:rPr>
      </w:pPr>
      <w:r w:rsidRPr="001B50E8">
        <w:rPr>
          <w:rFonts w:ascii="PT Serif" w:hAnsi="PT Serif"/>
          <w:b/>
          <w:bCs/>
          <w:sz w:val="21"/>
          <w:szCs w:val="21"/>
        </w:rPr>
        <w:lastRenderedPageBreak/>
        <w:t>References for supplementary materials</w:t>
      </w:r>
    </w:p>
    <w:p w14:paraId="7E62C219" w14:textId="77777777" w:rsidR="00507CAC" w:rsidRDefault="00C0799E" w:rsidP="00507CAC">
      <w:pPr>
        <w:pStyle w:val="Bibliography"/>
      </w:pPr>
      <w:r w:rsidRPr="001B50E8">
        <w:rPr>
          <w:rFonts w:ascii="PT Serif" w:hAnsi="PT Serif"/>
          <w:sz w:val="21"/>
          <w:szCs w:val="21"/>
        </w:rPr>
        <w:fldChar w:fldCharType="begin"/>
      </w:r>
      <w:r w:rsidR="00F8195F">
        <w:rPr>
          <w:rFonts w:ascii="PT Serif" w:hAnsi="PT Serif"/>
          <w:sz w:val="21"/>
          <w:szCs w:val="21"/>
        </w:rPr>
        <w:instrText xml:space="preserve"> ADDIN ZOTERO_BIBL {"uncited":[],"omitted":[],"custom":[]} CSL_BIBLIOGRAPHY </w:instrText>
      </w:r>
      <w:r w:rsidRPr="001B50E8">
        <w:rPr>
          <w:rFonts w:ascii="PT Serif" w:hAnsi="PT Serif"/>
          <w:sz w:val="21"/>
          <w:szCs w:val="21"/>
        </w:rPr>
        <w:fldChar w:fldCharType="separate"/>
      </w:r>
      <w:r w:rsidR="00507CAC">
        <w:t>1.</w:t>
      </w:r>
      <w:r w:rsidR="00507CAC">
        <w:tab/>
        <w:t>Booth W, Brent CS, Calleri DV, Rosengaus RB, Traniello JFA, Vargo EL. 2012 Population genetic structure and colony breeding system in dampwood termites (</w:t>
      </w:r>
      <w:r w:rsidR="00507CAC">
        <w:rPr>
          <w:i/>
          <w:iCs/>
        </w:rPr>
        <w:t>Zootermopsis angusticollis</w:t>
      </w:r>
      <w:r w:rsidR="00507CAC">
        <w:t xml:space="preserve"> and </w:t>
      </w:r>
      <w:r w:rsidR="00507CAC">
        <w:rPr>
          <w:i/>
          <w:iCs/>
        </w:rPr>
        <w:t>Z. nevadensis nuttingi</w:t>
      </w:r>
      <w:r w:rsidR="00507CAC">
        <w:t xml:space="preserve">). </w:t>
      </w:r>
      <w:r w:rsidR="00507CAC">
        <w:rPr>
          <w:i/>
          <w:iCs/>
        </w:rPr>
        <w:t>Insectes Sociaux</w:t>
      </w:r>
      <w:r w:rsidR="00507CAC">
        <w:t xml:space="preserve"> </w:t>
      </w:r>
      <w:r w:rsidR="00507CAC">
        <w:rPr>
          <w:b/>
          <w:bCs/>
        </w:rPr>
        <w:t>59</w:t>
      </w:r>
      <w:r w:rsidR="00507CAC">
        <w:t>, 127–137. (doi:10.1007/s00040-011-0198-2)</w:t>
      </w:r>
    </w:p>
    <w:p w14:paraId="2DBD231B" w14:textId="77777777" w:rsidR="00507CAC" w:rsidRDefault="00507CAC" w:rsidP="00507CAC">
      <w:pPr>
        <w:pStyle w:val="Bibliography"/>
      </w:pPr>
      <w:r>
        <w:t>2.</w:t>
      </w:r>
      <w:r>
        <w:tab/>
        <w:t xml:space="preserve">Roonwal ML, Rathore NS. 1975 Swarming, egg-laying and hatching in the Indian desert harvester termite, </w:t>
      </w:r>
      <w:r>
        <w:rPr>
          <w:i/>
          <w:iCs/>
        </w:rPr>
        <w:t>Anacanthotermes macrocephalus</w:t>
      </w:r>
      <w:r>
        <w:t xml:space="preserve"> (Hodotermitidae). </w:t>
      </w:r>
      <w:r>
        <w:rPr>
          <w:i/>
          <w:iCs/>
        </w:rPr>
        <w:t>Annals of Arid Zone</w:t>
      </w:r>
      <w:r>
        <w:t xml:space="preserve"> </w:t>
      </w:r>
      <w:r>
        <w:rPr>
          <w:b/>
          <w:bCs/>
        </w:rPr>
        <w:t>14</w:t>
      </w:r>
      <w:r>
        <w:t>, 37–55.</w:t>
      </w:r>
    </w:p>
    <w:p w14:paraId="4BF89D8C" w14:textId="77777777" w:rsidR="00507CAC" w:rsidRDefault="00507CAC" w:rsidP="00507CAC">
      <w:pPr>
        <w:pStyle w:val="Bibliography"/>
      </w:pPr>
      <w:r>
        <w:t>3.</w:t>
      </w:r>
      <w:r>
        <w:tab/>
        <w:t xml:space="preserve">Hewitt PH, Watson JAL, Nel JJC, Schoeman I. 1972 Control of the change from group to pair behaviour by </w:t>
      </w:r>
      <w:r>
        <w:rPr>
          <w:i/>
          <w:iCs/>
        </w:rPr>
        <w:t xml:space="preserve">Hodotermes mossambicus </w:t>
      </w:r>
      <w:r>
        <w:t xml:space="preserve">reproductives. </w:t>
      </w:r>
      <w:r>
        <w:rPr>
          <w:i/>
          <w:iCs/>
        </w:rPr>
        <w:t>Journal of Insect Physiology</w:t>
      </w:r>
      <w:r>
        <w:t xml:space="preserve"> </w:t>
      </w:r>
      <w:r>
        <w:rPr>
          <w:b/>
          <w:bCs/>
        </w:rPr>
        <w:t>18</w:t>
      </w:r>
      <w:r>
        <w:t>, 143–150. (doi:10.1016/0022-1910(72)90072-8)</w:t>
      </w:r>
    </w:p>
    <w:p w14:paraId="1BC0DC6D" w14:textId="77777777" w:rsidR="00507CAC" w:rsidRDefault="00507CAC" w:rsidP="00507CAC">
      <w:pPr>
        <w:pStyle w:val="Bibliography"/>
      </w:pPr>
      <w:r>
        <w:t>4.</w:t>
      </w:r>
      <w:r>
        <w:tab/>
        <w:t xml:space="preserve">Nkunika POY. 1988 The Bology and ecology of the dampwood termite, </w:t>
      </w:r>
      <w:r>
        <w:rPr>
          <w:i/>
          <w:iCs/>
        </w:rPr>
        <w:t>Porotermes adamson</w:t>
      </w:r>
      <w:r>
        <w:t xml:space="preserve"> (Froggati) (Isoptera: Termopsidae) in South Australia. University of Adelaide.</w:t>
      </w:r>
    </w:p>
    <w:p w14:paraId="50D50FE6" w14:textId="77777777" w:rsidR="00507CAC" w:rsidRDefault="00507CAC" w:rsidP="00507CAC">
      <w:pPr>
        <w:pStyle w:val="Bibliography"/>
      </w:pPr>
      <w:r>
        <w:t>5.</w:t>
      </w:r>
      <w:r>
        <w:tab/>
        <w:t xml:space="preserve">Morgan FD. 1959 The ecology and external morphology of </w:t>
      </w:r>
      <w:r>
        <w:rPr>
          <w:i/>
          <w:iCs/>
        </w:rPr>
        <w:t>Stolotermes ruficeps</w:t>
      </w:r>
      <w:r>
        <w:t xml:space="preserve"> Brauer (Isoptera: Hodotermitidae). </w:t>
      </w:r>
      <w:r>
        <w:rPr>
          <w:i/>
          <w:iCs/>
        </w:rPr>
        <w:t>Transactions of the Royal Society of New Zealand</w:t>
      </w:r>
      <w:r>
        <w:t xml:space="preserve"> </w:t>
      </w:r>
      <w:r>
        <w:rPr>
          <w:b/>
          <w:bCs/>
        </w:rPr>
        <w:t>86</w:t>
      </w:r>
      <w:r>
        <w:t>, 155–195.</w:t>
      </w:r>
    </w:p>
    <w:p w14:paraId="18CFBD47" w14:textId="77777777" w:rsidR="00507CAC" w:rsidRDefault="00507CAC" w:rsidP="00507CAC">
      <w:pPr>
        <w:pStyle w:val="Bibliography"/>
      </w:pPr>
      <w:r>
        <w:t>6.</w:t>
      </w:r>
      <w:r>
        <w:tab/>
        <w:t xml:space="preserve">McMahan EA. 1960 Laboratory studies of </w:t>
      </w:r>
      <w:r>
        <w:rPr>
          <w:i/>
          <w:iCs/>
        </w:rPr>
        <w:t>Cryptotermes brevis</w:t>
      </w:r>
      <w:r>
        <w:t xml:space="preserve"> (Walker) (Isoptera: Kalotermitidae): with special reference to colony development and behaviors. U niversity of Hawaii.</w:t>
      </w:r>
    </w:p>
    <w:p w14:paraId="749D14A5" w14:textId="77777777" w:rsidR="00507CAC" w:rsidRDefault="00507CAC" w:rsidP="00507CAC">
      <w:pPr>
        <w:pStyle w:val="Bibliography"/>
      </w:pPr>
      <w:r>
        <w:t>7.</w:t>
      </w:r>
      <w:r>
        <w:tab/>
        <w:t xml:space="preserve">Wilkinson W. 1962 Dispersal of alates and establishment of new colonies in </w:t>
      </w:r>
      <w:r>
        <w:rPr>
          <w:i/>
          <w:iCs/>
        </w:rPr>
        <w:t>Cryptotermes havilandi</w:t>
      </w:r>
      <w:r>
        <w:t xml:space="preserve"> (Sjöstedt) (Isoptera, Kalotermitidae). </w:t>
      </w:r>
      <w:r>
        <w:rPr>
          <w:i/>
          <w:iCs/>
        </w:rPr>
        <w:t>Bulletin of Entomological Research</w:t>
      </w:r>
      <w:r>
        <w:t xml:space="preserve"> </w:t>
      </w:r>
      <w:r>
        <w:rPr>
          <w:b/>
          <w:bCs/>
        </w:rPr>
        <w:t>53</w:t>
      </w:r>
      <w:r>
        <w:t>, 265–286. (doi:10.1017/S0007485300048124)</w:t>
      </w:r>
    </w:p>
    <w:p w14:paraId="492E0590" w14:textId="77777777" w:rsidR="00507CAC" w:rsidRDefault="00507CAC" w:rsidP="00507CAC">
      <w:pPr>
        <w:pStyle w:val="Bibliography"/>
      </w:pPr>
      <w:r>
        <w:t>8.</w:t>
      </w:r>
      <w:r>
        <w:tab/>
        <w:t xml:space="preserve">Neoh K-B, Lee C-Y. 2011 Developmental stages and caste composition of a mature and incipient colony of the drywood termite, </w:t>
      </w:r>
      <w:r>
        <w:rPr>
          <w:i/>
          <w:iCs/>
        </w:rPr>
        <w:t>Cryptotermes dudleyi</w:t>
      </w:r>
      <w:r>
        <w:t xml:space="preserve"> (Isoptera: Kalotermitidae). </w:t>
      </w:r>
      <w:r>
        <w:rPr>
          <w:i/>
          <w:iCs/>
        </w:rPr>
        <w:t>Journal of Economic Entomology</w:t>
      </w:r>
      <w:r>
        <w:t xml:space="preserve"> </w:t>
      </w:r>
      <w:r>
        <w:rPr>
          <w:b/>
          <w:bCs/>
        </w:rPr>
        <w:t>104</w:t>
      </w:r>
      <w:r>
        <w:t>, 622–628. (doi:10.1603/EC10346)</w:t>
      </w:r>
    </w:p>
    <w:p w14:paraId="05983677" w14:textId="77777777" w:rsidR="00507CAC" w:rsidRDefault="00507CAC" w:rsidP="00507CAC">
      <w:pPr>
        <w:pStyle w:val="Bibliography"/>
      </w:pPr>
      <w:r>
        <w:t>9.</w:t>
      </w:r>
      <w:r>
        <w:tab/>
        <w:t xml:space="preserve">Nutting WL. 1970 Composition and size of some termite colonies in Arizona and Mexico. </w:t>
      </w:r>
      <w:r>
        <w:rPr>
          <w:i/>
          <w:iCs/>
        </w:rPr>
        <w:t>Annals of the Entomological Society of America</w:t>
      </w:r>
      <w:r>
        <w:t xml:space="preserve"> </w:t>
      </w:r>
      <w:r>
        <w:rPr>
          <w:b/>
          <w:bCs/>
        </w:rPr>
        <w:t>63</w:t>
      </w:r>
      <w:r>
        <w:t>, 1105–1110. (doi:10.1093/aesa/63.4.1105)</w:t>
      </w:r>
    </w:p>
    <w:p w14:paraId="3B6E1BD8" w14:textId="77777777" w:rsidR="00507CAC" w:rsidRDefault="00507CAC" w:rsidP="00507CAC">
      <w:pPr>
        <w:pStyle w:val="Bibliography"/>
      </w:pPr>
      <w:r>
        <w:t>10.</w:t>
      </w:r>
      <w:r>
        <w:tab/>
        <w:t xml:space="preserve">Sugio K, Miyaguni Y, Yoshimura T. 2020 Colony structure and caste distribution in living trees of the Ryukyu drywood termite, </w:t>
      </w:r>
      <w:r>
        <w:rPr>
          <w:i/>
          <w:iCs/>
        </w:rPr>
        <w:t>Neotermes sugioi</w:t>
      </w:r>
      <w:r>
        <w:t xml:space="preserve"> (Blattodea: Kalotermitidae) in Okinawa Island. </w:t>
      </w:r>
      <w:r>
        <w:rPr>
          <w:i/>
          <w:iCs/>
        </w:rPr>
        <w:t>Journal of Asia-Pacific Entomology</w:t>
      </w:r>
      <w:r>
        <w:t xml:space="preserve"> </w:t>
      </w:r>
      <w:r>
        <w:rPr>
          <w:b/>
          <w:bCs/>
        </w:rPr>
        <w:t>23</w:t>
      </w:r>
      <w:r>
        <w:t>, 853–862. (doi:10.1016/j.aspen.2020.07.013)</w:t>
      </w:r>
    </w:p>
    <w:p w14:paraId="0A2EF22E" w14:textId="77777777" w:rsidR="00507CAC" w:rsidRDefault="00507CAC" w:rsidP="00507CAC">
      <w:pPr>
        <w:pStyle w:val="Bibliography"/>
      </w:pPr>
      <w:r>
        <w:t>11.</w:t>
      </w:r>
      <w:r>
        <w:tab/>
        <w:t xml:space="preserve">Light SF. 1937 Contributions to the biology and taxonomy of </w:t>
      </w:r>
      <w:r>
        <w:rPr>
          <w:i/>
          <w:iCs/>
        </w:rPr>
        <w:t>Kalotermes</w:t>
      </w:r>
      <w:r>
        <w:t xml:space="preserve"> (</w:t>
      </w:r>
      <w:r>
        <w:rPr>
          <w:i/>
          <w:iCs/>
        </w:rPr>
        <w:t>Paraneotermes</w:t>
      </w:r>
      <w:r>
        <w:t xml:space="preserve">) </w:t>
      </w:r>
      <w:r>
        <w:rPr>
          <w:i/>
          <w:iCs/>
        </w:rPr>
        <w:t>simplicicornis</w:t>
      </w:r>
      <w:r>
        <w:t xml:space="preserve"> Bank (Isoptera),. </w:t>
      </w:r>
      <w:r>
        <w:rPr>
          <w:i/>
          <w:iCs/>
        </w:rPr>
        <w:t>University of California Publications in Entomology</w:t>
      </w:r>
      <w:r>
        <w:t xml:space="preserve"> </w:t>
      </w:r>
      <w:r>
        <w:rPr>
          <w:b/>
          <w:bCs/>
        </w:rPr>
        <w:t>6</w:t>
      </w:r>
      <w:r>
        <w:t>, 423–464.</w:t>
      </w:r>
    </w:p>
    <w:p w14:paraId="460D97D7" w14:textId="77777777" w:rsidR="00507CAC" w:rsidRDefault="00507CAC" w:rsidP="00507CAC">
      <w:pPr>
        <w:pStyle w:val="Bibliography"/>
      </w:pPr>
      <w:r>
        <w:lastRenderedPageBreak/>
        <w:t>12.</w:t>
      </w:r>
      <w:r>
        <w:tab/>
        <w:t xml:space="preserve">Mizumoto N, Gile GH, Pratt SC. 2021 Behavioral rules for soil excavation by colony founders and workers in termites. </w:t>
      </w:r>
      <w:r>
        <w:rPr>
          <w:i/>
          <w:iCs/>
        </w:rPr>
        <w:t>Annals of the Entomological Society of America</w:t>
      </w:r>
      <w:r>
        <w:t xml:space="preserve"> </w:t>
      </w:r>
      <w:r>
        <w:rPr>
          <w:b/>
          <w:bCs/>
        </w:rPr>
        <w:t>114</w:t>
      </w:r>
      <w:r>
        <w:t>, 654–661. (doi:10.1093/aesa/saaa017)</w:t>
      </w:r>
    </w:p>
    <w:p w14:paraId="1286F7BD" w14:textId="77777777" w:rsidR="00507CAC" w:rsidRDefault="00507CAC" w:rsidP="00507CAC">
      <w:pPr>
        <w:pStyle w:val="Bibliography"/>
      </w:pPr>
      <w:r>
        <w:t>13.</w:t>
      </w:r>
      <w:r>
        <w:tab/>
        <w:t xml:space="preserve">Yashiro T, Lo N, Kobayashi K, Nozaki T, Fuchikawa T, Mizumoto N, Namba Y, Matsuura K. 2018 Loss of males from mixed-sex societies in termites. </w:t>
      </w:r>
      <w:r>
        <w:rPr>
          <w:i/>
          <w:iCs/>
        </w:rPr>
        <w:t>BMC Biology</w:t>
      </w:r>
      <w:r>
        <w:t xml:space="preserve"> </w:t>
      </w:r>
      <w:r>
        <w:rPr>
          <w:b/>
          <w:bCs/>
        </w:rPr>
        <w:t>16</w:t>
      </w:r>
      <w:r>
        <w:t>, 96. (doi:10.1186/s12915-018-0563-y)</w:t>
      </w:r>
    </w:p>
    <w:p w14:paraId="5EDABEF6" w14:textId="77777777" w:rsidR="00507CAC" w:rsidRDefault="00507CAC" w:rsidP="00507CAC">
      <w:pPr>
        <w:pStyle w:val="Bibliography"/>
      </w:pPr>
      <w:r>
        <w:t>14.</w:t>
      </w:r>
      <w:r>
        <w:tab/>
        <w:t xml:space="preserve">Su N-Y, Lee C-Y, editors. 2023 </w:t>
      </w:r>
      <w:r>
        <w:rPr>
          <w:i/>
          <w:iCs/>
        </w:rPr>
        <w:t>Biology and Management of the Formosan Subterranean Termite and Related Species</w:t>
      </w:r>
      <w:r>
        <w:t>. GB: CABI. (doi:10.1079/9781800621596.0000)</w:t>
      </w:r>
    </w:p>
    <w:p w14:paraId="08DCD124" w14:textId="77777777" w:rsidR="00507CAC" w:rsidRDefault="00507CAC" w:rsidP="00507CAC">
      <w:pPr>
        <w:pStyle w:val="Bibliography"/>
      </w:pPr>
      <w:r>
        <w:t>15.</w:t>
      </w:r>
      <w:r>
        <w:tab/>
        <w:t xml:space="preserve">Matsuura K, Mizumoto N, Kobayashi K, Nozaki T, Fujita T, Yashiro T, Fuchikawa T, Mitaka Y, Vargo EL. 2018 A genomic imprinting model of termite caste determination: Not genetic but epigenetic inheritance influences offspring caste fate. </w:t>
      </w:r>
      <w:r>
        <w:rPr>
          <w:i/>
          <w:iCs/>
        </w:rPr>
        <w:t>American Naturalist</w:t>
      </w:r>
      <w:r>
        <w:t xml:space="preserve"> </w:t>
      </w:r>
      <w:r>
        <w:rPr>
          <w:b/>
          <w:bCs/>
        </w:rPr>
        <w:t>191</w:t>
      </w:r>
      <w:r>
        <w:t>, 677–690. (doi:10.1086/697238)</w:t>
      </w:r>
    </w:p>
    <w:p w14:paraId="1A500987" w14:textId="77777777" w:rsidR="00507CAC" w:rsidRDefault="00507CAC" w:rsidP="00507CAC">
      <w:pPr>
        <w:pStyle w:val="Bibliography"/>
      </w:pPr>
      <w:r>
        <w:t>16.</w:t>
      </w:r>
      <w:r>
        <w:tab/>
        <w:t>Vargo EL, Juba TR, Deheer CJ. 2006 Relative abundance and comparative breeding structure of subterranean termite colonies (</w:t>
      </w:r>
      <w:r>
        <w:rPr>
          <w:i/>
          <w:iCs/>
        </w:rPr>
        <w:t>Reticulitermes flavipes</w:t>
      </w:r>
      <w:r>
        <w:t xml:space="preserve">, </w:t>
      </w:r>
      <w:r>
        <w:rPr>
          <w:i/>
          <w:iCs/>
        </w:rPr>
        <w:t>Reticulitermes hageni</w:t>
      </w:r>
      <w:r>
        <w:t xml:space="preserve">, </w:t>
      </w:r>
      <w:r>
        <w:rPr>
          <w:i/>
          <w:iCs/>
        </w:rPr>
        <w:t>Reticulitermes virginicus</w:t>
      </w:r>
      <w:r>
        <w:t xml:space="preserve">, and </w:t>
      </w:r>
      <w:r>
        <w:rPr>
          <w:i/>
          <w:iCs/>
        </w:rPr>
        <w:t>Coptotermes formosanus</w:t>
      </w:r>
      <w:r>
        <w:t xml:space="preserve">) in a South Carolina Lowcountry Site as revealed by molecular markers. </w:t>
      </w:r>
      <w:r>
        <w:rPr>
          <w:i/>
          <w:iCs/>
        </w:rPr>
        <w:t>Annals of the Entomological Society of America</w:t>
      </w:r>
      <w:r>
        <w:t xml:space="preserve"> </w:t>
      </w:r>
      <w:r>
        <w:rPr>
          <w:b/>
          <w:bCs/>
        </w:rPr>
        <w:t>99</w:t>
      </w:r>
      <w:r>
        <w:t>, 1101–1109. (doi:10.1603/0013-8746(2006)99[1101:RAACBS]2.0.CO;2)</w:t>
      </w:r>
    </w:p>
    <w:p w14:paraId="0B8A4368" w14:textId="77777777" w:rsidR="00507CAC" w:rsidRDefault="00507CAC" w:rsidP="00507CAC">
      <w:pPr>
        <w:pStyle w:val="Bibliography"/>
      </w:pPr>
      <w:r>
        <w:t>17.</w:t>
      </w:r>
      <w:r>
        <w:tab/>
        <w:t xml:space="preserve">Huang Q, Li G, Husseneder C, Lei C. 2013 Genetic analysis of population structure and reproductive mode of the termite </w:t>
      </w:r>
      <w:r>
        <w:rPr>
          <w:i/>
          <w:iCs/>
        </w:rPr>
        <w:t>Reticulitermes chinensis</w:t>
      </w:r>
      <w:r>
        <w:t xml:space="preserve"> Snyder. </w:t>
      </w:r>
      <w:r>
        <w:rPr>
          <w:i/>
          <w:iCs/>
        </w:rPr>
        <w:t>PLOS ONE</w:t>
      </w:r>
      <w:r>
        <w:t xml:space="preserve"> </w:t>
      </w:r>
      <w:r>
        <w:rPr>
          <w:b/>
          <w:bCs/>
        </w:rPr>
        <w:t>8</w:t>
      </w:r>
      <w:r>
        <w:t>, e69070. (doi:10.1371/journal.pone.0069070)</w:t>
      </w:r>
    </w:p>
    <w:p w14:paraId="5248AB92" w14:textId="77777777" w:rsidR="00507CAC" w:rsidRDefault="00507CAC" w:rsidP="00507CAC">
      <w:pPr>
        <w:pStyle w:val="Bibliography"/>
      </w:pPr>
      <w:r>
        <w:t>18.</w:t>
      </w:r>
      <w:r>
        <w:tab/>
        <w:t xml:space="preserve">Khan Z, Haroon, Sha Z, Xing L-X. 2025 Asexual queen succession in the subterranean termite </w:t>
      </w:r>
      <w:r>
        <w:rPr>
          <w:i/>
          <w:iCs/>
        </w:rPr>
        <w:t>Reticulitermes aculabialis</w:t>
      </w:r>
      <w:r>
        <w:t xml:space="preserve"> Tsai et Hwang (Blattodea: Heterotermitidae). </w:t>
      </w:r>
      <w:r>
        <w:rPr>
          <w:i/>
          <w:iCs/>
        </w:rPr>
        <w:t>Bulletin of Entomological Research</w:t>
      </w:r>
      <w:r>
        <w:t xml:space="preserve"> , 1–11. (doi:10.1017/S000748532500001X)</w:t>
      </w:r>
    </w:p>
    <w:p w14:paraId="48EAE21F" w14:textId="77777777" w:rsidR="00507CAC" w:rsidRDefault="00507CAC" w:rsidP="00507CAC">
      <w:pPr>
        <w:pStyle w:val="Bibliography"/>
      </w:pPr>
      <w:r>
        <w:t>19.</w:t>
      </w:r>
      <w:r>
        <w:tab/>
        <w:t xml:space="preserve">Luchetti A, Velonà A, Mueller M, Mantovani B. 2013 Breeding systems and reproductive strategies in Italian </w:t>
      </w:r>
      <w:r>
        <w:rPr>
          <w:i/>
          <w:iCs/>
        </w:rPr>
        <w:t>Reticulitermes</w:t>
      </w:r>
      <w:r>
        <w:t xml:space="preserve"> colonies (Isoptera: Rhinotermitidae). </w:t>
      </w:r>
      <w:r>
        <w:rPr>
          <w:i/>
          <w:iCs/>
        </w:rPr>
        <w:t>Insect. Soc.</w:t>
      </w:r>
      <w:r>
        <w:t xml:space="preserve"> </w:t>
      </w:r>
      <w:r>
        <w:rPr>
          <w:b/>
          <w:bCs/>
        </w:rPr>
        <w:t>60</w:t>
      </w:r>
      <w:r>
        <w:t>, 203–211. (doi:10.1007/s00040-013-0284-8)</w:t>
      </w:r>
    </w:p>
    <w:p w14:paraId="75F1902E" w14:textId="77777777" w:rsidR="00507CAC" w:rsidRDefault="00507CAC" w:rsidP="00507CAC">
      <w:pPr>
        <w:pStyle w:val="Bibliography"/>
      </w:pPr>
      <w:r>
        <w:t>20.</w:t>
      </w:r>
      <w:r>
        <w:tab/>
        <w:t xml:space="preserve">Jia B, Wei G, Chen Z, Lu H, Zheng X, Han R-Q, Lu W. 2016 Nest structure of </w:t>
      </w:r>
      <w:r>
        <w:rPr>
          <w:i/>
          <w:iCs/>
        </w:rPr>
        <w:t>Ancistrotermes dimorphus</w:t>
      </w:r>
      <w:r>
        <w:t xml:space="preserve"> Tsai et Chen. </w:t>
      </w:r>
      <w:r>
        <w:rPr>
          <w:i/>
          <w:iCs/>
        </w:rPr>
        <w:t>Chinese Journal of Applied Entomology</w:t>
      </w:r>
      <w:r>
        <w:t xml:space="preserve"> </w:t>
      </w:r>
      <w:r>
        <w:rPr>
          <w:b/>
          <w:bCs/>
        </w:rPr>
        <w:t>53</w:t>
      </w:r>
      <w:r>
        <w:t>, 1124–1129. (doi:10.7679/j.issn.2095-1353.2016.138)</w:t>
      </w:r>
    </w:p>
    <w:p w14:paraId="4F353B82" w14:textId="77777777" w:rsidR="00507CAC" w:rsidRDefault="00507CAC" w:rsidP="00507CAC">
      <w:pPr>
        <w:pStyle w:val="Bibliography"/>
      </w:pPr>
      <w:r>
        <w:t>21.</w:t>
      </w:r>
      <w:r>
        <w:tab/>
        <w:t xml:space="preserve">Mitchell JD. 2008 Swarming flights of the fungus-growing termite, </w:t>
      </w:r>
      <w:r>
        <w:rPr>
          <w:i/>
          <w:iCs/>
        </w:rPr>
        <w:t>Macrotermes natalensis</w:t>
      </w:r>
      <w:r>
        <w:t xml:space="preserve"> (Haviland) (Isoptera</w:t>
      </w:r>
      <w:r>
        <w:rPr>
          <w:rFonts w:ascii="Arial" w:hAnsi="Arial" w:cs="Arial"/>
        </w:rPr>
        <w:t> </w:t>
      </w:r>
      <w:r>
        <w:t xml:space="preserve">: Macrotermitinae), and the environmental factors affecting their timing and duration. </w:t>
      </w:r>
      <w:r>
        <w:rPr>
          <w:i/>
          <w:iCs/>
        </w:rPr>
        <w:t>African Entomology</w:t>
      </w:r>
      <w:r>
        <w:t xml:space="preserve"> </w:t>
      </w:r>
      <w:r>
        <w:rPr>
          <w:b/>
          <w:bCs/>
        </w:rPr>
        <w:t>16</w:t>
      </w:r>
      <w:r>
        <w:t>, 143–152. (doi:10.10520/EJC32788)</w:t>
      </w:r>
    </w:p>
    <w:p w14:paraId="4838BB60" w14:textId="77777777" w:rsidR="00507CAC" w:rsidRDefault="00507CAC" w:rsidP="00507CAC">
      <w:pPr>
        <w:pStyle w:val="Bibliography"/>
      </w:pPr>
      <w:r>
        <w:lastRenderedPageBreak/>
        <w:t>22.</w:t>
      </w:r>
      <w:r>
        <w:tab/>
        <w:t xml:space="preserve">Wang Z, Mo J, Lu Y. 2009 Biology and ecology of </w:t>
      </w:r>
      <w:r>
        <w:rPr>
          <w:i/>
          <w:iCs/>
        </w:rPr>
        <w:t>Macrotermes barneyi</w:t>
      </w:r>
      <w:r>
        <w:t xml:space="preserve"> (Isoptera: Termitidae). </w:t>
      </w:r>
      <w:r>
        <w:rPr>
          <w:i/>
          <w:iCs/>
        </w:rPr>
        <w:t>Sociobiology</w:t>
      </w:r>
      <w:r>
        <w:t xml:space="preserve"> </w:t>
      </w:r>
      <w:r>
        <w:rPr>
          <w:b/>
          <w:bCs/>
        </w:rPr>
        <w:t>54</w:t>
      </w:r>
      <w:r>
        <w:t>, 777–785.</w:t>
      </w:r>
    </w:p>
    <w:p w14:paraId="437920D9" w14:textId="77777777" w:rsidR="00507CAC" w:rsidRDefault="00507CAC" w:rsidP="00507CAC">
      <w:pPr>
        <w:pStyle w:val="Bibliography"/>
      </w:pPr>
      <w:r>
        <w:t>23.</w:t>
      </w:r>
      <w:r>
        <w:tab/>
        <w:t xml:space="preserve">Chiu C-I, Neoh K-B, Li H-F. 2018 Colony-founding success of pleometrosis in a fungus-growing termite </w:t>
      </w:r>
      <w:r>
        <w:rPr>
          <w:i/>
          <w:iCs/>
        </w:rPr>
        <w:t>Odontotermes formosanus</w:t>
      </w:r>
      <w:r>
        <w:t xml:space="preserve">. </w:t>
      </w:r>
      <w:r>
        <w:rPr>
          <w:i/>
          <w:iCs/>
        </w:rPr>
        <w:t>Behavioral Ecology and Sociobiology</w:t>
      </w:r>
      <w:r>
        <w:t xml:space="preserve"> </w:t>
      </w:r>
      <w:r>
        <w:rPr>
          <w:b/>
          <w:bCs/>
        </w:rPr>
        <w:t>72</w:t>
      </w:r>
      <w:r>
        <w:t>, 13. (doi:10.1007/s00265-017-2429-7)</w:t>
      </w:r>
    </w:p>
    <w:p w14:paraId="18EE0FE8" w14:textId="77777777" w:rsidR="00507CAC" w:rsidRDefault="00507CAC" w:rsidP="00507CAC">
      <w:pPr>
        <w:pStyle w:val="Bibliography"/>
      </w:pPr>
      <w:r>
        <w:t>24.</w:t>
      </w:r>
      <w:r>
        <w:tab/>
        <w:t xml:space="preserve">Veeranna G, Basalingappa S. 1989 Nesting pattern of the termites </w:t>
      </w:r>
      <w:r>
        <w:rPr>
          <w:i/>
          <w:iCs/>
        </w:rPr>
        <w:t>Odontotermes obesus</w:t>
      </w:r>
      <w:r>
        <w:t xml:space="preserve"> Rambur and </w:t>
      </w:r>
      <w:r>
        <w:rPr>
          <w:i/>
          <w:iCs/>
        </w:rPr>
        <w:t>Odontotermes wallonensis</w:t>
      </w:r>
      <w:r>
        <w:t xml:space="preserve"> Wasmann (Isoptera: Termitidae). </w:t>
      </w:r>
      <w:r>
        <w:rPr>
          <w:i/>
          <w:iCs/>
        </w:rPr>
        <w:t>International Journal of Tropical Insect Science</w:t>
      </w:r>
      <w:r>
        <w:t xml:space="preserve"> </w:t>
      </w:r>
      <w:r>
        <w:rPr>
          <w:b/>
          <w:bCs/>
        </w:rPr>
        <w:t>10</w:t>
      </w:r>
      <w:r>
        <w:t>, 169–180. (doi:10.1017/S1742758400010328)</w:t>
      </w:r>
    </w:p>
    <w:p w14:paraId="7FE50068" w14:textId="77777777" w:rsidR="00507CAC" w:rsidRDefault="00507CAC" w:rsidP="00507CAC">
      <w:pPr>
        <w:pStyle w:val="Bibliography"/>
      </w:pPr>
      <w:r>
        <w:t>25.</w:t>
      </w:r>
      <w:r>
        <w:tab/>
        <w:t xml:space="preserve">McMahan EA, Kumar S, Sen-Sarma PK. 1984 Male/female (Size) polyethism in workers of </w:t>
      </w:r>
      <w:r>
        <w:rPr>
          <w:i/>
          <w:iCs/>
        </w:rPr>
        <w:t>Odontotermes distans</w:t>
      </w:r>
      <w:r>
        <w:t xml:space="preserve"> Holmgren and Holmgren (Isoptera: Termitidae: Macrotermitinae). </w:t>
      </w:r>
      <w:r>
        <w:rPr>
          <w:i/>
          <w:iCs/>
        </w:rPr>
        <w:t>Annals of the Entomological Society of America</w:t>
      </w:r>
      <w:r>
        <w:t xml:space="preserve"> </w:t>
      </w:r>
      <w:r>
        <w:rPr>
          <w:b/>
          <w:bCs/>
        </w:rPr>
        <w:t>77</w:t>
      </w:r>
      <w:r>
        <w:t>, 429–434. (doi:10.1093/aesa/77.4.429)</w:t>
      </w:r>
    </w:p>
    <w:p w14:paraId="0F4DA0C7" w14:textId="77777777" w:rsidR="00507CAC" w:rsidRDefault="00507CAC" w:rsidP="00507CAC">
      <w:pPr>
        <w:pStyle w:val="Bibliography"/>
      </w:pPr>
      <w:r>
        <w:t>26.</w:t>
      </w:r>
      <w:r>
        <w:tab/>
        <w:t xml:space="preserve">Farzana J, Sangamma I, Rajashekhar M, Vijaykumar K, Burli P, Chimkod VN. 2010 Nesting pattern of the termites </w:t>
      </w:r>
      <w:r>
        <w:rPr>
          <w:i/>
          <w:iCs/>
        </w:rPr>
        <w:t>Odontotermes brunneus</w:t>
      </w:r>
      <w:r>
        <w:t xml:space="preserve"> and </w:t>
      </w:r>
      <w:r>
        <w:rPr>
          <w:i/>
          <w:iCs/>
        </w:rPr>
        <w:t>Odontotermes wallonensis</w:t>
      </w:r>
      <w:r>
        <w:t xml:space="preserve"> (Isoptera: Termitidae). </w:t>
      </w:r>
      <w:r>
        <w:rPr>
          <w:i/>
          <w:iCs/>
        </w:rPr>
        <w:t>Electronic Journal of Environmental Sciences</w:t>
      </w:r>
      <w:r>
        <w:t xml:space="preserve"> </w:t>
      </w:r>
      <w:r>
        <w:rPr>
          <w:b/>
          <w:bCs/>
        </w:rPr>
        <w:t>3</w:t>
      </w:r>
      <w:r>
        <w:t>, 00–00.</w:t>
      </w:r>
    </w:p>
    <w:p w14:paraId="301DA3AC" w14:textId="77777777" w:rsidR="00507CAC" w:rsidRDefault="00507CAC" w:rsidP="00507CAC">
      <w:pPr>
        <w:pStyle w:val="Bibliography"/>
      </w:pPr>
      <w:r>
        <w:t>27.</w:t>
      </w:r>
      <w:r>
        <w:tab/>
        <w:t xml:space="preserve">Darlington JPEC. 1994 Mound structure and nest population of the termite, </w:t>
      </w:r>
      <w:r>
        <w:rPr>
          <w:i/>
          <w:iCs/>
        </w:rPr>
        <w:t>Pseudacanthotermes spiniger</w:t>
      </w:r>
      <w:r>
        <w:t xml:space="preserve"> (Sjostedt) in Kenya. </w:t>
      </w:r>
      <w:r>
        <w:rPr>
          <w:i/>
          <w:iCs/>
        </w:rPr>
        <w:t>Int J Trop Insect Sci</w:t>
      </w:r>
      <w:r>
        <w:t xml:space="preserve"> </w:t>
      </w:r>
      <w:r>
        <w:rPr>
          <w:b/>
          <w:bCs/>
        </w:rPr>
        <w:t>15</w:t>
      </w:r>
      <w:r>
        <w:t>, 445–452. (doi:10.1017/S1742758400015800)</w:t>
      </w:r>
    </w:p>
    <w:p w14:paraId="7C1CCBDB" w14:textId="77777777" w:rsidR="00507CAC" w:rsidRDefault="00507CAC" w:rsidP="00507CAC">
      <w:pPr>
        <w:pStyle w:val="Bibliography"/>
      </w:pPr>
      <w:r>
        <w:t>28.</w:t>
      </w:r>
      <w:r>
        <w:tab/>
        <w:t xml:space="preserve">Martius C, d’Arc Ribeiro J. 1996 Colony populations and biomass in nests of the Amazonian forest termite </w:t>
      </w:r>
      <w:r>
        <w:rPr>
          <w:i/>
          <w:iCs/>
        </w:rPr>
        <w:t>Anoplotermes banksi</w:t>
      </w:r>
      <w:r>
        <w:t xml:space="preserve"> Emerson (Isoptera: Termitidae). </w:t>
      </w:r>
      <w:r>
        <w:rPr>
          <w:i/>
          <w:iCs/>
        </w:rPr>
        <w:t>Studies on Neotropical Fauna and Environment</w:t>
      </w:r>
      <w:r>
        <w:t xml:space="preserve"> </w:t>
      </w:r>
      <w:r>
        <w:rPr>
          <w:b/>
          <w:bCs/>
        </w:rPr>
        <w:t>31</w:t>
      </w:r>
      <w:r>
        <w:t>, 82–86. (doi:10.1076/snfe.31.2.82.13328)</w:t>
      </w:r>
    </w:p>
    <w:p w14:paraId="77C5909C" w14:textId="77777777" w:rsidR="00507CAC" w:rsidRDefault="00507CAC" w:rsidP="00507CAC">
      <w:pPr>
        <w:pStyle w:val="Bibliography"/>
      </w:pPr>
      <w:r>
        <w:t>29.</w:t>
      </w:r>
      <w:r>
        <w:tab/>
        <w:t xml:space="preserve">Da Silva LHB, Jost C, Vargo EL, Costa-Leonardo AM, Haifig I. 2022 Incipient colonies of the neotropical termite </w:t>
      </w:r>
      <w:r>
        <w:rPr>
          <w:i/>
          <w:iCs/>
        </w:rPr>
        <w:t>Cornitermes cumulans</w:t>
      </w:r>
      <w:r>
        <w:t xml:space="preserve"> (Isoptera: Termitidae): comparing monogamy and polygamy as reproductive strategies. </w:t>
      </w:r>
      <w:r>
        <w:rPr>
          <w:i/>
          <w:iCs/>
        </w:rPr>
        <w:t>Insect. Soc.</w:t>
      </w:r>
      <w:r>
        <w:t xml:space="preserve"> </w:t>
      </w:r>
      <w:r>
        <w:rPr>
          <w:b/>
          <w:bCs/>
        </w:rPr>
        <w:t>69</w:t>
      </w:r>
      <w:r>
        <w:t>, 99–104. (doi:10.1007/s00040-022-00852-w)</w:t>
      </w:r>
    </w:p>
    <w:p w14:paraId="71499AD8" w14:textId="77777777" w:rsidR="00507CAC" w:rsidRDefault="00507CAC" w:rsidP="00507CAC">
      <w:pPr>
        <w:pStyle w:val="Bibliography"/>
      </w:pPr>
      <w:r>
        <w:t>30.</w:t>
      </w:r>
      <w:r>
        <w:tab/>
        <w:t xml:space="preserve">Fougeyrollas R, Dolejšová K, Křivánek J, Sillam-Dussès D, Roisin Y, Hanus R, Roy V. 2018 Dispersal and mating strategies in two neotropical soil-feeding termites, </w:t>
      </w:r>
      <w:r>
        <w:rPr>
          <w:i/>
          <w:iCs/>
        </w:rPr>
        <w:t>Embiratermes neotenicus</w:t>
      </w:r>
      <w:r>
        <w:t xml:space="preserve"> and </w:t>
      </w:r>
      <w:r>
        <w:rPr>
          <w:i/>
          <w:iCs/>
        </w:rPr>
        <w:t>Silvestritermes minutus</w:t>
      </w:r>
      <w:r>
        <w:t xml:space="preserve"> (Termitidae, Syntermitinae). </w:t>
      </w:r>
      <w:r>
        <w:rPr>
          <w:i/>
          <w:iCs/>
        </w:rPr>
        <w:t>Insect. Soc.</w:t>
      </w:r>
      <w:r>
        <w:t xml:space="preserve"> </w:t>
      </w:r>
      <w:r>
        <w:rPr>
          <w:b/>
          <w:bCs/>
        </w:rPr>
        <w:t>65</w:t>
      </w:r>
      <w:r>
        <w:t>, 251–262. (doi:10.1007/s00040-018-0606-y)</w:t>
      </w:r>
    </w:p>
    <w:p w14:paraId="2FC63925" w14:textId="77777777" w:rsidR="00507CAC" w:rsidRDefault="00507CAC" w:rsidP="00507CAC">
      <w:pPr>
        <w:pStyle w:val="Bibliography"/>
      </w:pPr>
      <w:r>
        <w:t>31.</w:t>
      </w:r>
      <w:r>
        <w:tab/>
        <w:t xml:space="preserve">Atkinson L, Adams ES. 1997 The origins and relatedness of multiple reproductives in colonies of the termite </w:t>
      </w:r>
      <w:r>
        <w:rPr>
          <w:i/>
          <w:iCs/>
        </w:rPr>
        <w:t>Nasutitermes corniger</w:t>
      </w:r>
      <w:r>
        <w:t xml:space="preserve">. </w:t>
      </w:r>
      <w:r>
        <w:rPr>
          <w:i/>
          <w:iCs/>
        </w:rPr>
        <w:t>Proc. R. Soc. Lond. B</w:t>
      </w:r>
      <w:r>
        <w:t xml:space="preserve"> </w:t>
      </w:r>
      <w:r>
        <w:rPr>
          <w:b/>
          <w:bCs/>
        </w:rPr>
        <w:t>264</w:t>
      </w:r>
      <w:r>
        <w:t>, 1131–1136. (doi:10.1098/rspb.1997.0156)</w:t>
      </w:r>
    </w:p>
    <w:p w14:paraId="628B10D6" w14:textId="77777777" w:rsidR="00507CAC" w:rsidRDefault="00507CAC" w:rsidP="00507CAC">
      <w:pPr>
        <w:pStyle w:val="Bibliography"/>
      </w:pPr>
      <w:r>
        <w:t>32.</w:t>
      </w:r>
      <w:r>
        <w:tab/>
        <w:t xml:space="preserve">Thompson GJ, Hebert PDN. 1998 Population genetic structure of the Neotropical termite </w:t>
      </w:r>
      <w:r>
        <w:rPr>
          <w:i/>
          <w:iCs/>
        </w:rPr>
        <w:t>Nasutitermes nigriceps</w:t>
      </w:r>
      <w:r>
        <w:t xml:space="preserve"> (Isoptera: Termitidae). </w:t>
      </w:r>
      <w:r>
        <w:rPr>
          <w:i/>
          <w:iCs/>
        </w:rPr>
        <w:t>Heredity</w:t>
      </w:r>
      <w:r>
        <w:t xml:space="preserve"> </w:t>
      </w:r>
      <w:r>
        <w:rPr>
          <w:b/>
          <w:bCs/>
        </w:rPr>
        <w:t>80</w:t>
      </w:r>
      <w:r>
        <w:t>, 48–55. (doi:10.1046/j.1365-2540.1998.00277.x)</w:t>
      </w:r>
    </w:p>
    <w:p w14:paraId="0C11DE20" w14:textId="77777777" w:rsidR="00507CAC" w:rsidRDefault="00507CAC" w:rsidP="00507CAC">
      <w:pPr>
        <w:pStyle w:val="Bibliography"/>
      </w:pPr>
      <w:r>
        <w:lastRenderedPageBreak/>
        <w:t>33.</w:t>
      </w:r>
      <w:r>
        <w:tab/>
        <w:t xml:space="preserve">Clarke PA, Garraway E. 1994 Development of nests and composition of colonies of </w:t>
      </w:r>
      <w:r>
        <w:rPr>
          <w:i/>
          <w:iCs/>
        </w:rPr>
        <w:t>Nasutitermes nigriceps</w:t>
      </w:r>
      <w:r>
        <w:t xml:space="preserve"> (Isoptera: Termitidae) in the Mangroves of Jamaica. </w:t>
      </w:r>
      <w:r>
        <w:rPr>
          <w:i/>
          <w:iCs/>
        </w:rPr>
        <w:t>Florida Entomologist</w:t>
      </w:r>
      <w:r>
        <w:t xml:space="preserve"> , 272–272.</w:t>
      </w:r>
    </w:p>
    <w:p w14:paraId="2483392F" w14:textId="77777777" w:rsidR="00507CAC" w:rsidRDefault="00507CAC" w:rsidP="00507CAC">
      <w:pPr>
        <w:pStyle w:val="Bibliography"/>
      </w:pPr>
      <w:r>
        <w:t>34.</w:t>
      </w:r>
      <w:r>
        <w:tab/>
        <w:t xml:space="preserve">Thorne BL. 1985 Numerical and biomass caste proportions in colonies of the termites </w:t>
      </w:r>
      <w:r>
        <w:rPr>
          <w:i/>
          <w:iCs/>
        </w:rPr>
        <w:t>Nasutitermes corniger</w:t>
      </w:r>
      <w:r>
        <w:t xml:space="preserve"> and </w:t>
      </w:r>
      <w:r>
        <w:rPr>
          <w:i/>
          <w:iCs/>
        </w:rPr>
        <w:t>N. ephratae</w:t>
      </w:r>
      <w:r>
        <w:t xml:space="preserve"> (Isoptera; Termitidae). </w:t>
      </w:r>
      <w:r>
        <w:rPr>
          <w:i/>
          <w:iCs/>
        </w:rPr>
        <w:t>Ins. Soc</w:t>
      </w:r>
      <w:r>
        <w:t xml:space="preserve"> </w:t>
      </w:r>
      <w:r>
        <w:rPr>
          <w:b/>
          <w:bCs/>
        </w:rPr>
        <w:t>32</w:t>
      </w:r>
      <w:r>
        <w:t>, 411–426. (doi:10.1007/BF02224018)</w:t>
      </w:r>
    </w:p>
    <w:p w14:paraId="59358575" w14:textId="77777777" w:rsidR="00507CAC" w:rsidRDefault="00507CAC" w:rsidP="00507CAC">
      <w:pPr>
        <w:pStyle w:val="Bibliography"/>
      </w:pPr>
      <w:r>
        <w:t>35.</w:t>
      </w:r>
      <w:r>
        <w:tab/>
        <w:t xml:space="preserve">Clarke P. 1991 Biology of </w:t>
      </w:r>
      <w:r>
        <w:rPr>
          <w:i/>
          <w:iCs/>
        </w:rPr>
        <w:t>Nasutitermes nigriceps</w:t>
      </w:r>
      <w:r>
        <w:t xml:space="preserve"> (Haldeman) and </w:t>
      </w:r>
      <w:r>
        <w:rPr>
          <w:i/>
          <w:iCs/>
        </w:rPr>
        <w:t>Nasutitermes costalis</w:t>
      </w:r>
      <w:r>
        <w:t xml:space="preserve"> (Helmgren) (Isoptera: Termitidae). The University of the West Indies.</w:t>
      </w:r>
    </w:p>
    <w:p w14:paraId="754DBAFC" w14:textId="77777777" w:rsidR="00507CAC" w:rsidRDefault="00507CAC" w:rsidP="00507CAC">
      <w:pPr>
        <w:pStyle w:val="Bibliography"/>
      </w:pPr>
      <w:r>
        <w:t>36.</w:t>
      </w:r>
      <w:r>
        <w:tab/>
        <w:t xml:space="preserve">Roisin Y, Pasteels JM. 1986 Reproductive mechanisms in termites: Polycalism and polygyny in </w:t>
      </w:r>
      <w:r>
        <w:rPr>
          <w:i/>
          <w:iCs/>
        </w:rPr>
        <w:t>Nasutitermes polygynus</w:t>
      </w:r>
      <w:r>
        <w:t xml:space="preserve"> and </w:t>
      </w:r>
      <w:r>
        <w:rPr>
          <w:i/>
          <w:iCs/>
        </w:rPr>
        <w:t>N. costalis</w:t>
      </w:r>
      <w:r>
        <w:t xml:space="preserve">. </w:t>
      </w:r>
      <w:r>
        <w:rPr>
          <w:i/>
          <w:iCs/>
        </w:rPr>
        <w:t>Insectes Sociaux</w:t>
      </w:r>
      <w:r>
        <w:t xml:space="preserve"> </w:t>
      </w:r>
      <w:r>
        <w:rPr>
          <w:b/>
          <w:bCs/>
        </w:rPr>
        <w:t>33</w:t>
      </w:r>
      <w:r>
        <w:t>, 149–167. (doi:10.1007/BF02224595)</w:t>
      </w:r>
    </w:p>
    <w:p w14:paraId="420B3B73" w14:textId="77777777" w:rsidR="00507CAC" w:rsidRDefault="00507CAC" w:rsidP="00507CAC">
      <w:pPr>
        <w:pStyle w:val="Bibliography"/>
      </w:pPr>
      <w:r>
        <w:t>37.</w:t>
      </w:r>
      <w:r>
        <w:tab/>
        <w:t xml:space="preserve">Gay FJ, Calaby JH. 1970 9 Termites of the Australian region. </w:t>
      </w:r>
      <w:r>
        <w:rPr>
          <w:i/>
          <w:iCs/>
        </w:rPr>
        <w:t>Biology of termites II</w:t>
      </w:r>
      <w:r>
        <w:t xml:space="preserve"> </w:t>
      </w:r>
      <w:r>
        <w:rPr>
          <w:b/>
          <w:bCs/>
        </w:rPr>
        <w:t>2</w:t>
      </w:r>
      <w:r>
        <w:t>, 393–448.</w:t>
      </w:r>
    </w:p>
    <w:p w14:paraId="43F485D1" w14:textId="77777777" w:rsidR="00507CAC" w:rsidRDefault="00507CAC" w:rsidP="00507CAC">
      <w:pPr>
        <w:pStyle w:val="Bibliography"/>
      </w:pPr>
      <w:r>
        <w:t>38.</w:t>
      </w:r>
      <w:r>
        <w:tab/>
        <w:t xml:space="preserve">Montagu A, Lee TRC, Ujvari B, McCarl V, Evans TA, Lo N. 2020 High numbers of unrelated reproductives in the Australian ‘higher’ termite </w:t>
      </w:r>
      <w:r>
        <w:rPr>
          <w:i/>
          <w:iCs/>
        </w:rPr>
        <w:t>Nasutitermes exitiosus</w:t>
      </w:r>
      <w:r>
        <w:t xml:space="preserve"> (Blattodea: Termitidae). </w:t>
      </w:r>
      <w:r>
        <w:rPr>
          <w:i/>
          <w:iCs/>
        </w:rPr>
        <w:t>Insect. Soc.</w:t>
      </w:r>
      <w:r>
        <w:t xml:space="preserve"> </w:t>
      </w:r>
      <w:r>
        <w:rPr>
          <w:b/>
          <w:bCs/>
        </w:rPr>
        <w:t>67</w:t>
      </w:r>
      <w:r>
        <w:t>, 281–294. (doi:10.1007/s00040-020-00764-7)</w:t>
      </w:r>
    </w:p>
    <w:p w14:paraId="16BE7101" w14:textId="77777777" w:rsidR="00507CAC" w:rsidRDefault="00507CAC" w:rsidP="00507CAC">
      <w:pPr>
        <w:pStyle w:val="Bibliography"/>
      </w:pPr>
      <w:r>
        <w:t>39.</w:t>
      </w:r>
      <w:r>
        <w:tab/>
        <w:t xml:space="preserve">Skaife SH. 1954 The black-mound termite of the cape, </w:t>
      </w:r>
      <w:r>
        <w:rPr>
          <w:i/>
          <w:iCs/>
        </w:rPr>
        <w:t>Amitermes atlanticus</w:t>
      </w:r>
      <w:r>
        <w:t xml:space="preserve"> Fuller. </w:t>
      </w:r>
      <w:r>
        <w:rPr>
          <w:i/>
          <w:iCs/>
        </w:rPr>
        <w:t>Transactions of the royal society of South Africa</w:t>
      </w:r>
      <w:r>
        <w:t xml:space="preserve"> </w:t>
      </w:r>
      <w:r>
        <w:rPr>
          <w:b/>
          <w:bCs/>
        </w:rPr>
        <w:t>34</w:t>
      </w:r>
      <w:r>
        <w:t>, 251–281. (doi:10.1080/00359195409518986)</w:t>
      </w:r>
    </w:p>
    <w:p w14:paraId="2301F12E" w14:textId="77777777" w:rsidR="00507CAC" w:rsidRDefault="00507CAC" w:rsidP="00507CAC">
      <w:pPr>
        <w:pStyle w:val="Bibliography"/>
      </w:pPr>
      <w:r>
        <w:t>40.</w:t>
      </w:r>
      <w:r>
        <w:tab/>
        <w:t xml:space="preserve">Leponce M, Roisin Y, Pasteels JM. 1996 Reproductive mechanisms and dynamics of habitat colonization in </w:t>
      </w:r>
      <w:r>
        <w:rPr>
          <w:i/>
          <w:iCs/>
        </w:rPr>
        <w:t xml:space="preserve">Microcerotermes biroi </w:t>
      </w:r>
      <w:r>
        <w:t xml:space="preserve">(Isoptera: Termitidae). </w:t>
      </w:r>
      <w:r>
        <w:rPr>
          <w:i/>
          <w:iCs/>
        </w:rPr>
        <w:t>Ecological Entomology</w:t>
      </w:r>
      <w:r>
        <w:t xml:space="preserve"> </w:t>
      </w:r>
      <w:r>
        <w:rPr>
          <w:b/>
          <w:bCs/>
        </w:rPr>
        <w:t>21</w:t>
      </w:r>
      <w:r>
        <w:t>, 178–184. (doi:10.1111/j.1365-2311.1996.tb01185.x)</w:t>
      </w:r>
    </w:p>
    <w:p w14:paraId="1C8E45EF" w14:textId="77777777" w:rsidR="00507CAC" w:rsidRDefault="00507CAC" w:rsidP="00507CAC">
      <w:pPr>
        <w:pStyle w:val="Bibliography"/>
      </w:pPr>
      <w:r>
        <w:t>41.</w:t>
      </w:r>
      <w:r>
        <w:tab/>
        <w:t xml:space="preserve">Chiu CI, Yang MM, Li HF. 2015 Structure and function of subterranean gallery systems of soil-feeding termites </w:t>
      </w:r>
      <w:r>
        <w:rPr>
          <w:i/>
          <w:iCs/>
        </w:rPr>
        <w:t>Pericapritermes nitobei</w:t>
      </w:r>
      <w:r>
        <w:t xml:space="preserve"> and </w:t>
      </w:r>
      <w:r>
        <w:rPr>
          <w:i/>
          <w:iCs/>
        </w:rPr>
        <w:t>Sinocapritermes mushae</w:t>
      </w:r>
      <w:r>
        <w:t xml:space="preserve">. </w:t>
      </w:r>
      <w:r>
        <w:rPr>
          <w:i/>
          <w:iCs/>
        </w:rPr>
        <w:t>Insectes Sociaux</w:t>
      </w:r>
      <w:r>
        <w:t xml:space="preserve"> </w:t>
      </w:r>
      <w:r>
        <w:rPr>
          <w:b/>
          <w:bCs/>
        </w:rPr>
        <w:t>62</w:t>
      </w:r>
      <w:r>
        <w:t>, 393–400. (doi:10.1007/s00040-015-0416-4)</w:t>
      </w:r>
    </w:p>
    <w:p w14:paraId="191D9B99" w14:textId="77777777" w:rsidR="00507CAC" w:rsidRDefault="00507CAC" w:rsidP="00507CAC">
      <w:pPr>
        <w:pStyle w:val="Bibliography"/>
      </w:pPr>
      <w:r>
        <w:t>42.</w:t>
      </w:r>
      <w:r>
        <w:tab/>
        <w:t xml:space="preserve">Roonwal ML, Gupta SD. 1952 An unusual royal chamber with two kings and two queens in the Indian mound’  building termite, </w:t>
      </w:r>
      <w:r>
        <w:rPr>
          <w:i/>
          <w:iCs/>
        </w:rPr>
        <w:t>Odontotermes  obesus</w:t>
      </w:r>
      <w:r>
        <w:t xml:space="preserve"> (Rambur) [Isoptera: Family Termitidae]. </w:t>
      </w:r>
      <w:r>
        <w:rPr>
          <w:i/>
          <w:iCs/>
        </w:rPr>
        <w:t>The journal of the Bombay Natural History Society</w:t>
      </w:r>
      <w:r>
        <w:t xml:space="preserve"> </w:t>
      </w:r>
      <w:r>
        <w:rPr>
          <w:b/>
          <w:bCs/>
        </w:rPr>
        <w:t>51</w:t>
      </w:r>
      <w:r>
        <w:t>, 293–295.</w:t>
      </w:r>
    </w:p>
    <w:p w14:paraId="1FE6F1C9" w14:textId="77777777" w:rsidR="00507CAC" w:rsidRDefault="00507CAC" w:rsidP="00507CAC">
      <w:pPr>
        <w:pStyle w:val="Bibliography"/>
      </w:pPr>
      <w:r>
        <w:t>43.</w:t>
      </w:r>
      <w:r>
        <w:tab/>
        <w:t xml:space="preserve">Yamauchi MM, Miya MU, Nishida M. 2004 Use of a PCR-based approach for sequencing whole mitochondrial genomes of insects: Two examples (cockroach and dragonfly) based on the method developed for decapod crustaceans. </w:t>
      </w:r>
      <w:r>
        <w:rPr>
          <w:i/>
          <w:iCs/>
        </w:rPr>
        <w:t>Insect Molecular Biology</w:t>
      </w:r>
      <w:r>
        <w:t xml:space="preserve"> </w:t>
      </w:r>
      <w:r>
        <w:rPr>
          <w:b/>
          <w:bCs/>
        </w:rPr>
        <w:t>13</w:t>
      </w:r>
      <w:r>
        <w:t>, 435–442. (doi:10.1111/j.0962-1075.2004.00505.x)</w:t>
      </w:r>
    </w:p>
    <w:p w14:paraId="79D65E25" w14:textId="77777777" w:rsidR="00507CAC" w:rsidRDefault="00507CAC" w:rsidP="00507CAC">
      <w:pPr>
        <w:pStyle w:val="Bibliography"/>
      </w:pPr>
      <w:r>
        <w:t>44.</w:t>
      </w:r>
      <w:r>
        <w:tab/>
        <w:t xml:space="preserve">Wang M </w:t>
      </w:r>
      <w:r>
        <w:rPr>
          <w:i/>
          <w:iCs/>
        </w:rPr>
        <w:t>et al.</w:t>
      </w:r>
      <w:r>
        <w:t xml:space="preserve"> 2022 Phylogeny, biogeography and classification of Teletisoptera (Blattaria: Isoptera). </w:t>
      </w:r>
      <w:r>
        <w:rPr>
          <w:i/>
          <w:iCs/>
        </w:rPr>
        <w:t>Systematic Entomology</w:t>
      </w:r>
      <w:r>
        <w:t xml:space="preserve"> </w:t>
      </w:r>
      <w:r>
        <w:rPr>
          <w:b/>
          <w:bCs/>
        </w:rPr>
        <w:t>47</w:t>
      </w:r>
      <w:r>
        <w:t>, 581–590. (doi:10.1111/syen.12548)</w:t>
      </w:r>
    </w:p>
    <w:p w14:paraId="2FE69F23" w14:textId="77777777" w:rsidR="00507CAC" w:rsidRDefault="00507CAC" w:rsidP="00507CAC">
      <w:pPr>
        <w:pStyle w:val="Bibliography"/>
      </w:pPr>
      <w:r>
        <w:lastRenderedPageBreak/>
        <w:t>45.</w:t>
      </w:r>
      <w:r>
        <w:tab/>
        <w:t xml:space="preserve">Buček A </w:t>
      </w:r>
      <w:r>
        <w:rPr>
          <w:i/>
          <w:iCs/>
        </w:rPr>
        <w:t>et al.</w:t>
      </w:r>
      <w:r>
        <w:t xml:space="preserve"> 2022 Molecular phylogeny reveals the past transoceanic voyages of drywood termites (Isoptera, Kalotermitidae). </w:t>
      </w:r>
      <w:r>
        <w:rPr>
          <w:i/>
          <w:iCs/>
        </w:rPr>
        <w:t>Molecular Biology and Evolution</w:t>
      </w:r>
      <w:r>
        <w:t xml:space="preserve"> </w:t>
      </w:r>
      <w:r>
        <w:rPr>
          <w:b/>
          <w:bCs/>
        </w:rPr>
        <w:t>39</w:t>
      </w:r>
      <w:r>
        <w:t>, 1–20. (doi:10.1093/molbev/msac093)</w:t>
      </w:r>
    </w:p>
    <w:p w14:paraId="3D73D88F" w14:textId="77777777" w:rsidR="00507CAC" w:rsidRDefault="00507CAC" w:rsidP="00507CAC">
      <w:pPr>
        <w:pStyle w:val="Bibliography"/>
      </w:pPr>
      <w:r>
        <w:t>46.</w:t>
      </w:r>
      <w:r>
        <w:tab/>
        <w:t xml:space="preserve">Hellemans S, Šobotník J, Lepoint G, Mihaljevič M, Roisin Y, Bourguignon T. 2022 Termite dispersal is influenced by their diet. </w:t>
      </w:r>
      <w:r>
        <w:rPr>
          <w:i/>
          <w:iCs/>
        </w:rPr>
        <w:t>Proc. R. Soc. B.</w:t>
      </w:r>
      <w:r>
        <w:t xml:space="preserve"> </w:t>
      </w:r>
      <w:r>
        <w:rPr>
          <w:b/>
          <w:bCs/>
        </w:rPr>
        <w:t>289</w:t>
      </w:r>
      <w:r>
        <w:t>, 20220246. (doi:10.1098/rspb.2022.0246)</w:t>
      </w:r>
    </w:p>
    <w:p w14:paraId="2047AD6F" w14:textId="77777777" w:rsidR="00507CAC" w:rsidRDefault="00507CAC" w:rsidP="00507CAC">
      <w:pPr>
        <w:pStyle w:val="Bibliography"/>
      </w:pPr>
      <w:r>
        <w:t>47.</w:t>
      </w:r>
      <w:r>
        <w:tab/>
        <w:t xml:space="preserve">Hellemans S, Wang M, Hasegawa N, Šobotník J, Scheffrahn RH, Bourguignon T. 2022 Using ultraconserved elements to reconstruct the termite tree of life. </w:t>
      </w:r>
      <w:r>
        <w:rPr>
          <w:i/>
          <w:iCs/>
        </w:rPr>
        <w:t>Molecular Phylogenetics and Evolution</w:t>
      </w:r>
      <w:r>
        <w:t xml:space="preserve"> </w:t>
      </w:r>
      <w:r>
        <w:rPr>
          <w:b/>
          <w:bCs/>
        </w:rPr>
        <w:t>173</w:t>
      </w:r>
      <w:r>
        <w:t>, 107520. (doi:10.1016/j.ympev.2022.107520)</w:t>
      </w:r>
    </w:p>
    <w:p w14:paraId="78D539BD" w14:textId="77777777" w:rsidR="00507CAC" w:rsidRDefault="00507CAC" w:rsidP="00507CAC">
      <w:pPr>
        <w:pStyle w:val="Bibliography"/>
      </w:pPr>
      <w:r>
        <w:t>48.</w:t>
      </w:r>
      <w:r>
        <w:tab/>
        <w:t xml:space="preserve">Hellemans S, Bourguignon T, Roisin Y. 2025 Towards a universal understanding of sex ratio in termites. </w:t>
      </w:r>
      <w:r>
        <w:rPr>
          <w:i/>
          <w:iCs/>
        </w:rPr>
        <w:t>Commun Biol</w:t>
      </w:r>
      <w:r>
        <w:t xml:space="preserve"> </w:t>
      </w:r>
      <w:r>
        <w:rPr>
          <w:b/>
          <w:bCs/>
        </w:rPr>
        <w:t>8</w:t>
      </w:r>
      <w:r>
        <w:t>, 1–14. (doi:10.1038/s42003-025-07771-z)</w:t>
      </w:r>
    </w:p>
    <w:p w14:paraId="2714ED44" w14:textId="77777777" w:rsidR="00507CAC" w:rsidRDefault="00507CAC" w:rsidP="00507CAC">
      <w:pPr>
        <w:pStyle w:val="Bibliography"/>
      </w:pPr>
      <w:r>
        <w:t>49.</w:t>
      </w:r>
      <w:r>
        <w:tab/>
        <w:t xml:space="preserve">Wu LW, Bourguignon T, Šobotník J, Wen P, Liang WR, Li HF. 2018 Phylogenetic position of the enigmatic termite family Stylotermitidae (Insecta: Blattodea). </w:t>
      </w:r>
      <w:r>
        <w:rPr>
          <w:i/>
          <w:iCs/>
        </w:rPr>
        <w:t>Invertebrate Systematics</w:t>
      </w:r>
      <w:r>
        <w:t xml:space="preserve"> </w:t>
      </w:r>
      <w:r>
        <w:rPr>
          <w:b/>
          <w:bCs/>
        </w:rPr>
        <w:t>32</w:t>
      </w:r>
      <w:r>
        <w:t>, 1111–1117. (doi:10.1071/IS17093)</w:t>
      </w:r>
    </w:p>
    <w:p w14:paraId="68DF08DE" w14:textId="77777777" w:rsidR="00507CAC" w:rsidRDefault="00507CAC" w:rsidP="00507CAC">
      <w:pPr>
        <w:pStyle w:val="Bibliography"/>
      </w:pPr>
      <w:r>
        <w:t>50.</w:t>
      </w:r>
      <w:r>
        <w:tab/>
        <w:t xml:space="preserve">Bourguignon T </w:t>
      </w:r>
      <w:r>
        <w:rPr>
          <w:i/>
          <w:iCs/>
        </w:rPr>
        <w:t>et al.</w:t>
      </w:r>
      <w:r>
        <w:t xml:space="preserve"> 2015 The evolutionary history of termites as inferred from 66 mitochondrial genomes. </w:t>
      </w:r>
      <w:r>
        <w:rPr>
          <w:i/>
          <w:iCs/>
        </w:rPr>
        <w:t>Molecular biology and evolution</w:t>
      </w:r>
      <w:r>
        <w:t xml:space="preserve"> </w:t>
      </w:r>
      <w:r>
        <w:rPr>
          <w:b/>
          <w:bCs/>
        </w:rPr>
        <w:t>32</w:t>
      </w:r>
      <w:r>
        <w:t>, 406–421. (doi:10.1093/molbev/msu308)</w:t>
      </w:r>
    </w:p>
    <w:p w14:paraId="4F640B35" w14:textId="77777777" w:rsidR="00507CAC" w:rsidRDefault="00507CAC" w:rsidP="00507CAC">
      <w:pPr>
        <w:pStyle w:val="Bibliography"/>
      </w:pPr>
      <w:r>
        <w:t>51.</w:t>
      </w:r>
      <w:r>
        <w:tab/>
        <w:t xml:space="preserve">Wang M </w:t>
      </w:r>
      <w:r>
        <w:rPr>
          <w:i/>
          <w:iCs/>
        </w:rPr>
        <w:t>et al.</w:t>
      </w:r>
      <w:r>
        <w:t xml:space="preserve"> 2023 Neoisoptera repeatedly colonised Madagascar after the Middle Miocene climatic optimum. </w:t>
      </w:r>
      <w:r>
        <w:rPr>
          <w:i/>
          <w:iCs/>
        </w:rPr>
        <w:t>Ecography</w:t>
      </w:r>
      <w:r>
        <w:t xml:space="preserve"> </w:t>
      </w:r>
      <w:r>
        <w:rPr>
          <w:b/>
          <w:bCs/>
        </w:rPr>
        <w:t>2023</w:t>
      </w:r>
      <w:r>
        <w:t>, e06463. (doi:10.1111/ecog.06463)</w:t>
      </w:r>
    </w:p>
    <w:p w14:paraId="4C0ED2EF" w14:textId="77777777" w:rsidR="00507CAC" w:rsidRDefault="00507CAC" w:rsidP="00507CAC">
      <w:pPr>
        <w:pStyle w:val="Bibliography"/>
      </w:pPr>
      <w:r>
        <w:t>52.</w:t>
      </w:r>
      <w:r>
        <w:tab/>
        <w:t xml:space="preserve">Arora J </w:t>
      </w:r>
      <w:r>
        <w:rPr>
          <w:i/>
          <w:iCs/>
        </w:rPr>
        <w:t>et al.</w:t>
      </w:r>
      <w:r>
        <w:t xml:space="preserve"> 2023 Evidence of cospeciation between termites and their gut bacteria on a geological time scale. </w:t>
      </w:r>
      <w:r>
        <w:rPr>
          <w:i/>
          <w:iCs/>
        </w:rPr>
        <w:t>Proc. R. Soc. B.</w:t>
      </w:r>
      <w:r>
        <w:t xml:space="preserve"> </w:t>
      </w:r>
      <w:r>
        <w:rPr>
          <w:b/>
          <w:bCs/>
        </w:rPr>
        <w:t>290</w:t>
      </w:r>
      <w:r>
        <w:t>, 20230619. (doi:10.1098/rspb.2023.0619)</w:t>
      </w:r>
    </w:p>
    <w:p w14:paraId="6FBEFD21" w14:textId="77777777" w:rsidR="00507CAC" w:rsidRDefault="00507CAC" w:rsidP="00507CAC">
      <w:pPr>
        <w:pStyle w:val="Bibliography"/>
      </w:pPr>
      <w:r>
        <w:t>53.</w:t>
      </w:r>
      <w:r>
        <w:tab/>
        <w:t xml:space="preserve">Bourguignon T, Lo N, Šobotník J, Sillam-Dussès D, Roisin Y, Evans TA. 2016 Oceanic dispersal, vicariance and human introduction shaped the modern distribution of the termites </w:t>
      </w:r>
      <w:r>
        <w:rPr>
          <w:i/>
          <w:iCs/>
        </w:rPr>
        <w:t>Reticulitermes</w:t>
      </w:r>
      <w:r>
        <w:t xml:space="preserve"> , </w:t>
      </w:r>
      <w:r>
        <w:rPr>
          <w:i/>
          <w:iCs/>
        </w:rPr>
        <w:t>Heterotermes</w:t>
      </w:r>
      <w:r>
        <w:t xml:space="preserve"> and </w:t>
      </w:r>
      <w:r>
        <w:rPr>
          <w:i/>
          <w:iCs/>
        </w:rPr>
        <w:t>Coptotermes</w:t>
      </w:r>
      <w:r>
        <w:t xml:space="preserve">. </w:t>
      </w:r>
      <w:r>
        <w:rPr>
          <w:i/>
          <w:iCs/>
        </w:rPr>
        <w:t>Proceedings of the Royal Society B: Biological Sciences</w:t>
      </w:r>
      <w:r>
        <w:t xml:space="preserve"> </w:t>
      </w:r>
      <w:r>
        <w:rPr>
          <w:b/>
          <w:bCs/>
        </w:rPr>
        <w:t>283</w:t>
      </w:r>
      <w:r>
        <w:t>, 20160179. (doi:10.1098/rspb.2016.0179)</w:t>
      </w:r>
    </w:p>
    <w:p w14:paraId="0D01C0D2" w14:textId="77777777" w:rsidR="00507CAC" w:rsidRDefault="00507CAC" w:rsidP="00507CAC">
      <w:pPr>
        <w:pStyle w:val="Bibliography"/>
      </w:pPr>
      <w:r>
        <w:t>54.</w:t>
      </w:r>
      <w:r>
        <w:tab/>
        <w:t xml:space="preserve">Lee W, Han T, Lee J-H, Hong K-J, Park J. 2017 The complete mitochondrial genome of the subterranean termite, </w:t>
      </w:r>
      <w:r>
        <w:rPr>
          <w:i/>
          <w:iCs/>
        </w:rPr>
        <w:t>Reticulitermes speratus kyushuensis</w:t>
      </w:r>
      <w:r>
        <w:t xml:space="preserve"> Morimoto, 1968 (Isoptera: Rhinotermitidae). </w:t>
      </w:r>
      <w:r>
        <w:rPr>
          <w:i/>
          <w:iCs/>
        </w:rPr>
        <w:t>Mitochondrial DNA Part B</w:t>
      </w:r>
      <w:r>
        <w:t xml:space="preserve"> </w:t>
      </w:r>
      <w:r>
        <w:rPr>
          <w:b/>
          <w:bCs/>
        </w:rPr>
        <w:t>2</w:t>
      </w:r>
      <w:r>
        <w:t>, 178–179. (doi:10.1080/23802359.2017.1303341)</w:t>
      </w:r>
    </w:p>
    <w:p w14:paraId="174EE613" w14:textId="77777777" w:rsidR="00507CAC" w:rsidRDefault="00507CAC" w:rsidP="00507CAC">
      <w:pPr>
        <w:pStyle w:val="Bibliography"/>
      </w:pPr>
      <w:r>
        <w:t>55.</w:t>
      </w:r>
      <w:r>
        <w:tab/>
        <w:t xml:space="preserve">Zhao S, Dang Y-L, Zhang H-G, Guo X-H, Su X-H, Xing L-X. 2016 The complete mitochondrial genome of the subterranean termite Reticulitermes flaviceps (Isoptera: Rhinotermitidae). </w:t>
      </w:r>
      <w:r>
        <w:rPr>
          <w:i/>
          <w:iCs/>
        </w:rPr>
        <w:t>Conservation Genet Resour</w:t>
      </w:r>
      <w:r>
        <w:t xml:space="preserve"> </w:t>
      </w:r>
      <w:r>
        <w:rPr>
          <w:b/>
          <w:bCs/>
        </w:rPr>
        <w:t>8</w:t>
      </w:r>
      <w:r>
        <w:t>, 451–453. (doi:10.1007/s12686-016-0594-z)</w:t>
      </w:r>
    </w:p>
    <w:p w14:paraId="48DD19B4" w14:textId="77777777" w:rsidR="00507CAC" w:rsidRDefault="00507CAC" w:rsidP="00507CAC">
      <w:pPr>
        <w:pStyle w:val="Bibliography"/>
      </w:pPr>
      <w:r>
        <w:lastRenderedPageBreak/>
        <w:t>56.</w:t>
      </w:r>
      <w:r>
        <w:tab/>
        <w:t xml:space="preserve">Chen Q, Wang K, Tan Y, Xing L. 2016 The complete mitochondrial genome of the subterranean termite, </w:t>
      </w:r>
      <w:r>
        <w:rPr>
          <w:i/>
          <w:iCs/>
        </w:rPr>
        <w:t>Reticulitermes chinensis</w:t>
      </w:r>
      <w:r>
        <w:t xml:space="preserve"> Snyder (Isoptera: Rhinotermitidae). </w:t>
      </w:r>
      <w:r>
        <w:rPr>
          <w:i/>
          <w:iCs/>
        </w:rPr>
        <w:t>Mitochondrial DNA Part A</w:t>
      </w:r>
      <w:r>
        <w:t xml:space="preserve"> </w:t>
      </w:r>
      <w:r>
        <w:rPr>
          <w:b/>
          <w:bCs/>
        </w:rPr>
        <w:t>27</w:t>
      </w:r>
      <w:r>
        <w:t>, 1428–1429. (doi:10.3109/19401736.2014.953077)</w:t>
      </w:r>
    </w:p>
    <w:p w14:paraId="652FEE12" w14:textId="77777777" w:rsidR="00507CAC" w:rsidRDefault="00507CAC" w:rsidP="00507CAC">
      <w:pPr>
        <w:pStyle w:val="Bibliography"/>
      </w:pPr>
      <w:r>
        <w:t>57.</w:t>
      </w:r>
      <w:r>
        <w:tab/>
        <w:t xml:space="preserve">Kai W, Xiao-Hui G, Chun-Hua D, Lian-Xi X, Jiang-Li T, Xiao-Hong S. 2016 Complete mitochondrial genome of a parthenogenetic subterranean termite, </w:t>
      </w:r>
      <w:r>
        <w:rPr>
          <w:i/>
          <w:iCs/>
        </w:rPr>
        <w:t>Reticulitermes aculabialis</w:t>
      </w:r>
      <w:r>
        <w:t xml:space="preserve"> Tsai et Hwang (Isoptera: Rhinotermitidae). </w:t>
      </w:r>
      <w:r>
        <w:rPr>
          <w:i/>
          <w:iCs/>
        </w:rPr>
        <w:t>Mitochondrial DNA Part A</w:t>
      </w:r>
      <w:r>
        <w:t xml:space="preserve"> </w:t>
      </w:r>
      <w:r>
        <w:rPr>
          <w:b/>
          <w:bCs/>
        </w:rPr>
        <w:t>27</w:t>
      </w:r>
      <w:r>
        <w:t>, 3133–3134. (doi:10.3109/19401736.2015.1007299)</w:t>
      </w:r>
    </w:p>
    <w:p w14:paraId="7ACD2704" w14:textId="77777777" w:rsidR="00507CAC" w:rsidRDefault="00507CAC" w:rsidP="00507CAC">
      <w:pPr>
        <w:pStyle w:val="Bibliography"/>
      </w:pPr>
      <w:r>
        <w:t>58.</w:t>
      </w:r>
      <w:r>
        <w:tab/>
        <w:t xml:space="preserve">Forni G, Puccio G, Bourguignon T, Evans T, Mantovani B, Rota-Stabelli O, Luchetti A. 2019 Complete mitochondrial genomes from transcriptomes: assessing pros and cons of data mining for assembling new mitogenomes. </w:t>
      </w:r>
      <w:r>
        <w:rPr>
          <w:i/>
          <w:iCs/>
        </w:rPr>
        <w:t>Sci Rep</w:t>
      </w:r>
      <w:r>
        <w:t xml:space="preserve"> </w:t>
      </w:r>
      <w:r>
        <w:rPr>
          <w:b/>
          <w:bCs/>
        </w:rPr>
        <w:t>9</w:t>
      </w:r>
      <w:r>
        <w:t>, 14806. (doi:10.1038/s41598-019-51313-7)</w:t>
      </w:r>
    </w:p>
    <w:p w14:paraId="2B5EB5AC" w14:textId="77777777" w:rsidR="00507CAC" w:rsidRDefault="00507CAC" w:rsidP="00507CAC">
      <w:pPr>
        <w:pStyle w:val="Bibliography"/>
      </w:pPr>
      <w:r>
        <w:t>59.</w:t>
      </w:r>
      <w:r>
        <w:tab/>
        <w:t xml:space="preserve">Bourguignon T </w:t>
      </w:r>
      <w:r>
        <w:rPr>
          <w:i/>
          <w:iCs/>
        </w:rPr>
        <w:t>et al.</w:t>
      </w:r>
      <w:r>
        <w:t xml:space="preserve"> 2017 Mitochondrial phylogenomics resolves the global spread of higher termites, ecosystem engineers of the tropics. </w:t>
      </w:r>
      <w:r>
        <w:rPr>
          <w:i/>
          <w:iCs/>
        </w:rPr>
        <w:t>Molecular Biology and Evolution</w:t>
      </w:r>
      <w:r>
        <w:t xml:space="preserve"> </w:t>
      </w:r>
      <w:r>
        <w:rPr>
          <w:b/>
          <w:bCs/>
        </w:rPr>
        <w:t>34</w:t>
      </w:r>
      <w:r>
        <w:t>, 589–597. (doi:10.1093/molbev/msw253)</w:t>
      </w:r>
    </w:p>
    <w:p w14:paraId="6B6C4CA4" w14:textId="77777777" w:rsidR="00507CAC" w:rsidRDefault="00507CAC" w:rsidP="00507CAC">
      <w:pPr>
        <w:pStyle w:val="Bibliography"/>
      </w:pPr>
      <w:r>
        <w:t>60.</w:t>
      </w:r>
      <w:r>
        <w:tab/>
        <w:t xml:space="preserve">Meng Z, Jiang S, Chen X, Lei C. 2016 The complete mitochondrial genome of fungus-growing termite, </w:t>
      </w:r>
      <w:r>
        <w:rPr>
          <w:i/>
          <w:iCs/>
        </w:rPr>
        <w:t>Macrotermes natalensis</w:t>
      </w:r>
      <w:r>
        <w:t xml:space="preserve"> (Isoptera: Macrotermitinae). </w:t>
      </w:r>
      <w:r>
        <w:rPr>
          <w:i/>
          <w:iCs/>
        </w:rPr>
        <w:t>Mitochondrial DNA Part A</w:t>
      </w:r>
      <w:r>
        <w:t xml:space="preserve"> </w:t>
      </w:r>
      <w:r>
        <w:rPr>
          <w:b/>
          <w:bCs/>
        </w:rPr>
        <w:t>27</w:t>
      </w:r>
      <w:r>
        <w:t>, 1728–1729. (doi:10.3109/19401736.2014.961142)</w:t>
      </w:r>
    </w:p>
    <w:p w14:paraId="34C52285" w14:textId="77777777" w:rsidR="00507CAC" w:rsidRDefault="00507CAC" w:rsidP="00507CAC">
      <w:pPr>
        <w:pStyle w:val="Bibliography"/>
      </w:pPr>
      <w:r>
        <w:t>61.</w:t>
      </w:r>
      <w:r>
        <w:tab/>
        <w:t xml:space="preserve">Wei S-J, Ni J-F, Yu M-L, Shi B-C. 2012 The complete mitochondrial genome of </w:t>
      </w:r>
      <w:r>
        <w:rPr>
          <w:i/>
          <w:iCs/>
        </w:rPr>
        <w:t>Macrotermes barneyi</w:t>
      </w:r>
      <w:r>
        <w:t xml:space="preserve"> Light (Isoptera: Termitidae). </w:t>
      </w:r>
      <w:r>
        <w:rPr>
          <w:i/>
          <w:iCs/>
        </w:rPr>
        <w:t>Mitochondrial DNA</w:t>
      </w:r>
      <w:r>
        <w:t xml:space="preserve"> </w:t>
      </w:r>
      <w:r>
        <w:rPr>
          <w:b/>
          <w:bCs/>
        </w:rPr>
        <w:t>23</w:t>
      </w:r>
      <w:r>
        <w:t>, 426–428. (doi:10.3109/19401736.2012.710215)</w:t>
      </w:r>
    </w:p>
    <w:p w14:paraId="09CA145F" w14:textId="77777777" w:rsidR="00507CAC" w:rsidRDefault="00507CAC" w:rsidP="00507CAC">
      <w:pPr>
        <w:pStyle w:val="Bibliography"/>
      </w:pPr>
      <w:r>
        <w:t>62.</w:t>
      </w:r>
      <w:r>
        <w:tab/>
        <w:t xml:space="preserve">Dietrich C, Brune A. 2016 The complete mitogenomes of six higher termite species reconstructed from metagenomic datasets ( </w:t>
      </w:r>
      <w:r>
        <w:rPr>
          <w:i/>
          <w:iCs/>
        </w:rPr>
        <w:t>Cornitermes</w:t>
      </w:r>
      <w:r>
        <w:t xml:space="preserve"> sp., </w:t>
      </w:r>
      <w:r>
        <w:rPr>
          <w:i/>
          <w:iCs/>
        </w:rPr>
        <w:t>Cubitermes ugandensis</w:t>
      </w:r>
      <w:r>
        <w:t xml:space="preserve">, </w:t>
      </w:r>
      <w:r>
        <w:rPr>
          <w:i/>
          <w:iCs/>
        </w:rPr>
        <w:t>Microcerotermes parvus</w:t>
      </w:r>
      <w:r>
        <w:t xml:space="preserve">, </w:t>
      </w:r>
      <w:r>
        <w:rPr>
          <w:i/>
          <w:iCs/>
        </w:rPr>
        <w:t>Nasutitermes corniger</w:t>
      </w:r>
      <w:r>
        <w:t xml:space="preserve">, </w:t>
      </w:r>
      <w:r>
        <w:rPr>
          <w:i/>
          <w:iCs/>
        </w:rPr>
        <w:t>Neocapritermes taracua,</w:t>
      </w:r>
      <w:r>
        <w:t xml:space="preserve"> and </w:t>
      </w:r>
      <w:r>
        <w:rPr>
          <w:i/>
          <w:iCs/>
        </w:rPr>
        <w:t>Termes hospes</w:t>
      </w:r>
      <w:r>
        <w:t xml:space="preserve"> ). </w:t>
      </w:r>
      <w:r>
        <w:rPr>
          <w:i/>
          <w:iCs/>
        </w:rPr>
        <w:t>Mitochondrial DNA Part A</w:t>
      </w:r>
      <w:r>
        <w:t xml:space="preserve"> </w:t>
      </w:r>
      <w:r>
        <w:rPr>
          <w:b/>
          <w:bCs/>
        </w:rPr>
        <w:t>27</w:t>
      </w:r>
      <w:r>
        <w:t>, 3903–3904. (doi:10.3109/19401736.2014.987257)</w:t>
      </w:r>
    </w:p>
    <w:p w14:paraId="287C4200" w14:textId="77777777" w:rsidR="00507CAC" w:rsidRDefault="00507CAC" w:rsidP="00507CAC">
      <w:pPr>
        <w:pStyle w:val="Bibliography"/>
      </w:pPr>
      <w:r>
        <w:t>63.</w:t>
      </w:r>
      <w:r>
        <w:tab/>
        <w:t xml:space="preserve">Romero Arias J, Hellemans S, Kaymak E, Akama PD, Bourguignon T, Roisin Y, Scheffrahn RH, Šobotník J. 2024 Mitochondrial phylogenetics position a new Afrotropical termite species into its own subfamily, the Engelitermitinae (Blattodea: Termitidae). </w:t>
      </w:r>
      <w:r>
        <w:rPr>
          <w:i/>
          <w:iCs/>
        </w:rPr>
        <w:t>Systematic Entomology</w:t>
      </w:r>
      <w:r>
        <w:t xml:space="preserve"> </w:t>
      </w:r>
      <w:r>
        <w:rPr>
          <w:b/>
          <w:bCs/>
        </w:rPr>
        <w:t>49</w:t>
      </w:r>
      <w:r>
        <w:t>, 72–83. (doi:10.1111/syen.12607)</w:t>
      </w:r>
    </w:p>
    <w:p w14:paraId="41FCCA66" w14:textId="77777777" w:rsidR="00507CAC" w:rsidRDefault="00507CAC" w:rsidP="00507CAC">
      <w:pPr>
        <w:pStyle w:val="Bibliography"/>
      </w:pPr>
      <w:r>
        <w:t>64.</w:t>
      </w:r>
      <w:r>
        <w:tab/>
        <w:t xml:space="preserve">Mizumoto N, Bourguignon T, Bailey NW. 2022 Ancestral sex-role plasticity facilitates the evolution of same-sex sexual behavior. </w:t>
      </w:r>
      <w:r>
        <w:rPr>
          <w:i/>
          <w:iCs/>
        </w:rPr>
        <w:t>Proceedings of the National Academy of Sciences of the United States of America</w:t>
      </w:r>
      <w:r>
        <w:t xml:space="preserve"> </w:t>
      </w:r>
      <w:r>
        <w:rPr>
          <w:b/>
          <w:bCs/>
        </w:rPr>
        <w:t>119</w:t>
      </w:r>
      <w:r>
        <w:t>, e2212401119. (doi:10.1073/pnas.2212401119)</w:t>
      </w:r>
    </w:p>
    <w:p w14:paraId="19ED8113" w14:textId="77777777" w:rsidR="00507CAC" w:rsidRDefault="00507CAC" w:rsidP="00507CAC">
      <w:pPr>
        <w:pStyle w:val="Bibliography"/>
      </w:pPr>
      <w:r>
        <w:t>65.</w:t>
      </w:r>
      <w:r>
        <w:tab/>
        <w:t xml:space="preserve">JARZEMBOWSKI EA. 1981 An early Cretaceous termite from southern England (Isoptera: Hodotermitidae). </w:t>
      </w:r>
      <w:r>
        <w:rPr>
          <w:i/>
          <w:iCs/>
        </w:rPr>
        <w:t>Systematic Entomology</w:t>
      </w:r>
      <w:r>
        <w:t xml:space="preserve"> </w:t>
      </w:r>
      <w:r>
        <w:rPr>
          <w:b/>
          <w:bCs/>
        </w:rPr>
        <w:t>6</w:t>
      </w:r>
      <w:r>
        <w:t>, 91–96. (doi:10.1111/j.1365-3113.1981.tb00018.x)</w:t>
      </w:r>
    </w:p>
    <w:p w14:paraId="477D7D75" w14:textId="77777777" w:rsidR="00507CAC" w:rsidRDefault="00507CAC" w:rsidP="00507CAC">
      <w:pPr>
        <w:pStyle w:val="Bibliography"/>
      </w:pPr>
      <w:r>
        <w:lastRenderedPageBreak/>
        <w:t>66.</w:t>
      </w:r>
      <w:r>
        <w:tab/>
        <w:t xml:space="preserve">Martins-Neto RG, Mancuso A, Gallego OF. 2005 The Triassic Insect Fauna from Argentina. Blattoptera from the Los Rastros Formation (Bermejo Basin), La Rioja Province. </w:t>
      </w:r>
      <w:r>
        <w:rPr>
          <w:i/>
          <w:iCs/>
        </w:rPr>
        <w:t>Ameghiniana</w:t>
      </w:r>
      <w:r>
        <w:t xml:space="preserve"> </w:t>
      </w:r>
      <w:r>
        <w:rPr>
          <w:b/>
          <w:bCs/>
        </w:rPr>
        <w:t>42</w:t>
      </w:r>
      <w:r>
        <w:t>, 1–19.</w:t>
      </w:r>
    </w:p>
    <w:p w14:paraId="3442DD40" w14:textId="77777777" w:rsidR="00507CAC" w:rsidRDefault="00507CAC" w:rsidP="00507CAC">
      <w:pPr>
        <w:pStyle w:val="Bibliography"/>
      </w:pPr>
      <w:r>
        <w:t>67.</w:t>
      </w:r>
      <w:r>
        <w:tab/>
        <w:t xml:space="preserve">Engel MS, Grimald DA, Krishna Kumar. 2007 Primitive termites from the Early Cretaceous of Asia (Isoptera). </w:t>
      </w:r>
      <w:r>
        <w:rPr>
          <w:i/>
          <w:iCs/>
        </w:rPr>
        <w:t>Staatliches Museum für Naturkunde</w:t>
      </w:r>
      <w:r>
        <w:t xml:space="preserve"> </w:t>
      </w:r>
      <w:r>
        <w:rPr>
          <w:b/>
          <w:bCs/>
        </w:rPr>
        <w:t>371</w:t>
      </w:r>
      <w:r>
        <w:t>, 1–32.</w:t>
      </w:r>
    </w:p>
    <w:p w14:paraId="042EC1BC" w14:textId="77777777" w:rsidR="00507CAC" w:rsidRDefault="00507CAC" w:rsidP="00507CAC">
      <w:pPr>
        <w:pStyle w:val="Bibliography"/>
      </w:pPr>
      <w:r>
        <w:t>68.</w:t>
      </w:r>
      <w:r>
        <w:tab/>
        <w:t xml:space="preserve">Zhao Z, Eggleton P, Yin X, Gao T, Shih C, Ren D. 2019 The oldest known mastotermitids (Blattodea: Termitoidae) and phylogeny of basal termites. </w:t>
      </w:r>
      <w:r>
        <w:rPr>
          <w:i/>
          <w:iCs/>
        </w:rPr>
        <w:t>Systematic Entomology</w:t>
      </w:r>
      <w:r>
        <w:t xml:space="preserve"> </w:t>
      </w:r>
      <w:r>
        <w:rPr>
          <w:b/>
          <w:bCs/>
        </w:rPr>
        <w:t>44</w:t>
      </w:r>
      <w:r>
        <w:t>, 612–623. (doi:10.1111/syen.12344)</w:t>
      </w:r>
    </w:p>
    <w:p w14:paraId="10CB08D7" w14:textId="77777777" w:rsidR="00507CAC" w:rsidRDefault="00507CAC" w:rsidP="00507CAC">
      <w:pPr>
        <w:pStyle w:val="Bibliography"/>
      </w:pPr>
      <w:r>
        <w:t>69.</w:t>
      </w:r>
      <w:r>
        <w:tab/>
        <w:t xml:space="preserve">Cockerell TDA. 1916 Insects in Burmese amber. </w:t>
      </w:r>
      <w:r>
        <w:rPr>
          <w:i/>
          <w:iCs/>
        </w:rPr>
        <w:t>American Journal of Science</w:t>
      </w:r>
      <w:r>
        <w:t xml:space="preserve"> </w:t>
      </w:r>
      <w:r>
        <w:rPr>
          <w:b/>
          <w:bCs/>
        </w:rPr>
        <w:t>s4-42</w:t>
      </w:r>
      <w:r>
        <w:t>, 135–138. (doi:10.2475/ajs.s4-42.248.135)</w:t>
      </w:r>
    </w:p>
    <w:p w14:paraId="581ED4C7" w14:textId="77777777" w:rsidR="00507CAC" w:rsidRDefault="00507CAC" w:rsidP="00507CAC">
      <w:pPr>
        <w:pStyle w:val="Bibliography"/>
      </w:pPr>
      <w:r>
        <w:t>70.</w:t>
      </w:r>
      <w:r>
        <w:tab/>
        <w:t xml:space="preserve">Engel MS, Grimald DA, Nascimbene PC, Singh H. 2011 The termites of Early Eocene Cambay amber, with the earliest record of the Termitidae (Isoptera). </w:t>
      </w:r>
      <w:r>
        <w:rPr>
          <w:i/>
          <w:iCs/>
        </w:rPr>
        <w:t>ZooKeys</w:t>
      </w:r>
      <w:r>
        <w:t xml:space="preserve"> </w:t>
      </w:r>
      <w:r>
        <w:rPr>
          <w:b/>
          <w:bCs/>
        </w:rPr>
        <w:t>148</w:t>
      </w:r>
      <w:r>
        <w:t>, 105–123. (doi:10.3897/zookeys.148.1797)</w:t>
      </w:r>
    </w:p>
    <w:p w14:paraId="31D5CABC" w14:textId="77777777" w:rsidR="00507CAC" w:rsidRDefault="00507CAC" w:rsidP="00507CAC">
      <w:pPr>
        <w:pStyle w:val="Bibliography"/>
      </w:pPr>
      <w:r>
        <w:t>71.</w:t>
      </w:r>
      <w:r>
        <w:tab/>
        <w:t xml:space="preserve">Krishna K, Grimaldi DA. 2003 The first Cretaceous Rhinotermitidae (Isoptera): A new species, genus, and subfamily in Burmese amber. </w:t>
      </w:r>
      <w:r>
        <w:rPr>
          <w:i/>
          <w:iCs/>
        </w:rPr>
        <w:t>American Museum Novitates</w:t>
      </w:r>
      <w:r>
        <w:t xml:space="preserve"> </w:t>
      </w:r>
      <w:r>
        <w:rPr>
          <w:b/>
          <w:bCs/>
        </w:rPr>
        <w:t>3390</w:t>
      </w:r>
      <w:r>
        <w:t>, 1–10. (doi:10.1206/0003-0082(2003)390&lt;0001:tfcria&gt;2.0.co;2)</w:t>
      </w:r>
    </w:p>
    <w:p w14:paraId="71CF4C1C" w14:textId="77777777" w:rsidR="00507CAC" w:rsidRDefault="00507CAC" w:rsidP="00507CAC">
      <w:pPr>
        <w:pStyle w:val="Bibliography"/>
      </w:pPr>
      <w:r>
        <w:t>72.</w:t>
      </w:r>
      <w:r>
        <w:tab/>
        <w:t xml:space="preserve">Engel MS, Nel A. 2015 A new fossil drywood termite species from the Late Eocene of France allied to </w:t>
      </w:r>
      <w:r>
        <w:rPr>
          <w:i/>
          <w:iCs/>
        </w:rPr>
        <w:t>Cryptotermes</w:t>
      </w:r>
      <w:r>
        <w:t xml:space="preserve"> and </w:t>
      </w:r>
      <w:r>
        <w:rPr>
          <w:i/>
          <w:iCs/>
        </w:rPr>
        <w:t xml:space="preserve"> Procryptotermes</w:t>
      </w:r>
      <w:r>
        <w:t xml:space="preserve"> (Isoptera: Kalotermitidae). </w:t>
      </w:r>
      <w:r>
        <w:rPr>
          <w:i/>
          <w:iCs/>
        </w:rPr>
        <w:t>Novitates Paleoentomologicae</w:t>
      </w:r>
      <w:r>
        <w:t xml:space="preserve"> </w:t>
      </w:r>
      <w:r>
        <w:rPr>
          <w:b/>
          <w:bCs/>
        </w:rPr>
        <w:t>11</w:t>
      </w:r>
      <w:r>
        <w:t>, 1–7.</w:t>
      </w:r>
    </w:p>
    <w:p w14:paraId="38A7C8C1" w14:textId="77777777" w:rsidR="00507CAC" w:rsidRDefault="00507CAC" w:rsidP="00507CAC">
      <w:pPr>
        <w:pStyle w:val="Bibliography"/>
      </w:pPr>
      <w:r>
        <w:t>73.</w:t>
      </w:r>
      <w:r>
        <w:tab/>
        <w:t xml:space="preserve">Emerson AE. 1969 A revision of the Tertiary Fossil Species of the Kalotermitidae (Isoptera). </w:t>
      </w:r>
      <w:r>
        <w:rPr>
          <w:i/>
          <w:iCs/>
        </w:rPr>
        <w:t>American Museum Novitates</w:t>
      </w:r>
      <w:r>
        <w:t xml:space="preserve"> </w:t>
      </w:r>
      <w:r>
        <w:rPr>
          <w:b/>
          <w:bCs/>
        </w:rPr>
        <w:t>2359</w:t>
      </w:r>
      <w:r>
        <w:t>, 1–57.</w:t>
      </w:r>
    </w:p>
    <w:p w14:paraId="17CD7440" w14:textId="77777777" w:rsidR="00507CAC" w:rsidRDefault="00507CAC" w:rsidP="00507CAC">
      <w:pPr>
        <w:pStyle w:val="Bibliography"/>
      </w:pPr>
      <w:r>
        <w:t>74.</w:t>
      </w:r>
      <w:r>
        <w:tab/>
        <w:t xml:space="preserve">Engel MS, Krishna K. 2007 Drywood termites in Dominican amber. </w:t>
      </w:r>
      <w:r>
        <w:rPr>
          <w:i/>
          <w:iCs/>
        </w:rPr>
        <w:t>Beitrage zur Entomologie</w:t>
      </w:r>
      <w:r>
        <w:t xml:space="preserve"> </w:t>
      </w:r>
      <w:r>
        <w:rPr>
          <w:b/>
          <w:bCs/>
        </w:rPr>
        <w:t>57</w:t>
      </w:r>
      <w:r>
        <w:t>, 263–275.</w:t>
      </w:r>
    </w:p>
    <w:p w14:paraId="3FF17073" w14:textId="77777777" w:rsidR="00507CAC" w:rsidRDefault="00507CAC" w:rsidP="00507CAC">
      <w:pPr>
        <w:pStyle w:val="Bibliography"/>
      </w:pPr>
      <w:r>
        <w:t>75.</w:t>
      </w:r>
      <w:r>
        <w:tab/>
        <w:t xml:space="preserve">Emerson AE. 1971 Tertiary fossil species of the Rhinotermitidae (Isoptera), phylogeny of genera, and reciprocal phylogeny of associated Flagellata (Protozoa) and the Staphylinidae (Coleoptera). </w:t>
      </w:r>
      <w:r>
        <w:rPr>
          <w:i/>
          <w:iCs/>
        </w:rPr>
        <w:t>Bulletin of the American Museum of Natural History</w:t>
      </w:r>
      <w:r>
        <w:t xml:space="preserve"> </w:t>
      </w:r>
      <w:r>
        <w:rPr>
          <w:b/>
          <w:bCs/>
        </w:rPr>
        <w:t>146</w:t>
      </w:r>
      <w:r>
        <w:t>, 243–304.</w:t>
      </w:r>
    </w:p>
    <w:p w14:paraId="2C73C445" w14:textId="77777777" w:rsidR="00507CAC" w:rsidRDefault="00507CAC" w:rsidP="00507CAC">
      <w:pPr>
        <w:pStyle w:val="Bibliography"/>
      </w:pPr>
      <w:r>
        <w:t>76.</w:t>
      </w:r>
      <w:r>
        <w:tab/>
        <w:t xml:space="preserve">Engel MS. 2008 Two new Termites in Baltic Amber (Isoptera). </w:t>
      </w:r>
      <w:r>
        <w:rPr>
          <w:i/>
          <w:iCs/>
        </w:rPr>
        <w:t>Journal of the Kansas Entomological Society</w:t>
      </w:r>
      <w:r>
        <w:t xml:space="preserve"> </w:t>
      </w:r>
      <w:r>
        <w:rPr>
          <w:b/>
          <w:bCs/>
        </w:rPr>
        <w:t>81</w:t>
      </w:r>
      <w:r>
        <w:t>, 194–203. (doi:10.2317/jkes-0802.01.1)</w:t>
      </w:r>
    </w:p>
    <w:p w14:paraId="703D5265" w14:textId="77777777" w:rsidR="00507CAC" w:rsidRDefault="00507CAC" w:rsidP="00507CAC">
      <w:pPr>
        <w:pStyle w:val="Bibliography"/>
      </w:pPr>
      <w:r>
        <w:t>77.</w:t>
      </w:r>
      <w:r>
        <w:tab/>
        <w:t xml:space="preserve">Krishna K, Grimaldi D. 2009 Diverse Rhinotermitidae and Termitidae (Isoptera) in Dominican amber. </w:t>
      </w:r>
      <w:r>
        <w:rPr>
          <w:i/>
          <w:iCs/>
        </w:rPr>
        <w:t>American Museum Novitates</w:t>
      </w:r>
      <w:r>
        <w:t xml:space="preserve"> </w:t>
      </w:r>
      <w:r>
        <w:rPr>
          <w:b/>
          <w:bCs/>
        </w:rPr>
        <w:t>3640</w:t>
      </w:r>
      <w:r>
        <w:t>, 1–48. (doi:10.1206/633.1)</w:t>
      </w:r>
    </w:p>
    <w:p w14:paraId="7B8EE9E5" w14:textId="77777777" w:rsidR="00507CAC" w:rsidRDefault="00507CAC" w:rsidP="00507CAC">
      <w:pPr>
        <w:pStyle w:val="Bibliography"/>
      </w:pPr>
      <w:r>
        <w:t>78.</w:t>
      </w:r>
      <w:r>
        <w:tab/>
        <w:t xml:space="preserve">Charpentier T de. 1843 </w:t>
      </w:r>
      <w:r>
        <w:rPr>
          <w:i/>
          <w:iCs/>
        </w:rPr>
        <w:t>Über einige fossile Insecten aus Radoboj in Croatien</w:t>
      </w:r>
      <w:r>
        <w:t xml:space="preserve">. </w:t>
      </w:r>
    </w:p>
    <w:p w14:paraId="34AFE41D" w14:textId="77777777" w:rsidR="00507CAC" w:rsidRDefault="00507CAC" w:rsidP="00507CAC">
      <w:pPr>
        <w:pStyle w:val="Bibliography"/>
      </w:pPr>
      <w:r>
        <w:lastRenderedPageBreak/>
        <w:t>79.</w:t>
      </w:r>
      <w:r>
        <w:tab/>
        <w:t xml:space="preserve">Krishna K. 1996 New fossil species of termites of the subfamily Nasutitermitinae from Dominican and Mexican amber (Isoptera, Termitidae). </w:t>
      </w:r>
      <w:r>
        <w:rPr>
          <w:i/>
          <w:iCs/>
        </w:rPr>
        <w:t>American Museum Novitates</w:t>
      </w:r>
      <w:r>
        <w:t xml:space="preserve"> </w:t>
      </w:r>
      <w:r>
        <w:rPr>
          <w:b/>
          <w:bCs/>
        </w:rPr>
        <w:t>3176</w:t>
      </w:r>
      <w:r>
        <w:t>, 1–13.</w:t>
      </w:r>
    </w:p>
    <w:p w14:paraId="4BE3D19C" w14:textId="70E4EBFC" w:rsidR="00F9242C" w:rsidRPr="001B50E8" w:rsidRDefault="00C0799E" w:rsidP="001B50E8">
      <w:pPr>
        <w:snapToGrid w:val="0"/>
        <w:spacing w:after="0" w:line="240" w:lineRule="auto"/>
        <w:jc w:val="both"/>
        <w:rPr>
          <w:rFonts w:ascii="PT Serif" w:hAnsi="PT Serif" w:cs="Arial"/>
          <w:i/>
          <w:iCs/>
          <w:color w:val="000000"/>
          <w:kern w:val="0"/>
          <w:sz w:val="21"/>
          <w:szCs w:val="21"/>
          <w14:ligatures w14:val="none"/>
        </w:rPr>
      </w:pPr>
      <w:r w:rsidRPr="001B50E8">
        <w:rPr>
          <w:rFonts w:ascii="PT Serif" w:hAnsi="PT Serif" w:cs="Arial"/>
          <w:i/>
          <w:iCs/>
          <w:color w:val="000000"/>
          <w:kern w:val="0"/>
          <w:sz w:val="21"/>
          <w:szCs w:val="21"/>
          <w14:ligatures w14:val="none"/>
        </w:rPr>
        <w:fldChar w:fldCharType="end"/>
      </w:r>
    </w:p>
    <w:p w14:paraId="1FF33CB4" w14:textId="77777777" w:rsidR="00F72CE6" w:rsidRPr="001B50E8" w:rsidRDefault="00F72CE6" w:rsidP="001B50E8">
      <w:pPr>
        <w:snapToGrid w:val="0"/>
        <w:spacing w:after="0" w:line="240" w:lineRule="auto"/>
        <w:jc w:val="both"/>
        <w:rPr>
          <w:rFonts w:ascii="PT Serif" w:hAnsi="PT Serif"/>
          <w:sz w:val="21"/>
          <w:szCs w:val="21"/>
        </w:rPr>
      </w:pPr>
    </w:p>
    <w:sectPr w:rsidR="00F72CE6" w:rsidRPr="001B50E8" w:rsidSect="003425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imon Hellemans" w:date="2025-04-13T10:52:00Z" w:initials="SH">
    <w:p w14:paraId="104C3AA1" w14:textId="77777777" w:rsidR="00E201FB" w:rsidRDefault="00E201FB" w:rsidP="00E35C89">
      <w:r>
        <w:rPr>
          <w:rStyle w:val="CommentReference"/>
        </w:rPr>
        <w:annotationRef/>
      </w:r>
      <w:r>
        <w:rPr>
          <w:color w:val="000000"/>
          <w:sz w:val="20"/>
          <w:szCs w:val="20"/>
        </w:rPr>
        <w:t>From the legend, it is not clear what fixed or flexible state refer to.</w:t>
      </w:r>
    </w:p>
  </w:comment>
  <w:comment w:id="1" w:author="Nobuaki Mizumoto" w:date="2025-04-15T10:24:00Z" w:initials="NM">
    <w:p w14:paraId="0AE28DDE" w14:textId="77777777" w:rsidR="009C6A3C" w:rsidRDefault="009C6A3C" w:rsidP="009C6A3C">
      <w:pPr>
        <w:pStyle w:val="CommentText"/>
      </w:pPr>
      <w:r>
        <w:rPr>
          <w:rStyle w:val="CommentReference"/>
        </w:rPr>
        <w:annotationRef/>
      </w:r>
      <w:r>
        <w:t>a flexible state (orange)</w:t>
      </w:r>
    </w:p>
    <w:p w14:paraId="30692523" w14:textId="77777777" w:rsidR="009C6A3C" w:rsidRDefault="009C6A3C" w:rsidP="009C6A3C">
      <w:pPr>
        <w:pStyle w:val="CommentText"/>
      </w:pPr>
      <w:r>
        <w:t xml:space="preserve">a fixed state (red) </w:t>
      </w:r>
    </w:p>
    <w:p w14:paraId="55C0E286" w14:textId="77777777" w:rsidR="009C6A3C" w:rsidRDefault="009C6A3C" w:rsidP="009C6A3C">
      <w:pPr>
        <w:pStyle w:val="CommentText"/>
      </w:pPr>
      <w:r>
        <w:t>Does this make it clear?</w:t>
      </w:r>
    </w:p>
  </w:comment>
  <w:comment w:id="5" w:author="Simon Hellemans" w:date="2025-04-13T11:03:00Z" w:initials="SH">
    <w:p w14:paraId="331598E6" w14:textId="5C8E907E" w:rsidR="009A49B2" w:rsidRDefault="009A49B2" w:rsidP="00596D59">
      <w:r>
        <w:rPr>
          <w:rStyle w:val="CommentReference"/>
        </w:rPr>
        <w:annotationRef/>
      </w:r>
      <w:r>
        <w:rPr>
          <w:color w:val="000000"/>
          <w:sz w:val="20"/>
          <w:szCs w:val="20"/>
        </w:rPr>
        <w:t>Maybe « Evidence type » is better suited?</w:t>
      </w:r>
    </w:p>
  </w:comment>
  <w:comment w:id="13" w:author="Simon Hellemans" w:date="2025-04-13T10:59:00Z" w:initials="SH">
    <w:p w14:paraId="1036F953" w14:textId="27892B1F" w:rsidR="00664E68" w:rsidRDefault="00664E68" w:rsidP="00AC6054">
      <w:r>
        <w:rPr>
          <w:rStyle w:val="CommentReference"/>
        </w:rPr>
        <w:annotationRef/>
      </w:r>
      <w:r>
        <w:rPr>
          <w:color w:val="000000"/>
          <w:sz w:val="20"/>
          <w:szCs w:val="20"/>
        </w:rPr>
        <w:t>In Case an Excel file needs to be changed: « monogamous »</w:t>
      </w:r>
    </w:p>
  </w:comment>
  <w:comment w:id="20" w:author="Simon Hellemans" w:date="2025-04-13T11:01:00Z" w:initials="SH">
    <w:p w14:paraId="67372351" w14:textId="77777777" w:rsidR="00BC0F95" w:rsidRDefault="00BC0F95" w:rsidP="0070771B">
      <w:r>
        <w:rPr>
          <w:rStyle w:val="CommentReference"/>
        </w:rPr>
        <w:annotationRef/>
      </w:r>
      <w:r>
        <w:rPr>
          <w:color w:val="000000"/>
          <w:sz w:val="20"/>
          <w:szCs w:val="20"/>
        </w:rPr>
        <w:t>Here we need to add the paper in which you found this citation</w:t>
      </w:r>
    </w:p>
  </w:comment>
  <w:comment w:id="23" w:author="Nobuaki Mizumoto" w:date="2025-05-08T16:08:00Z" w:initials="NM">
    <w:p w14:paraId="0E236A04" w14:textId="77777777" w:rsidR="00FD7F7B" w:rsidRDefault="00FD7F7B" w:rsidP="00FD7F7B">
      <w:pPr>
        <w:pStyle w:val="CommentText"/>
      </w:pPr>
      <w:r>
        <w:rPr>
          <w:rStyle w:val="CommentReference"/>
        </w:rPr>
        <w:annotationRef/>
      </w:r>
      <w:r>
        <w:rPr>
          <w:color w:val="000000"/>
        </w:rPr>
        <w:t>Paper 2, almost accepted:</w:t>
      </w:r>
    </w:p>
    <w:p w14:paraId="0FD37C29" w14:textId="77777777" w:rsidR="00FD7F7B" w:rsidRDefault="00FD7F7B" w:rsidP="00FD7F7B">
      <w:pPr>
        <w:pStyle w:val="CommentText"/>
      </w:pPr>
      <w:r>
        <w:rPr>
          <w:color w:val="000000"/>
        </w:rPr>
        <w:t>Josens G, Deligne J., Harry M., Roy V., Akama P., Cluytens Sion N., Coulibaly T., Dosso K., Goergen G., Hasson M., Kasangij P., Kifukieto K., Le Ru B., Loko L.E.Y., Ndiaye A.B., Roisin Y., Šobotnik J., Stiblik P., Kuenda S.K., Traoré S., Viage M., Wango S.P., Kaymak E., Bourguignon T., Hellemans S. 2025. An integrative revision of the genus Isognathotermes (Termitidae: Cubitermitinae) with description of seven new species and four new subspecies. European Journal of Taxonomy XX.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04C3AA1" w15:done="0"/>
  <w15:commentEx w15:paraId="55C0E286" w15:paraIdParent="104C3AA1" w15:done="0"/>
  <w15:commentEx w15:paraId="331598E6" w15:done="0"/>
  <w15:commentEx w15:paraId="1036F953" w15:done="1"/>
  <w15:commentEx w15:paraId="67372351" w15:done="1"/>
  <w15:commentEx w15:paraId="0FD37C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A615EE" w16cex:dateUtc="2025-04-13T01:52:00Z"/>
  <w16cex:commentExtensible w16cex:durableId="6615419D" w16cex:dateUtc="2025-04-15T14:24:00Z"/>
  <w16cex:commentExtensible w16cex:durableId="2BA61867" w16cex:dateUtc="2025-04-13T02:03:00Z"/>
  <w16cex:commentExtensible w16cex:durableId="2BA61796" w16cex:dateUtc="2025-04-13T01:59:00Z"/>
  <w16cex:commentExtensible w16cex:durableId="2BA617FD" w16cex:dateUtc="2025-04-13T02:01:00Z"/>
  <w16cex:commentExtensible w16cex:durableId="7C6304D5" w16cex:dateUtc="2025-05-08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04C3AA1" w16cid:durableId="2BA615EE"/>
  <w16cid:commentId w16cid:paraId="55C0E286" w16cid:durableId="6615419D"/>
  <w16cid:commentId w16cid:paraId="331598E6" w16cid:durableId="2BA61867"/>
  <w16cid:commentId w16cid:paraId="1036F953" w16cid:durableId="2BA61796"/>
  <w16cid:commentId w16cid:paraId="67372351" w16cid:durableId="2BA617FD"/>
  <w16cid:commentId w16cid:paraId="0FD37C29" w16cid:durableId="7C6304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16D7A6" w14:textId="77777777" w:rsidR="003D2346" w:rsidRDefault="003D2346" w:rsidP="00E47EA0">
      <w:pPr>
        <w:spacing w:after="0" w:line="240" w:lineRule="auto"/>
      </w:pPr>
      <w:r>
        <w:separator/>
      </w:r>
    </w:p>
  </w:endnote>
  <w:endnote w:type="continuationSeparator" w:id="0">
    <w:p w14:paraId="2728FA4B" w14:textId="77777777" w:rsidR="003D2346" w:rsidRDefault="003D2346" w:rsidP="00E47EA0">
      <w:pPr>
        <w:spacing w:after="0" w:line="240" w:lineRule="auto"/>
      </w:pPr>
      <w:r>
        <w:continuationSeparator/>
      </w:r>
    </w:p>
  </w:endnote>
  <w:endnote w:type="continuationNotice" w:id="1">
    <w:p w14:paraId="0791F55D" w14:textId="77777777" w:rsidR="003D2346" w:rsidRDefault="003D23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erif">
    <w:altName w:val="PT Serif"/>
    <w:charset w:val="00"/>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30F1D3" w14:textId="77777777" w:rsidR="003D2346" w:rsidRDefault="003D2346" w:rsidP="00E47EA0">
      <w:pPr>
        <w:spacing w:after="0" w:line="240" w:lineRule="auto"/>
      </w:pPr>
      <w:r>
        <w:separator/>
      </w:r>
    </w:p>
  </w:footnote>
  <w:footnote w:type="continuationSeparator" w:id="0">
    <w:p w14:paraId="325417C6" w14:textId="77777777" w:rsidR="003D2346" w:rsidRDefault="003D2346" w:rsidP="00E47EA0">
      <w:pPr>
        <w:spacing w:after="0" w:line="240" w:lineRule="auto"/>
      </w:pPr>
      <w:r>
        <w:continuationSeparator/>
      </w:r>
    </w:p>
  </w:footnote>
  <w:footnote w:type="continuationNotice" w:id="1">
    <w:p w14:paraId="0B5E971D" w14:textId="77777777" w:rsidR="003D2346" w:rsidRDefault="003D2346">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obuaki Mizumoto">
    <w15:presenceInfo w15:providerId="AD" w15:userId="S::nzm0095@auburn.edu::1420ddf2-104f-44a2-8e0f-b3d38c445eeb"/>
  </w15:person>
  <w15:person w15:author="Simon Hellemans">
    <w15:presenceInfo w15:providerId="AD" w15:userId="S::simon-hellemans@oist.jp::dc47bfa2-ca23-4574-a0f7-87e873186d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proofState w:spelling="clean" w:grammar="clean"/>
  <w:defaultTabStop w:val="72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DUxNDA2NrE0NjJS0lEKTi0uzszPAykwtqwFAIQ7bN8tAAAA"/>
  </w:docVars>
  <w:rsids>
    <w:rsidRoot w:val="00764BF3"/>
    <w:rsid w:val="000001D6"/>
    <w:rsid w:val="00002D44"/>
    <w:rsid w:val="000031BF"/>
    <w:rsid w:val="000107BC"/>
    <w:rsid w:val="00011016"/>
    <w:rsid w:val="00013FE0"/>
    <w:rsid w:val="000151F7"/>
    <w:rsid w:val="000165E6"/>
    <w:rsid w:val="0001718E"/>
    <w:rsid w:val="000172CA"/>
    <w:rsid w:val="0001791B"/>
    <w:rsid w:val="00021F75"/>
    <w:rsid w:val="00025928"/>
    <w:rsid w:val="000279A8"/>
    <w:rsid w:val="00032C03"/>
    <w:rsid w:val="00033355"/>
    <w:rsid w:val="000342E9"/>
    <w:rsid w:val="00034DAE"/>
    <w:rsid w:val="000350F3"/>
    <w:rsid w:val="00035EA4"/>
    <w:rsid w:val="00043414"/>
    <w:rsid w:val="00046F86"/>
    <w:rsid w:val="00047F72"/>
    <w:rsid w:val="0005060D"/>
    <w:rsid w:val="00051427"/>
    <w:rsid w:val="00051440"/>
    <w:rsid w:val="0005145A"/>
    <w:rsid w:val="0005173D"/>
    <w:rsid w:val="00051C9F"/>
    <w:rsid w:val="0005232E"/>
    <w:rsid w:val="000542A9"/>
    <w:rsid w:val="00054573"/>
    <w:rsid w:val="000576B5"/>
    <w:rsid w:val="00066757"/>
    <w:rsid w:val="0006781C"/>
    <w:rsid w:val="00070F38"/>
    <w:rsid w:val="0007290A"/>
    <w:rsid w:val="00073081"/>
    <w:rsid w:val="00074814"/>
    <w:rsid w:val="000769D1"/>
    <w:rsid w:val="00076A7E"/>
    <w:rsid w:val="00080647"/>
    <w:rsid w:val="00080F62"/>
    <w:rsid w:val="00081D31"/>
    <w:rsid w:val="00081F0E"/>
    <w:rsid w:val="0008485C"/>
    <w:rsid w:val="00084CA8"/>
    <w:rsid w:val="00084D37"/>
    <w:rsid w:val="00085885"/>
    <w:rsid w:val="00085899"/>
    <w:rsid w:val="00085FF3"/>
    <w:rsid w:val="000860B5"/>
    <w:rsid w:val="00090503"/>
    <w:rsid w:val="0009129D"/>
    <w:rsid w:val="000957C6"/>
    <w:rsid w:val="00096E96"/>
    <w:rsid w:val="000A15B2"/>
    <w:rsid w:val="000A2A3E"/>
    <w:rsid w:val="000A487A"/>
    <w:rsid w:val="000A4B1B"/>
    <w:rsid w:val="000A573D"/>
    <w:rsid w:val="000B020D"/>
    <w:rsid w:val="000B1908"/>
    <w:rsid w:val="000B205C"/>
    <w:rsid w:val="000C187E"/>
    <w:rsid w:val="000C201A"/>
    <w:rsid w:val="000C450D"/>
    <w:rsid w:val="000C5149"/>
    <w:rsid w:val="000C75E5"/>
    <w:rsid w:val="000C779D"/>
    <w:rsid w:val="000D1369"/>
    <w:rsid w:val="000D1FCD"/>
    <w:rsid w:val="000D270C"/>
    <w:rsid w:val="000D6263"/>
    <w:rsid w:val="000E0A3F"/>
    <w:rsid w:val="000E2C1F"/>
    <w:rsid w:val="000E2EF9"/>
    <w:rsid w:val="000E5184"/>
    <w:rsid w:val="000E5A19"/>
    <w:rsid w:val="000E5C53"/>
    <w:rsid w:val="000E5C61"/>
    <w:rsid w:val="000E69F4"/>
    <w:rsid w:val="000E71F7"/>
    <w:rsid w:val="000F16EE"/>
    <w:rsid w:val="000F213C"/>
    <w:rsid w:val="000F2413"/>
    <w:rsid w:val="000F4F38"/>
    <w:rsid w:val="000F6EC3"/>
    <w:rsid w:val="001010BB"/>
    <w:rsid w:val="00102F0A"/>
    <w:rsid w:val="001048F5"/>
    <w:rsid w:val="00106F75"/>
    <w:rsid w:val="001072E8"/>
    <w:rsid w:val="001105F0"/>
    <w:rsid w:val="001123EF"/>
    <w:rsid w:val="00114717"/>
    <w:rsid w:val="0011662F"/>
    <w:rsid w:val="00117464"/>
    <w:rsid w:val="00127CDA"/>
    <w:rsid w:val="00130F2F"/>
    <w:rsid w:val="00133B09"/>
    <w:rsid w:val="0013489B"/>
    <w:rsid w:val="00143AB2"/>
    <w:rsid w:val="001474D3"/>
    <w:rsid w:val="0015095D"/>
    <w:rsid w:val="001510A9"/>
    <w:rsid w:val="00153350"/>
    <w:rsid w:val="0015348C"/>
    <w:rsid w:val="001538E0"/>
    <w:rsid w:val="00156DE0"/>
    <w:rsid w:val="00160943"/>
    <w:rsid w:val="00161B6C"/>
    <w:rsid w:val="001627E4"/>
    <w:rsid w:val="00162B9C"/>
    <w:rsid w:val="001632E2"/>
    <w:rsid w:val="001648FE"/>
    <w:rsid w:val="00165FDA"/>
    <w:rsid w:val="001672D7"/>
    <w:rsid w:val="001702A1"/>
    <w:rsid w:val="00173A16"/>
    <w:rsid w:val="0017603E"/>
    <w:rsid w:val="0018041E"/>
    <w:rsid w:val="00181EFD"/>
    <w:rsid w:val="00182D14"/>
    <w:rsid w:val="001830BF"/>
    <w:rsid w:val="001830D6"/>
    <w:rsid w:val="0018472F"/>
    <w:rsid w:val="00191E35"/>
    <w:rsid w:val="00195122"/>
    <w:rsid w:val="00195430"/>
    <w:rsid w:val="00197E08"/>
    <w:rsid w:val="001A1656"/>
    <w:rsid w:val="001A191B"/>
    <w:rsid w:val="001A2314"/>
    <w:rsid w:val="001A2F1F"/>
    <w:rsid w:val="001A3C99"/>
    <w:rsid w:val="001A4CAE"/>
    <w:rsid w:val="001A595D"/>
    <w:rsid w:val="001B269D"/>
    <w:rsid w:val="001B32E1"/>
    <w:rsid w:val="001B43AA"/>
    <w:rsid w:val="001B469F"/>
    <w:rsid w:val="001B483F"/>
    <w:rsid w:val="001B50E8"/>
    <w:rsid w:val="001B7840"/>
    <w:rsid w:val="001C377B"/>
    <w:rsid w:val="001C509C"/>
    <w:rsid w:val="001D1D14"/>
    <w:rsid w:val="001D3F06"/>
    <w:rsid w:val="001D5394"/>
    <w:rsid w:val="001D6353"/>
    <w:rsid w:val="001E1F1B"/>
    <w:rsid w:val="001E278F"/>
    <w:rsid w:val="001E3B8E"/>
    <w:rsid w:val="001E3DC4"/>
    <w:rsid w:val="001F27D0"/>
    <w:rsid w:val="001F4BAD"/>
    <w:rsid w:val="001F5D44"/>
    <w:rsid w:val="001F5F2D"/>
    <w:rsid w:val="001F6894"/>
    <w:rsid w:val="001F73F8"/>
    <w:rsid w:val="001F742B"/>
    <w:rsid w:val="002004AF"/>
    <w:rsid w:val="00203E26"/>
    <w:rsid w:val="0020643E"/>
    <w:rsid w:val="002079C1"/>
    <w:rsid w:val="0021330F"/>
    <w:rsid w:val="00215D59"/>
    <w:rsid w:val="00220036"/>
    <w:rsid w:val="0022326E"/>
    <w:rsid w:val="00224D25"/>
    <w:rsid w:val="00224F82"/>
    <w:rsid w:val="00226342"/>
    <w:rsid w:val="0022728A"/>
    <w:rsid w:val="00230790"/>
    <w:rsid w:val="00230CD8"/>
    <w:rsid w:val="00231D9A"/>
    <w:rsid w:val="002349D8"/>
    <w:rsid w:val="00234AC0"/>
    <w:rsid w:val="00235532"/>
    <w:rsid w:val="002355C4"/>
    <w:rsid w:val="00236F44"/>
    <w:rsid w:val="0023780D"/>
    <w:rsid w:val="00237B34"/>
    <w:rsid w:val="00241F34"/>
    <w:rsid w:val="002424A8"/>
    <w:rsid w:val="002437C7"/>
    <w:rsid w:val="00243A65"/>
    <w:rsid w:val="00243CB0"/>
    <w:rsid w:val="00245540"/>
    <w:rsid w:val="0024609F"/>
    <w:rsid w:val="00246176"/>
    <w:rsid w:val="002477EF"/>
    <w:rsid w:val="00247FD0"/>
    <w:rsid w:val="002513CA"/>
    <w:rsid w:val="00251843"/>
    <w:rsid w:val="00257EFE"/>
    <w:rsid w:val="002601E0"/>
    <w:rsid w:val="00260B0F"/>
    <w:rsid w:val="00260C1D"/>
    <w:rsid w:val="002612B8"/>
    <w:rsid w:val="00262008"/>
    <w:rsid w:val="0026672D"/>
    <w:rsid w:val="002711FC"/>
    <w:rsid w:val="002740C9"/>
    <w:rsid w:val="002742D3"/>
    <w:rsid w:val="002767A3"/>
    <w:rsid w:val="002778B1"/>
    <w:rsid w:val="00280412"/>
    <w:rsid w:val="00280CA6"/>
    <w:rsid w:val="002812FC"/>
    <w:rsid w:val="00282423"/>
    <w:rsid w:val="0028386C"/>
    <w:rsid w:val="00283F12"/>
    <w:rsid w:val="00285AFC"/>
    <w:rsid w:val="00290989"/>
    <w:rsid w:val="00290DF1"/>
    <w:rsid w:val="00291684"/>
    <w:rsid w:val="00291DD4"/>
    <w:rsid w:val="00294331"/>
    <w:rsid w:val="0029440C"/>
    <w:rsid w:val="002A0C93"/>
    <w:rsid w:val="002A0F26"/>
    <w:rsid w:val="002A1F3F"/>
    <w:rsid w:val="002A2196"/>
    <w:rsid w:val="002A26D2"/>
    <w:rsid w:val="002A3208"/>
    <w:rsid w:val="002A336C"/>
    <w:rsid w:val="002A4B09"/>
    <w:rsid w:val="002A4DED"/>
    <w:rsid w:val="002B2504"/>
    <w:rsid w:val="002C034B"/>
    <w:rsid w:val="002C130B"/>
    <w:rsid w:val="002C1695"/>
    <w:rsid w:val="002C7D54"/>
    <w:rsid w:val="002D4080"/>
    <w:rsid w:val="002D74AC"/>
    <w:rsid w:val="002E1C95"/>
    <w:rsid w:val="002E2A52"/>
    <w:rsid w:val="002E57A9"/>
    <w:rsid w:val="002E7467"/>
    <w:rsid w:val="002F0FD4"/>
    <w:rsid w:val="002F35BD"/>
    <w:rsid w:val="002F43F5"/>
    <w:rsid w:val="002F494D"/>
    <w:rsid w:val="002F4F70"/>
    <w:rsid w:val="002F61AC"/>
    <w:rsid w:val="00304E6E"/>
    <w:rsid w:val="00305E74"/>
    <w:rsid w:val="0030692D"/>
    <w:rsid w:val="003074A3"/>
    <w:rsid w:val="0031086C"/>
    <w:rsid w:val="0031166C"/>
    <w:rsid w:val="003128A0"/>
    <w:rsid w:val="0031373E"/>
    <w:rsid w:val="003137F0"/>
    <w:rsid w:val="0031460B"/>
    <w:rsid w:val="00315F31"/>
    <w:rsid w:val="003204A1"/>
    <w:rsid w:val="003207A5"/>
    <w:rsid w:val="00320D49"/>
    <w:rsid w:val="00322349"/>
    <w:rsid w:val="00323307"/>
    <w:rsid w:val="003267BF"/>
    <w:rsid w:val="003314E4"/>
    <w:rsid w:val="00331F35"/>
    <w:rsid w:val="003365CA"/>
    <w:rsid w:val="00341E75"/>
    <w:rsid w:val="003424E1"/>
    <w:rsid w:val="003425E3"/>
    <w:rsid w:val="00343F2E"/>
    <w:rsid w:val="00343FF0"/>
    <w:rsid w:val="003441D3"/>
    <w:rsid w:val="00344C92"/>
    <w:rsid w:val="0034556A"/>
    <w:rsid w:val="00350F97"/>
    <w:rsid w:val="00351295"/>
    <w:rsid w:val="003578D7"/>
    <w:rsid w:val="00357AF9"/>
    <w:rsid w:val="00360BFE"/>
    <w:rsid w:val="003616AC"/>
    <w:rsid w:val="003706D6"/>
    <w:rsid w:val="00371027"/>
    <w:rsid w:val="00371795"/>
    <w:rsid w:val="00375502"/>
    <w:rsid w:val="003760F7"/>
    <w:rsid w:val="003809ED"/>
    <w:rsid w:val="003821D7"/>
    <w:rsid w:val="00382E18"/>
    <w:rsid w:val="00384861"/>
    <w:rsid w:val="003856E5"/>
    <w:rsid w:val="003872FD"/>
    <w:rsid w:val="00387F3A"/>
    <w:rsid w:val="00391611"/>
    <w:rsid w:val="00392D76"/>
    <w:rsid w:val="003939A0"/>
    <w:rsid w:val="00393A13"/>
    <w:rsid w:val="00393FDF"/>
    <w:rsid w:val="00397F37"/>
    <w:rsid w:val="003A0662"/>
    <w:rsid w:val="003A16A8"/>
    <w:rsid w:val="003A306B"/>
    <w:rsid w:val="003A4770"/>
    <w:rsid w:val="003A6AA1"/>
    <w:rsid w:val="003A6DB4"/>
    <w:rsid w:val="003A70BE"/>
    <w:rsid w:val="003B0741"/>
    <w:rsid w:val="003B0B66"/>
    <w:rsid w:val="003B1D3E"/>
    <w:rsid w:val="003B2F43"/>
    <w:rsid w:val="003B4515"/>
    <w:rsid w:val="003B4DFB"/>
    <w:rsid w:val="003B4F27"/>
    <w:rsid w:val="003B6A85"/>
    <w:rsid w:val="003B6C7E"/>
    <w:rsid w:val="003B7566"/>
    <w:rsid w:val="003B7C4B"/>
    <w:rsid w:val="003C0214"/>
    <w:rsid w:val="003C3477"/>
    <w:rsid w:val="003C6B55"/>
    <w:rsid w:val="003D1187"/>
    <w:rsid w:val="003D2346"/>
    <w:rsid w:val="003D3363"/>
    <w:rsid w:val="003D4F47"/>
    <w:rsid w:val="003D7854"/>
    <w:rsid w:val="003E0EAD"/>
    <w:rsid w:val="003E10A7"/>
    <w:rsid w:val="003E4278"/>
    <w:rsid w:val="003E536B"/>
    <w:rsid w:val="003E556F"/>
    <w:rsid w:val="003F10A4"/>
    <w:rsid w:val="003F36F3"/>
    <w:rsid w:val="003F5AF4"/>
    <w:rsid w:val="004009F8"/>
    <w:rsid w:val="00400E98"/>
    <w:rsid w:val="00401287"/>
    <w:rsid w:val="00403CCB"/>
    <w:rsid w:val="00405020"/>
    <w:rsid w:val="0041335E"/>
    <w:rsid w:val="0041379E"/>
    <w:rsid w:val="00415036"/>
    <w:rsid w:val="00415C46"/>
    <w:rsid w:val="0041654B"/>
    <w:rsid w:val="00420808"/>
    <w:rsid w:val="00423FF4"/>
    <w:rsid w:val="004261DC"/>
    <w:rsid w:val="0042730F"/>
    <w:rsid w:val="00427AC5"/>
    <w:rsid w:val="004303A8"/>
    <w:rsid w:val="00431173"/>
    <w:rsid w:val="00432FCA"/>
    <w:rsid w:val="00432FEC"/>
    <w:rsid w:val="00435DD5"/>
    <w:rsid w:val="004364DE"/>
    <w:rsid w:val="0043725D"/>
    <w:rsid w:val="00440B7F"/>
    <w:rsid w:val="004432A4"/>
    <w:rsid w:val="00445DEC"/>
    <w:rsid w:val="00447136"/>
    <w:rsid w:val="0044780C"/>
    <w:rsid w:val="0045584B"/>
    <w:rsid w:val="00456AA2"/>
    <w:rsid w:val="0046084F"/>
    <w:rsid w:val="0046169C"/>
    <w:rsid w:val="00461D46"/>
    <w:rsid w:val="00463B69"/>
    <w:rsid w:val="00463C16"/>
    <w:rsid w:val="004641D8"/>
    <w:rsid w:val="00465FB5"/>
    <w:rsid w:val="00466E0E"/>
    <w:rsid w:val="004670BC"/>
    <w:rsid w:val="0046756B"/>
    <w:rsid w:val="00470575"/>
    <w:rsid w:val="004705BC"/>
    <w:rsid w:val="004721B4"/>
    <w:rsid w:val="00480BC5"/>
    <w:rsid w:val="00480D7E"/>
    <w:rsid w:val="004821C2"/>
    <w:rsid w:val="00485F15"/>
    <w:rsid w:val="004868D1"/>
    <w:rsid w:val="00486948"/>
    <w:rsid w:val="00487762"/>
    <w:rsid w:val="00491AC3"/>
    <w:rsid w:val="00491BD9"/>
    <w:rsid w:val="00491DE1"/>
    <w:rsid w:val="00492675"/>
    <w:rsid w:val="004943AF"/>
    <w:rsid w:val="00494FDF"/>
    <w:rsid w:val="004950B2"/>
    <w:rsid w:val="004A498B"/>
    <w:rsid w:val="004A52E1"/>
    <w:rsid w:val="004A7874"/>
    <w:rsid w:val="004B005C"/>
    <w:rsid w:val="004B114E"/>
    <w:rsid w:val="004B3B06"/>
    <w:rsid w:val="004B3C7B"/>
    <w:rsid w:val="004B438B"/>
    <w:rsid w:val="004B71A2"/>
    <w:rsid w:val="004B783D"/>
    <w:rsid w:val="004B7E6F"/>
    <w:rsid w:val="004C0578"/>
    <w:rsid w:val="004C2DB0"/>
    <w:rsid w:val="004C2E4F"/>
    <w:rsid w:val="004C37A5"/>
    <w:rsid w:val="004D129D"/>
    <w:rsid w:val="004D195B"/>
    <w:rsid w:val="004D2395"/>
    <w:rsid w:val="004D370D"/>
    <w:rsid w:val="004D392D"/>
    <w:rsid w:val="004D4339"/>
    <w:rsid w:val="004E0571"/>
    <w:rsid w:val="004E0717"/>
    <w:rsid w:val="004E5393"/>
    <w:rsid w:val="004E5505"/>
    <w:rsid w:val="004E6A1C"/>
    <w:rsid w:val="004F137E"/>
    <w:rsid w:val="004F17F6"/>
    <w:rsid w:val="004F1E2C"/>
    <w:rsid w:val="004F3404"/>
    <w:rsid w:val="004F5B3A"/>
    <w:rsid w:val="004F6903"/>
    <w:rsid w:val="004F6AAE"/>
    <w:rsid w:val="004F7B5D"/>
    <w:rsid w:val="0050009D"/>
    <w:rsid w:val="00501336"/>
    <w:rsid w:val="005035B2"/>
    <w:rsid w:val="00503FCB"/>
    <w:rsid w:val="0050430D"/>
    <w:rsid w:val="005045B7"/>
    <w:rsid w:val="00504A15"/>
    <w:rsid w:val="00505B0E"/>
    <w:rsid w:val="00506581"/>
    <w:rsid w:val="00506D9B"/>
    <w:rsid w:val="00507CAC"/>
    <w:rsid w:val="0051121C"/>
    <w:rsid w:val="005116EC"/>
    <w:rsid w:val="0051170D"/>
    <w:rsid w:val="00512313"/>
    <w:rsid w:val="0051734B"/>
    <w:rsid w:val="005206F8"/>
    <w:rsid w:val="00521E5A"/>
    <w:rsid w:val="005230AC"/>
    <w:rsid w:val="00526571"/>
    <w:rsid w:val="00526D93"/>
    <w:rsid w:val="00530BA6"/>
    <w:rsid w:val="005322CE"/>
    <w:rsid w:val="00533576"/>
    <w:rsid w:val="0053464C"/>
    <w:rsid w:val="00536123"/>
    <w:rsid w:val="00537797"/>
    <w:rsid w:val="00540108"/>
    <w:rsid w:val="00540B05"/>
    <w:rsid w:val="00541979"/>
    <w:rsid w:val="00543B8E"/>
    <w:rsid w:val="005443CA"/>
    <w:rsid w:val="0054450A"/>
    <w:rsid w:val="00544977"/>
    <w:rsid w:val="0054587C"/>
    <w:rsid w:val="00545BFD"/>
    <w:rsid w:val="005515CA"/>
    <w:rsid w:val="00554875"/>
    <w:rsid w:val="00554B2A"/>
    <w:rsid w:val="0055646B"/>
    <w:rsid w:val="00560B84"/>
    <w:rsid w:val="00562BE3"/>
    <w:rsid w:val="00562F38"/>
    <w:rsid w:val="00564292"/>
    <w:rsid w:val="00567749"/>
    <w:rsid w:val="00571DD5"/>
    <w:rsid w:val="005732CA"/>
    <w:rsid w:val="0057334D"/>
    <w:rsid w:val="00574698"/>
    <w:rsid w:val="00574EBE"/>
    <w:rsid w:val="00575FE7"/>
    <w:rsid w:val="00577811"/>
    <w:rsid w:val="00580A9A"/>
    <w:rsid w:val="005829A7"/>
    <w:rsid w:val="00583790"/>
    <w:rsid w:val="00583C72"/>
    <w:rsid w:val="00584DFC"/>
    <w:rsid w:val="005928A6"/>
    <w:rsid w:val="00595B19"/>
    <w:rsid w:val="005A0581"/>
    <w:rsid w:val="005A1B39"/>
    <w:rsid w:val="005A2270"/>
    <w:rsid w:val="005A22BF"/>
    <w:rsid w:val="005A4857"/>
    <w:rsid w:val="005A6A4D"/>
    <w:rsid w:val="005B19EC"/>
    <w:rsid w:val="005B1E83"/>
    <w:rsid w:val="005B29AB"/>
    <w:rsid w:val="005B4BFE"/>
    <w:rsid w:val="005B6A26"/>
    <w:rsid w:val="005C192F"/>
    <w:rsid w:val="005C5B5D"/>
    <w:rsid w:val="005D19B9"/>
    <w:rsid w:val="005D1EB4"/>
    <w:rsid w:val="005D3239"/>
    <w:rsid w:val="005D3361"/>
    <w:rsid w:val="005D42C9"/>
    <w:rsid w:val="005D4A53"/>
    <w:rsid w:val="005D5D91"/>
    <w:rsid w:val="005D68F5"/>
    <w:rsid w:val="005E2301"/>
    <w:rsid w:val="005E56AE"/>
    <w:rsid w:val="005E6456"/>
    <w:rsid w:val="005E7AD2"/>
    <w:rsid w:val="005F1FE4"/>
    <w:rsid w:val="00601C0E"/>
    <w:rsid w:val="00603BA5"/>
    <w:rsid w:val="00610F84"/>
    <w:rsid w:val="00611261"/>
    <w:rsid w:val="00614018"/>
    <w:rsid w:val="0061459A"/>
    <w:rsid w:val="006156CB"/>
    <w:rsid w:val="00615CF1"/>
    <w:rsid w:val="00616390"/>
    <w:rsid w:val="00617160"/>
    <w:rsid w:val="006215C9"/>
    <w:rsid w:val="00622643"/>
    <w:rsid w:val="00622C7B"/>
    <w:rsid w:val="00625EAB"/>
    <w:rsid w:val="00632143"/>
    <w:rsid w:val="006322B8"/>
    <w:rsid w:val="00632F51"/>
    <w:rsid w:val="00633EDB"/>
    <w:rsid w:val="006365B6"/>
    <w:rsid w:val="00636E94"/>
    <w:rsid w:val="006371BF"/>
    <w:rsid w:val="00640FF3"/>
    <w:rsid w:val="00641620"/>
    <w:rsid w:val="0064371F"/>
    <w:rsid w:val="00644585"/>
    <w:rsid w:val="006505FB"/>
    <w:rsid w:val="006514EE"/>
    <w:rsid w:val="00655111"/>
    <w:rsid w:val="006551CF"/>
    <w:rsid w:val="00655641"/>
    <w:rsid w:val="006567C6"/>
    <w:rsid w:val="00660147"/>
    <w:rsid w:val="00660243"/>
    <w:rsid w:val="00662ECC"/>
    <w:rsid w:val="00664E68"/>
    <w:rsid w:val="00665990"/>
    <w:rsid w:val="00665FE1"/>
    <w:rsid w:val="0066609B"/>
    <w:rsid w:val="006662B6"/>
    <w:rsid w:val="00672181"/>
    <w:rsid w:val="00673AE7"/>
    <w:rsid w:val="006748B2"/>
    <w:rsid w:val="006748BE"/>
    <w:rsid w:val="0067562D"/>
    <w:rsid w:val="00675F25"/>
    <w:rsid w:val="00676044"/>
    <w:rsid w:val="00676694"/>
    <w:rsid w:val="006768D3"/>
    <w:rsid w:val="00677CE7"/>
    <w:rsid w:val="00681296"/>
    <w:rsid w:val="00681DA1"/>
    <w:rsid w:val="00684D23"/>
    <w:rsid w:val="00686FDF"/>
    <w:rsid w:val="0069022D"/>
    <w:rsid w:val="006910BB"/>
    <w:rsid w:val="00691E33"/>
    <w:rsid w:val="00692BA6"/>
    <w:rsid w:val="006942B3"/>
    <w:rsid w:val="006A1564"/>
    <w:rsid w:val="006A4890"/>
    <w:rsid w:val="006A697E"/>
    <w:rsid w:val="006A6B8E"/>
    <w:rsid w:val="006A6E9C"/>
    <w:rsid w:val="006B0E3F"/>
    <w:rsid w:val="006B4BCF"/>
    <w:rsid w:val="006C13A4"/>
    <w:rsid w:val="006C3706"/>
    <w:rsid w:val="006C43B5"/>
    <w:rsid w:val="006C47C4"/>
    <w:rsid w:val="006D0713"/>
    <w:rsid w:val="006D4680"/>
    <w:rsid w:val="006D63E0"/>
    <w:rsid w:val="006E04D1"/>
    <w:rsid w:val="006E1FAB"/>
    <w:rsid w:val="006E3945"/>
    <w:rsid w:val="006E4BFF"/>
    <w:rsid w:val="006F050F"/>
    <w:rsid w:val="006F0AAC"/>
    <w:rsid w:val="006F3714"/>
    <w:rsid w:val="006F4FAA"/>
    <w:rsid w:val="006F5919"/>
    <w:rsid w:val="006F6791"/>
    <w:rsid w:val="006F76CA"/>
    <w:rsid w:val="0070466C"/>
    <w:rsid w:val="00707238"/>
    <w:rsid w:val="00707518"/>
    <w:rsid w:val="00710963"/>
    <w:rsid w:val="00711B6F"/>
    <w:rsid w:val="007165DD"/>
    <w:rsid w:val="00725BE2"/>
    <w:rsid w:val="00726167"/>
    <w:rsid w:val="00726242"/>
    <w:rsid w:val="00730EEA"/>
    <w:rsid w:val="007321E8"/>
    <w:rsid w:val="00732256"/>
    <w:rsid w:val="0073271B"/>
    <w:rsid w:val="00733728"/>
    <w:rsid w:val="0073596D"/>
    <w:rsid w:val="007364B1"/>
    <w:rsid w:val="007411B9"/>
    <w:rsid w:val="007432A7"/>
    <w:rsid w:val="0074411C"/>
    <w:rsid w:val="00753446"/>
    <w:rsid w:val="00753F45"/>
    <w:rsid w:val="00755E86"/>
    <w:rsid w:val="00756684"/>
    <w:rsid w:val="00761C4E"/>
    <w:rsid w:val="00761FC7"/>
    <w:rsid w:val="00762835"/>
    <w:rsid w:val="00764BF3"/>
    <w:rsid w:val="0077106B"/>
    <w:rsid w:val="007715B8"/>
    <w:rsid w:val="00771B4B"/>
    <w:rsid w:val="007727A6"/>
    <w:rsid w:val="007749E4"/>
    <w:rsid w:val="00774AFD"/>
    <w:rsid w:val="00775FDA"/>
    <w:rsid w:val="00782B17"/>
    <w:rsid w:val="007927B9"/>
    <w:rsid w:val="007927E5"/>
    <w:rsid w:val="007A21CD"/>
    <w:rsid w:val="007B0BED"/>
    <w:rsid w:val="007B3986"/>
    <w:rsid w:val="007B5516"/>
    <w:rsid w:val="007C052D"/>
    <w:rsid w:val="007C3CD8"/>
    <w:rsid w:val="007C61BB"/>
    <w:rsid w:val="007C71BC"/>
    <w:rsid w:val="007D0918"/>
    <w:rsid w:val="007D20B7"/>
    <w:rsid w:val="007D2B72"/>
    <w:rsid w:val="007D6B3F"/>
    <w:rsid w:val="007E3FC4"/>
    <w:rsid w:val="007E59B5"/>
    <w:rsid w:val="007E5C29"/>
    <w:rsid w:val="007E786F"/>
    <w:rsid w:val="007F03C5"/>
    <w:rsid w:val="007F3D82"/>
    <w:rsid w:val="007F4005"/>
    <w:rsid w:val="007F6106"/>
    <w:rsid w:val="00803349"/>
    <w:rsid w:val="00803E6C"/>
    <w:rsid w:val="0080757A"/>
    <w:rsid w:val="00810AFC"/>
    <w:rsid w:val="008126E7"/>
    <w:rsid w:val="008132EC"/>
    <w:rsid w:val="0081564F"/>
    <w:rsid w:val="00820E67"/>
    <w:rsid w:val="008222D3"/>
    <w:rsid w:val="00822A02"/>
    <w:rsid w:val="00824C3D"/>
    <w:rsid w:val="008344A2"/>
    <w:rsid w:val="00834A68"/>
    <w:rsid w:val="00834ED3"/>
    <w:rsid w:val="00835499"/>
    <w:rsid w:val="00835C00"/>
    <w:rsid w:val="00836395"/>
    <w:rsid w:val="00836430"/>
    <w:rsid w:val="00841AC3"/>
    <w:rsid w:val="00841D8D"/>
    <w:rsid w:val="0084562B"/>
    <w:rsid w:val="0085161D"/>
    <w:rsid w:val="00851E2E"/>
    <w:rsid w:val="00853F24"/>
    <w:rsid w:val="008540AB"/>
    <w:rsid w:val="008558C0"/>
    <w:rsid w:val="008566FD"/>
    <w:rsid w:val="008624D3"/>
    <w:rsid w:val="0087191E"/>
    <w:rsid w:val="00874E2C"/>
    <w:rsid w:val="00875578"/>
    <w:rsid w:val="00875F03"/>
    <w:rsid w:val="0087767C"/>
    <w:rsid w:val="00882685"/>
    <w:rsid w:val="00882BDE"/>
    <w:rsid w:val="008843BA"/>
    <w:rsid w:val="00887032"/>
    <w:rsid w:val="00891278"/>
    <w:rsid w:val="00892FE2"/>
    <w:rsid w:val="00893728"/>
    <w:rsid w:val="00894A7F"/>
    <w:rsid w:val="00895218"/>
    <w:rsid w:val="00896488"/>
    <w:rsid w:val="0089671D"/>
    <w:rsid w:val="008971B6"/>
    <w:rsid w:val="008A02E9"/>
    <w:rsid w:val="008A307A"/>
    <w:rsid w:val="008A3963"/>
    <w:rsid w:val="008A4D9D"/>
    <w:rsid w:val="008A4F4B"/>
    <w:rsid w:val="008A7823"/>
    <w:rsid w:val="008A7C39"/>
    <w:rsid w:val="008B18C6"/>
    <w:rsid w:val="008B3AC6"/>
    <w:rsid w:val="008C1482"/>
    <w:rsid w:val="008C26A6"/>
    <w:rsid w:val="008C2777"/>
    <w:rsid w:val="008C513A"/>
    <w:rsid w:val="008D0AF0"/>
    <w:rsid w:val="008D3537"/>
    <w:rsid w:val="008D4B28"/>
    <w:rsid w:val="008D6090"/>
    <w:rsid w:val="008D767D"/>
    <w:rsid w:val="008E1581"/>
    <w:rsid w:val="008E1659"/>
    <w:rsid w:val="008E205E"/>
    <w:rsid w:val="008E23E5"/>
    <w:rsid w:val="008E3260"/>
    <w:rsid w:val="008E39AF"/>
    <w:rsid w:val="008E3CFA"/>
    <w:rsid w:val="008E54C0"/>
    <w:rsid w:val="008E7E6F"/>
    <w:rsid w:val="008F28CD"/>
    <w:rsid w:val="008F2CDE"/>
    <w:rsid w:val="008F50E4"/>
    <w:rsid w:val="008F79FD"/>
    <w:rsid w:val="00900051"/>
    <w:rsid w:val="0090035D"/>
    <w:rsid w:val="0090037E"/>
    <w:rsid w:val="00902C0A"/>
    <w:rsid w:val="00903046"/>
    <w:rsid w:val="00906938"/>
    <w:rsid w:val="00907374"/>
    <w:rsid w:val="00910986"/>
    <w:rsid w:val="009147B1"/>
    <w:rsid w:val="0091718C"/>
    <w:rsid w:val="0092171E"/>
    <w:rsid w:val="00923734"/>
    <w:rsid w:val="0092439A"/>
    <w:rsid w:val="009274D1"/>
    <w:rsid w:val="0092765C"/>
    <w:rsid w:val="0093014F"/>
    <w:rsid w:val="00930862"/>
    <w:rsid w:val="00933A58"/>
    <w:rsid w:val="00934765"/>
    <w:rsid w:val="00934BC6"/>
    <w:rsid w:val="00937B5F"/>
    <w:rsid w:val="009412B3"/>
    <w:rsid w:val="00942A09"/>
    <w:rsid w:val="00943894"/>
    <w:rsid w:val="00944350"/>
    <w:rsid w:val="00946A02"/>
    <w:rsid w:val="00946FA4"/>
    <w:rsid w:val="00947BFD"/>
    <w:rsid w:val="0095147E"/>
    <w:rsid w:val="00952D3D"/>
    <w:rsid w:val="00960749"/>
    <w:rsid w:val="00961C11"/>
    <w:rsid w:val="00974305"/>
    <w:rsid w:val="00974BE5"/>
    <w:rsid w:val="00977891"/>
    <w:rsid w:val="00982CC4"/>
    <w:rsid w:val="00983CBA"/>
    <w:rsid w:val="00985272"/>
    <w:rsid w:val="009878F7"/>
    <w:rsid w:val="00987A1F"/>
    <w:rsid w:val="00991636"/>
    <w:rsid w:val="00997879"/>
    <w:rsid w:val="009A26FC"/>
    <w:rsid w:val="009A29C0"/>
    <w:rsid w:val="009A49B2"/>
    <w:rsid w:val="009A5591"/>
    <w:rsid w:val="009A7981"/>
    <w:rsid w:val="009A7D08"/>
    <w:rsid w:val="009B1B84"/>
    <w:rsid w:val="009B2CB0"/>
    <w:rsid w:val="009B36B3"/>
    <w:rsid w:val="009B388E"/>
    <w:rsid w:val="009B710B"/>
    <w:rsid w:val="009C1C54"/>
    <w:rsid w:val="009C2B0B"/>
    <w:rsid w:val="009C312B"/>
    <w:rsid w:val="009C6A3C"/>
    <w:rsid w:val="009D211A"/>
    <w:rsid w:val="009D4F74"/>
    <w:rsid w:val="009D6E16"/>
    <w:rsid w:val="009E3D95"/>
    <w:rsid w:val="009E67B0"/>
    <w:rsid w:val="009F08F7"/>
    <w:rsid w:val="009F4862"/>
    <w:rsid w:val="009F54D8"/>
    <w:rsid w:val="00A017A4"/>
    <w:rsid w:val="00A020D4"/>
    <w:rsid w:val="00A0520F"/>
    <w:rsid w:val="00A111CC"/>
    <w:rsid w:val="00A11A03"/>
    <w:rsid w:val="00A1274F"/>
    <w:rsid w:val="00A1666A"/>
    <w:rsid w:val="00A17BE8"/>
    <w:rsid w:val="00A20A72"/>
    <w:rsid w:val="00A2315C"/>
    <w:rsid w:val="00A240E2"/>
    <w:rsid w:val="00A244BF"/>
    <w:rsid w:val="00A24753"/>
    <w:rsid w:val="00A25EA3"/>
    <w:rsid w:val="00A27001"/>
    <w:rsid w:val="00A30524"/>
    <w:rsid w:val="00A3403D"/>
    <w:rsid w:val="00A35002"/>
    <w:rsid w:val="00A35171"/>
    <w:rsid w:val="00A36F19"/>
    <w:rsid w:val="00A378E5"/>
    <w:rsid w:val="00A420FB"/>
    <w:rsid w:val="00A441BB"/>
    <w:rsid w:val="00A44EBB"/>
    <w:rsid w:val="00A455A5"/>
    <w:rsid w:val="00A45709"/>
    <w:rsid w:val="00A50128"/>
    <w:rsid w:val="00A55006"/>
    <w:rsid w:val="00A55161"/>
    <w:rsid w:val="00A554EC"/>
    <w:rsid w:val="00A61696"/>
    <w:rsid w:val="00A619DD"/>
    <w:rsid w:val="00A63FED"/>
    <w:rsid w:val="00A71320"/>
    <w:rsid w:val="00A720F3"/>
    <w:rsid w:val="00A722D2"/>
    <w:rsid w:val="00A72DA9"/>
    <w:rsid w:val="00A73A08"/>
    <w:rsid w:val="00A73AF7"/>
    <w:rsid w:val="00A747C8"/>
    <w:rsid w:val="00A80FF0"/>
    <w:rsid w:val="00A85A55"/>
    <w:rsid w:val="00A85A6A"/>
    <w:rsid w:val="00A87A26"/>
    <w:rsid w:val="00A93DDD"/>
    <w:rsid w:val="00A94DDB"/>
    <w:rsid w:val="00A94F15"/>
    <w:rsid w:val="00A97FBD"/>
    <w:rsid w:val="00AA0022"/>
    <w:rsid w:val="00AA1B5D"/>
    <w:rsid w:val="00AA3FB8"/>
    <w:rsid w:val="00AA6066"/>
    <w:rsid w:val="00AB0A51"/>
    <w:rsid w:val="00AB1D09"/>
    <w:rsid w:val="00AC01A4"/>
    <w:rsid w:val="00AC086B"/>
    <w:rsid w:val="00AC1D99"/>
    <w:rsid w:val="00AC544D"/>
    <w:rsid w:val="00AC61D5"/>
    <w:rsid w:val="00AC620C"/>
    <w:rsid w:val="00AC6556"/>
    <w:rsid w:val="00AC6B5D"/>
    <w:rsid w:val="00AD088E"/>
    <w:rsid w:val="00AD10CC"/>
    <w:rsid w:val="00AD245E"/>
    <w:rsid w:val="00AD70AB"/>
    <w:rsid w:val="00AE279B"/>
    <w:rsid w:val="00AE53A3"/>
    <w:rsid w:val="00AE59CE"/>
    <w:rsid w:val="00AF0376"/>
    <w:rsid w:val="00AF113B"/>
    <w:rsid w:val="00AF2451"/>
    <w:rsid w:val="00AF491C"/>
    <w:rsid w:val="00AF593F"/>
    <w:rsid w:val="00AF6472"/>
    <w:rsid w:val="00AF6EA2"/>
    <w:rsid w:val="00AF7140"/>
    <w:rsid w:val="00B00C83"/>
    <w:rsid w:val="00B01ACD"/>
    <w:rsid w:val="00B026B8"/>
    <w:rsid w:val="00B042DE"/>
    <w:rsid w:val="00B0430D"/>
    <w:rsid w:val="00B05984"/>
    <w:rsid w:val="00B05D54"/>
    <w:rsid w:val="00B067D2"/>
    <w:rsid w:val="00B06A32"/>
    <w:rsid w:val="00B118F9"/>
    <w:rsid w:val="00B130C3"/>
    <w:rsid w:val="00B23D28"/>
    <w:rsid w:val="00B2489F"/>
    <w:rsid w:val="00B249FE"/>
    <w:rsid w:val="00B3155A"/>
    <w:rsid w:val="00B3199D"/>
    <w:rsid w:val="00B31AB6"/>
    <w:rsid w:val="00B32341"/>
    <w:rsid w:val="00B335C7"/>
    <w:rsid w:val="00B3511F"/>
    <w:rsid w:val="00B4342D"/>
    <w:rsid w:val="00B43E4E"/>
    <w:rsid w:val="00B50897"/>
    <w:rsid w:val="00B564B6"/>
    <w:rsid w:val="00B63286"/>
    <w:rsid w:val="00B6738D"/>
    <w:rsid w:val="00B70E01"/>
    <w:rsid w:val="00B729BD"/>
    <w:rsid w:val="00B74033"/>
    <w:rsid w:val="00B74601"/>
    <w:rsid w:val="00B75663"/>
    <w:rsid w:val="00B75ABA"/>
    <w:rsid w:val="00B76298"/>
    <w:rsid w:val="00B77681"/>
    <w:rsid w:val="00B7768A"/>
    <w:rsid w:val="00B856B5"/>
    <w:rsid w:val="00B85D36"/>
    <w:rsid w:val="00B879A7"/>
    <w:rsid w:val="00B87AA0"/>
    <w:rsid w:val="00B87E5F"/>
    <w:rsid w:val="00B911E8"/>
    <w:rsid w:val="00B93BBE"/>
    <w:rsid w:val="00B95F92"/>
    <w:rsid w:val="00B969E1"/>
    <w:rsid w:val="00B9700B"/>
    <w:rsid w:val="00BA0994"/>
    <w:rsid w:val="00BA23F4"/>
    <w:rsid w:val="00BA3866"/>
    <w:rsid w:val="00BA60F1"/>
    <w:rsid w:val="00BB0AF2"/>
    <w:rsid w:val="00BB0F67"/>
    <w:rsid w:val="00BB29AF"/>
    <w:rsid w:val="00BB2E98"/>
    <w:rsid w:val="00BB5E38"/>
    <w:rsid w:val="00BC0AD1"/>
    <w:rsid w:val="00BC0F95"/>
    <w:rsid w:val="00BC278A"/>
    <w:rsid w:val="00BC5D62"/>
    <w:rsid w:val="00BC76A9"/>
    <w:rsid w:val="00BD0412"/>
    <w:rsid w:val="00BD0C22"/>
    <w:rsid w:val="00BD127D"/>
    <w:rsid w:val="00BD1E34"/>
    <w:rsid w:val="00BD3DAF"/>
    <w:rsid w:val="00BD477A"/>
    <w:rsid w:val="00BD52D4"/>
    <w:rsid w:val="00BD54D5"/>
    <w:rsid w:val="00BD6350"/>
    <w:rsid w:val="00BD77E7"/>
    <w:rsid w:val="00BE0F4C"/>
    <w:rsid w:val="00BE39FF"/>
    <w:rsid w:val="00BE46A4"/>
    <w:rsid w:val="00BE4899"/>
    <w:rsid w:val="00BE664C"/>
    <w:rsid w:val="00BF4F21"/>
    <w:rsid w:val="00BF524A"/>
    <w:rsid w:val="00BF7A64"/>
    <w:rsid w:val="00C01573"/>
    <w:rsid w:val="00C021AC"/>
    <w:rsid w:val="00C02FFB"/>
    <w:rsid w:val="00C04C0C"/>
    <w:rsid w:val="00C0799E"/>
    <w:rsid w:val="00C10133"/>
    <w:rsid w:val="00C12E58"/>
    <w:rsid w:val="00C13B1C"/>
    <w:rsid w:val="00C16DB1"/>
    <w:rsid w:val="00C20A43"/>
    <w:rsid w:val="00C20FDD"/>
    <w:rsid w:val="00C2371F"/>
    <w:rsid w:val="00C23B8C"/>
    <w:rsid w:val="00C24906"/>
    <w:rsid w:val="00C25C31"/>
    <w:rsid w:val="00C26C7E"/>
    <w:rsid w:val="00C278E5"/>
    <w:rsid w:val="00C27FB8"/>
    <w:rsid w:val="00C31703"/>
    <w:rsid w:val="00C33110"/>
    <w:rsid w:val="00C3724D"/>
    <w:rsid w:val="00C437CC"/>
    <w:rsid w:val="00C44FF8"/>
    <w:rsid w:val="00C46979"/>
    <w:rsid w:val="00C50926"/>
    <w:rsid w:val="00C54F02"/>
    <w:rsid w:val="00C558F4"/>
    <w:rsid w:val="00C55F0A"/>
    <w:rsid w:val="00C628B3"/>
    <w:rsid w:val="00C65C64"/>
    <w:rsid w:val="00C66EB2"/>
    <w:rsid w:val="00C67B73"/>
    <w:rsid w:val="00C67FAB"/>
    <w:rsid w:val="00C70BF1"/>
    <w:rsid w:val="00C728FF"/>
    <w:rsid w:val="00C74DA3"/>
    <w:rsid w:val="00C74DFA"/>
    <w:rsid w:val="00C80BC5"/>
    <w:rsid w:val="00C83408"/>
    <w:rsid w:val="00C839C0"/>
    <w:rsid w:val="00C84EF0"/>
    <w:rsid w:val="00C865C7"/>
    <w:rsid w:val="00C8662E"/>
    <w:rsid w:val="00C87AC1"/>
    <w:rsid w:val="00C93BAD"/>
    <w:rsid w:val="00C96FAA"/>
    <w:rsid w:val="00C9791A"/>
    <w:rsid w:val="00CA4232"/>
    <w:rsid w:val="00CA5CBD"/>
    <w:rsid w:val="00CA7EB3"/>
    <w:rsid w:val="00CB0969"/>
    <w:rsid w:val="00CB1A6C"/>
    <w:rsid w:val="00CB1BB9"/>
    <w:rsid w:val="00CB2E00"/>
    <w:rsid w:val="00CB4009"/>
    <w:rsid w:val="00CB52AC"/>
    <w:rsid w:val="00CB541D"/>
    <w:rsid w:val="00CB66F9"/>
    <w:rsid w:val="00CC30D4"/>
    <w:rsid w:val="00CC3463"/>
    <w:rsid w:val="00CC4243"/>
    <w:rsid w:val="00CD0F88"/>
    <w:rsid w:val="00CD3F1C"/>
    <w:rsid w:val="00CD681B"/>
    <w:rsid w:val="00CD7585"/>
    <w:rsid w:val="00CE0471"/>
    <w:rsid w:val="00CE7C42"/>
    <w:rsid w:val="00CF3ED6"/>
    <w:rsid w:val="00CF410C"/>
    <w:rsid w:val="00CF687B"/>
    <w:rsid w:val="00D01957"/>
    <w:rsid w:val="00D02A51"/>
    <w:rsid w:val="00D03CD1"/>
    <w:rsid w:val="00D04613"/>
    <w:rsid w:val="00D06626"/>
    <w:rsid w:val="00D06D5C"/>
    <w:rsid w:val="00D13197"/>
    <w:rsid w:val="00D13C07"/>
    <w:rsid w:val="00D207D7"/>
    <w:rsid w:val="00D220BA"/>
    <w:rsid w:val="00D22D32"/>
    <w:rsid w:val="00D22E20"/>
    <w:rsid w:val="00D25239"/>
    <w:rsid w:val="00D25346"/>
    <w:rsid w:val="00D315E7"/>
    <w:rsid w:val="00D31E86"/>
    <w:rsid w:val="00D35CBE"/>
    <w:rsid w:val="00D4167E"/>
    <w:rsid w:val="00D44ABC"/>
    <w:rsid w:val="00D45979"/>
    <w:rsid w:val="00D50DAE"/>
    <w:rsid w:val="00D52168"/>
    <w:rsid w:val="00D52ABA"/>
    <w:rsid w:val="00D53A7A"/>
    <w:rsid w:val="00D54A55"/>
    <w:rsid w:val="00D54E7A"/>
    <w:rsid w:val="00D5588D"/>
    <w:rsid w:val="00D566FC"/>
    <w:rsid w:val="00D618AC"/>
    <w:rsid w:val="00D61BB4"/>
    <w:rsid w:val="00D6632E"/>
    <w:rsid w:val="00D700D6"/>
    <w:rsid w:val="00D708D4"/>
    <w:rsid w:val="00D71162"/>
    <w:rsid w:val="00D71797"/>
    <w:rsid w:val="00D839FD"/>
    <w:rsid w:val="00D957E2"/>
    <w:rsid w:val="00D96B9C"/>
    <w:rsid w:val="00D97DCE"/>
    <w:rsid w:val="00DA2C3E"/>
    <w:rsid w:val="00DA2C89"/>
    <w:rsid w:val="00DA3317"/>
    <w:rsid w:val="00DA7CFB"/>
    <w:rsid w:val="00DB153B"/>
    <w:rsid w:val="00DB3037"/>
    <w:rsid w:val="00DB3908"/>
    <w:rsid w:val="00DC3886"/>
    <w:rsid w:val="00DC3F81"/>
    <w:rsid w:val="00DC79BE"/>
    <w:rsid w:val="00DD017C"/>
    <w:rsid w:val="00DD01F3"/>
    <w:rsid w:val="00DD2F98"/>
    <w:rsid w:val="00DE092B"/>
    <w:rsid w:val="00DE0FCC"/>
    <w:rsid w:val="00DE4888"/>
    <w:rsid w:val="00DE7F31"/>
    <w:rsid w:val="00DF3404"/>
    <w:rsid w:val="00DF5CE9"/>
    <w:rsid w:val="00E000EC"/>
    <w:rsid w:val="00E015B0"/>
    <w:rsid w:val="00E0169C"/>
    <w:rsid w:val="00E02F2D"/>
    <w:rsid w:val="00E03654"/>
    <w:rsid w:val="00E06BFA"/>
    <w:rsid w:val="00E07765"/>
    <w:rsid w:val="00E13428"/>
    <w:rsid w:val="00E1692D"/>
    <w:rsid w:val="00E16C57"/>
    <w:rsid w:val="00E170E6"/>
    <w:rsid w:val="00E201FB"/>
    <w:rsid w:val="00E22F39"/>
    <w:rsid w:val="00E245D7"/>
    <w:rsid w:val="00E24AF3"/>
    <w:rsid w:val="00E26297"/>
    <w:rsid w:val="00E34614"/>
    <w:rsid w:val="00E34BD5"/>
    <w:rsid w:val="00E361AB"/>
    <w:rsid w:val="00E36CEA"/>
    <w:rsid w:val="00E410FE"/>
    <w:rsid w:val="00E47EA0"/>
    <w:rsid w:val="00E51830"/>
    <w:rsid w:val="00E57C0D"/>
    <w:rsid w:val="00E60B27"/>
    <w:rsid w:val="00E619A6"/>
    <w:rsid w:val="00E621D0"/>
    <w:rsid w:val="00E646DB"/>
    <w:rsid w:val="00E6525C"/>
    <w:rsid w:val="00E6751D"/>
    <w:rsid w:val="00E70007"/>
    <w:rsid w:val="00E70BC2"/>
    <w:rsid w:val="00E70D4B"/>
    <w:rsid w:val="00E718B8"/>
    <w:rsid w:val="00E71D9E"/>
    <w:rsid w:val="00E73B05"/>
    <w:rsid w:val="00E73EF6"/>
    <w:rsid w:val="00E76E1F"/>
    <w:rsid w:val="00E76F2C"/>
    <w:rsid w:val="00E77E0B"/>
    <w:rsid w:val="00E80039"/>
    <w:rsid w:val="00E817EF"/>
    <w:rsid w:val="00E8285D"/>
    <w:rsid w:val="00E85283"/>
    <w:rsid w:val="00E85947"/>
    <w:rsid w:val="00E8747A"/>
    <w:rsid w:val="00E87B8A"/>
    <w:rsid w:val="00E94043"/>
    <w:rsid w:val="00E94256"/>
    <w:rsid w:val="00E97D16"/>
    <w:rsid w:val="00EA66E7"/>
    <w:rsid w:val="00EA75DF"/>
    <w:rsid w:val="00EB420C"/>
    <w:rsid w:val="00EC12D6"/>
    <w:rsid w:val="00EC1B5F"/>
    <w:rsid w:val="00EC1F39"/>
    <w:rsid w:val="00ED0466"/>
    <w:rsid w:val="00ED225A"/>
    <w:rsid w:val="00ED27B0"/>
    <w:rsid w:val="00ED50D2"/>
    <w:rsid w:val="00EE3535"/>
    <w:rsid w:val="00EE4F7C"/>
    <w:rsid w:val="00EE5F0C"/>
    <w:rsid w:val="00EE7D05"/>
    <w:rsid w:val="00EF0C37"/>
    <w:rsid w:val="00EF4A7F"/>
    <w:rsid w:val="00EF4C73"/>
    <w:rsid w:val="00EF6EA1"/>
    <w:rsid w:val="00F0018C"/>
    <w:rsid w:val="00F006F5"/>
    <w:rsid w:val="00F014AD"/>
    <w:rsid w:val="00F01CB3"/>
    <w:rsid w:val="00F0416C"/>
    <w:rsid w:val="00F05369"/>
    <w:rsid w:val="00F1383D"/>
    <w:rsid w:val="00F151C6"/>
    <w:rsid w:val="00F16D3D"/>
    <w:rsid w:val="00F20FD9"/>
    <w:rsid w:val="00F210ED"/>
    <w:rsid w:val="00F23735"/>
    <w:rsid w:val="00F24F2D"/>
    <w:rsid w:val="00F25068"/>
    <w:rsid w:val="00F30DC1"/>
    <w:rsid w:val="00F3323C"/>
    <w:rsid w:val="00F35BDA"/>
    <w:rsid w:val="00F360E6"/>
    <w:rsid w:val="00F36B2E"/>
    <w:rsid w:val="00F40198"/>
    <w:rsid w:val="00F41672"/>
    <w:rsid w:val="00F45223"/>
    <w:rsid w:val="00F46FF3"/>
    <w:rsid w:val="00F47141"/>
    <w:rsid w:val="00F475B7"/>
    <w:rsid w:val="00F51F9A"/>
    <w:rsid w:val="00F527C4"/>
    <w:rsid w:val="00F548D5"/>
    <w:rsid w:val="00F61C72"/>
    <w:rsid w:val="00F620BE"/>
    <w:rsid w:val="00F62D95"/>
    <w:rsid w:val="00F62EF1"/>
    <w:rsid w:val="00F67BD8"/>
    <w:rsid w:val="00F703F1"/>
    <w:rsid w:val="00F71588"/>
    <w:rsid w:val="00F71EC0"/>
    <w:rsid w:val="00F728A2"/>
    <w:rsid w:val="00F72CE6"/>
    <w:rsid w:val="00F7603B"/>
    <w:rsid w:val="00F77DAB"/>
    <w:rsid w:val="00F8195F"/>
    <w:rsid w:val="00F82558"/>
    <w:rsid w:val="00F82B85"/>
    <w:rsid w:val="00F82BC1"/>
    <w:rsid w:val="00F84330"/>
    <w:rsid w:val="00F84737"/>
    <w:rsid w:val="00F9000B"/>
    <w:rsid w:val="00F92099"/>
    <w:rsid w:val="00F92405"/>
    <w:rsid w:val="00F9242C"/>
    <w:rsid w:val="00F959A6"/>
    <w:rsid w:val="00F95FC2"/>
    <w:rsid w:val="00F96547"/>
    <w:rsid w:val="00F97077"/>
    <w:rsid w:val="00F97C89"/>
    <w:rsid w:val="00FA09AB"/>
    <w:rsid w:val="00FA2E06"/>
    <w:rsid w:val="00FA43C6"/>
    <w:rsid w:val="00FA6B8A"/>
    <w:rsid w:val="00FB2EBE"/>
    <w:rsid w:val="00FB3D62"/>
    <w:rsid w:val="00FC10BF"/>
    <w:rsid w:val="00FC6358"/>
    <w:rsid w:val="00FC6F38"/>
    <w:rsid w:val="00FC7789"/>
    <w:rsid w:val="00FD0F95"/>
    <w:rsid w:val="00FD1CB2"/>
    <w:rsid w:val="00FD71C3"/>
    <w:rsid w:val="00FD752D"/>
    <w:rsid w:val="00FD774D"/>
    <w:rsid w:val="00FD7F7B"/>
    <w:rsid w:val="00FE3E6A"/>
    <w:rsid w:val="00FE5102"/>
    <w:rsid w:val="00FE6912"/>
    <w:rsid w:val="00FF3E79"/>
    <w:rsid w:val="00FF3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FB04621"/>
  <w15:chartTrackingRefBased/>
  <w15:docId w15:val="{C91511EB-E8A0-4781-9944-FF4CCB4D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298"/>
  </w:style>
  <w:style w:type="paragraph" w:styleId="Heading1">
    <w:name w:val="heading 1"/>
    <w:basedOn w:val="Normal"/>
    <w:next w:val="Normal"/>
    <w:link w:val="Heading1Char"/>
    <w:uiPriority w:val="9"/>
    <w:qFormat/>
    <w:rsid w:val="00764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BF3"/>
    <w:rPr>
      <w:rFonts w:eastAsiaTheme="majorEastAsia" w:cstheme="majorBidi"/>
      <w:color w:val="272727" w:themeColor="text1" w:themeTint="D8"/>
    </w:rPr>
  </w:style>
  <w:style w:type="paragraph" w:styleId="Title">
    <w:name w:val="Title"/>
    <w:basedOn w:val="Normal"/>
    <w:next w:val="Normal"/>
    <w:link w:val="TitleChar"/>
    <w:uiPriority w:val="10"/>
    <w:qFormat/>
    <w:rsid w:val="00764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BF3"/>
    <w:pPr>
      <w:spacing w:before="160"/>
      <w:jc w:val="center"/>
    </w:pPr>
    <w:rPr>
      <w:i/>
      <w:iCs/>
      <w:color w:val="404040" w:themeColor="text1" w:themeTint="BF"/>
    </w:rPr>
  </w:style>
  <w:style w:type="character" w:customStyle="1" w:styleId="QuoteChar">
    <w:name w:val="Quote Char"/>
    <w:basedOn w:val="DefaultParagraphFont"/>
    <w:link w:val="Quote"/>
    <w:uiPriority w:val="29"/>
    <w:rsid w:val="00764BF3"/>
    <w:rPr>
      <w:i/>
      <w:iCs/>
      <w:color w:val="404040" w:themeColor="text1" w:themeTint="BF"/>
    </w:rPr>
  </w:style>
  <w:style w:type="paragraph" w:styleId="ListParagraph">
    <w:name w:val="List Paragraph"/>
    <w:basedOn w:val="Normal"/>
    <w:uiPriority w:val="34"/>
    <w:qFormat/>
    <w:rsid w:val="00764BF3"/>
    <w:pPr>
      <w:ind w:left="720"/>
      <w:contextualSpacing/>
    </w:pPr>
  </w:style>
  <w:style w:type="character" w:styleId="IntenseEmphasis">
    <w:name w:val="Intense Emphasis"/>
    <w:basedOn w:val="DefaultParagraphFont"/>
    <w:uiPriority w:val="21"/>
    <w:qFormat/>
    <w:rsid w:val="00764BF3"/>
    <w:rPr>
      <w:i/>
      <w:iCs/>
      <w:color w:val="0F4761" w:themeColor="accent1" w:themeShade="BF"/>
    </w:rPr>
  </w:style>
  <w:style w:type="paragraph" w:styleId="IntenseQuote">
    <w:name w:val="Intense Quote"/>
    <w:basedOn w:val="Normal"/>
    <w:next w:val="Normal"/>
    <w:link w:val="IntenseQuoteChar"/>
    <w:uiPriority w:val="30"/>
    <w:qFormat/>
    <w:rsid w:val="00764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BF3"/>
    <w:rPr>
      <w:i/>
      <w:iCs/>
      <w:color w:val="0F4761" w:themeColor="accent1" w:themeShade="BF"/>
    </w:rPr>
  </w:style>
  <w:style w:type="character" w:styleId="IntenseReference">
    <w:name w:val="Intense Reference"/>
    <w:basedOn w:val="DefaultParagraphFont"/>
    <w:uiPriority w:val="32"/>
    <w:qFormat/>
    <w:rsid w:val="00764BF3"/>
    <w:rPr>
      <w:b/>
      <w:bCs/>
      <w:smallCaps/>
      <w:color w:val="0F4761" w:themeColor="accent1" w:themeShade="BF"/>
      <w:spacing w:val="5"/>
    </w:rPr>
  </w:style>
  <w:style w:type="paragraph" w:styleId="Header">
    <w:name w:val="header"/>
    <w:basedOn w:val="Normal"/>
    <w:link w:val="HeaderChar"/>
    <w:uiPriority w:val="99"/>
    <w:unhideWhenUsed/>
    <w:rsid w:val="00E47E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47EA0"/>
  </w:style>
  <w:style w:type="paragraph" w:styleId="Footer">
    <w:name w:val="footer"/>
    <w:basedOn w:val="Normal"/>
    <w:link w:val="FooterChar"/>
    <w:uiPriority w:val="99"/>
    <w:unhideWhenUsed/>
    <w:rsid w:val="00E47E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47EA0"/>
  </w:style>
  <w:style w:type="character" w:styleId="LineNumber">
    <w:name w:val="line number"/>
    <w:basedOn w:val="DefaultParagraphFont"/>
    <w:uiPriority w:val="99"/>
    <w:semiHidden/>
    <w:unhideWhenUsed/>
    <w:rsid w:val="008E3CFA"/>
  </w:style>
  <w:style w:type="character" w:styleId="Hyperlink">
    <w:name w:val="Hyperlink"/>
    <w:basedOn w:val="DefaultParagraphFont"/>
    <w:uiPriority w:val="99"/>
    <w:unhideWhenUsed/>
    <w:rsid w:val="005E6456"/>
    <w:rPr>
      <w:color w:val="467886" w:themeColor="hyperlink"/>
      <w:u w:val="single"/>
    </w:rPr>
  </w:style>
  <w:style w:type="character" w:styleId="CommentReference">
    <w:name w:val="annotation reference"/>
    <w:basedOn w:val="DefaultParagraphFont"/>
    <w:uiPriority w:val="99"/>
    <w:semiHidden/>
    <w:unhideWhenUsed/>
    <w:rsid w:val="00047F72"/>
    <w:rPr>
      <w:sz w:val="16"/>
      <w:szCs w:val="16"/>
    </w:rPr>
  </w:style>
  <w:style w:type="paragraph" w:styleId="CommentText">
    <w:name w:val="annotation text"/>
    <w:basedOn w:val="Normal"/>
    <w:link w:val="CommentTextChar"/>
    <w:uiPriority w:val="99"/>
    <w:unhideWhenUsed/>
    <w:rsid w:val="00047F72"/>
    <w:pPr>
      <w:spacing w:line="240" w:lineRule="auto"/>
    </w:pPr>
    <w:rPr>
      <w:sz w:val="20"/>
      <w:szCs w:val="20"/>
    </w:rPr>
  </w:style>
  <w:style w:type="character" w:customStyle="1" w:styleId="CommentTextChar">
    <w:name w:val="Comment Text Char"/>
    <w:basedOn w:val="DefaultParagraphFont"/>
    <w:link w:val="CommentText"/>
    <w:uiPriority w:val="99"/>
    <w:rsid w:val="00047F72"/>
    <w:rPr>
      <w:sz w:val="20"/>
      <w:szCs w:val="20"/>
    </w:rPr>
  </w:style>
  <w:style w:type="paragraph" w:styleId="CommentSubject">
    <w:name w:val="annotation subject"/>
    <w:basedOn w:val="CommentText"/>
    <w:next w:val="CommentText"/>
    <w:link w:val="CommentSubjectChar"/>
    <w:uiPriority w:val="99"/>
    <w:semiHidden/>
    <w:unhideWhenUsed/>
    <w:rsid w:val="00047F72"/>
    <w:rPr>
      <w:b/>
      <w:bCs/>
    </w:rPr>
  </w:style>
  <w:style w:type="character" w:customStyle="1" w:styleId="CommentSubjectChar">
    <w:name w:val="Comment Subject Char"/>
    <w:basedOn w:val="CommentTextChar"/>
    <w:link w:val="CommentSubject"/>
    <w:uiPriority w:val="99"/>
    <w:semiHidden/>
    <w:rsid w:val="00047F72"/>
    <w:rPr>
      <w:b/>
      <w:bCs/>
      <w:sz w:val="20"/>
      <w:szCs w:val="20"/>
    </w:rPr>
  </w:style>
  <w:style w:type="character" w:styleId="UnresolvedMention">
    <w:name w:val="Unresolved Mention"/>
    <w:basedOn w:val="DefaultParagraphFont"/>
    <w:uiPriority w:val="99"/>
    <w:semiHidden/>
    <w:unhideWhenUsed/>
    <w:rsid w:val="004364DE"/>
    <w:rPr>
      <w:color w:val="605E5C"/>
      <w:shd w:val="clear" w:color="auto" w:fill="E1DFDD"/>
    </w:rPr>
  </w:style>
  <w:style w:type="paragraph" w:styleId="Bibliography">
    <w:name w:val="Bibliography"/>
    <w:basedOn w:val="Normal"/>
    <w:next w:val="Normal"/>
    <w:uiPriority w:val="37"/>
    <w:unhideWhenUsed/>
    <w:rsid w:val="00FF3E79"/>
    <w:pPr>
      <w:tabs>
        <w:tab w:val="left" w:pos="264"/>
      </w:tabs>
      <w:spacing w:after="240" w:line="240" w:lineRule="auto"/>
      <w:ind w:left="264" w:hanging="264"/>
    </w:pPr>
  </w:style>
  <w:style w:type="paragraph" w:styleId="Revision">
    <w:name w:val="Revision"/>
    <w:hidden/>
    <w:uiPriority w:val="99"/>
    <w:semiHidden/>
    <w:rsid w:val="00583C72"/>
    <w:pPr>
      <w:spacing w:after="0" w:line="240" w:lineRule="auto"/>
    </w:pPr>
  </w:style>
  <w:style w:type="character" w:styleId="FollowedHyperlink">
    <w:name w:val="FollowedHyperlink"/>
    <w:basedOn w:val="DefaultParagraphFont"/>
    <w:uiPriority w:val="99"/>
    <w:semiHidden/>
    <w:unhideWhenUsed/>
    <w:rsid w:val="0051734B"/>
    <w:rPr>
      <w:color w:val="954F72"/>
      <w:u w:val="single"/>
    </w:rPr>
  </w:style>
  <w:style w:type="paragraph" w:customStyle="1" w:styleId="msonormal0">
    <w:name w:val="msonormal"/>
    <w:basedOn w:val="Normal"/>
    <w:rsid w:val="0051734B"/>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xl65">
    <w:name w:val="xl65"/>
    <w:basedOn w:val="Normal"/>
    <w:rsid w:val="0051734B"/>
    <w:pPr>
      <w:shd w:val="clear" w:color="000000" w:fill="D9D9D9"/>
      <w:spacing w:before="100" w:beforeAutospacing="1" w:after="100" w:afterAutospacing="1" w:line="240" w:lineRule="auto"/>
    </w:pPr>
    <w:rPr>
      <w:rFonts w:ascii="PT Serif" w:eastAsia="Times New Roman" w:hAnsi="PT Serif" w:cs="Times New Roman"/>
      <w:b/>
      <w:bCs/>
      <w:kern w:val="0"/>
      <w:sz w:val="18"/>
      <w:szCs w:val="18"/>
      <w14:ligatures w14:val="none"/>
    </w:rPr>
  </w:style>
  <w:style w:type="paragraph" w:customStyle="1" w:styleId="xl66">
    <w:name w:val="xl66"/>
    <w:basedOn w:val="Normal"/>
    <w:rsid w:val="0051734B"/>
    <w:pPr>
      <w:shd w:val="clear" w:color="000000" w:fill="D9D9D9"/>
      <w:spacing w:before="100" w:beforeAutospacing="1" w:after="100" w:afterAutospacing="1" w:line="240" w:lineRule="auto"/>
    </w:pPr>
    <w:rPr>
      <w:rFonts w:ascii="PT Serif" w:eastAsia="Times New Roman" w:hAnsi="PT Serif" w:cs="Times New Roman"/>
      <w:b/>
      <w:bCs/>
      <w:kern w:val="0"/>
      <w:sz w:val="18"/>
      <w:szCs w:val="18"/>
      <w14:ligatures w14:val="none"/>
    </w:rPr>
  </w:style>
  <w:style w:type="paragraph" w:customStyle="1" w:styleId="xl67">
    <w:name w:val="xl67"/>
    <w:basedOn w:val="Normal"/>
    <w:rsid w:val="0051734B"/>
    <w:pPr>
      <w:spacing w:before="100" w:beforeAutospacing="1" w:after="100" w:afterAutospacing="1" w:line="240" w:lineRule="auto"/>
      <w:jc w:val="right"/>
    </w:pPr>
    <w:rPr>
      <w:rFonts w:ascii="PT Serif" w:eastAsia="Times New Roman" w:hAnsi="PT Serif" w:cs="Times New Roman"/>
      <w:kern w:val="0"/>
      <w:sz w:val="18"/>
      <w:szCs w:val="18"/>
      <w14:ligatures w14:val="none"/>
    </w:rPr>
  </w:style>
  <w:style w:type="paragraph" w:customStyle="1" w:styleId="xl68">
    <w:name w:val="xl68"/>
    <w:basedOn w:val="Normal"/>
    <w:rsid w:val="0051734B"/>
    <w:pPr>
      <w:spacing w:before="100" w:beforeAutospacing="1" w:after="100" w:afterAutospacing="1" w:line="240" w:lineRule="auto"/>
      <w:jc w:val="right"/>
    </w:pPr>
    <w:rPr>
      <w:rFonts w:ascii="PT Serif" w:eastAsia="Times New Roman" w:hAnsi="PT Serif" w:cs="Times New Roman"/>
      <w:kern w:val="0"/>
      <w:sz w:val="18"/>
      <w:szCs w:val="18"/>
      <w14:ligatures w14:val="none"/>
    </w:rPr>
  </w:style>
  <w:style w:type="paragraph" w:customStyle="1" w:styleId="xl69">
    <w:name w:val="xl69"/>
    <w:basedOn w:val="Normal"/>
    <w:rsid w:val="0051734B"/>
    <w:pPr>
      <w:shd w:val="clear" w:color="000000" w:fill="ED7D31"/>
      <w:spacing w:before="100" w:beforeAutospacing="1" w:after="100" w:afterAutospacing="1" w:line="240" w:lineRule="auto"/>
      <w:jc w:val="right"/>
    </w:pPr>
    <w:rPr>
      <w:rFonts w:ascii="PT Serif" w:eastAsia="Times New Roman" w:hAnsi="PT Serif" w:cs="Times New Roman"/>
      <w:kern w:val="0"/>
      <w:sz w:val="18"/>
      <w:szCs w:val="18"/>
      <w14:ligatures w14:val="none"/>
    </w:rPr>
  </w:style>
  <w:style w:type="paragraph" w:customStyle="1" w:styleId="xl70">
    <w:name w:val="xl70"/>
    <w:basedOn w:val="Normal"/>
    <w:rsid w:val="0051734B"/>
    <w:pPr>
      <w:spacing w:before="100" w:beforeAutospacing="1" w:after="100" w:afterAutospacing="1" w:line="240" w:lineRule="auto"/>
      <w:jc w:val="right"/>
      <w:textAlignment w:val="center"/>
    </w:pPr>
    <w:rPr>
      <w:rFonts w:ascii="PT Serif" w:eastAsia="Times New Roman" w:hAnsi="PT Serif" w:cs="Times New Roman"/>
      <w:kern w:val="0"/>
      <w:sz w:val="18"/>
      <w:szCs w:val="18"/>
      <w14:ligatures w14:val="none"/>
    </w:rPr>
  </w:style>
  <w:style w:type="paragraph" w:customStyle="1" w:styleId="xl71">
    <w:name w:val="xl71"/>
    <w:basedOn w:val="Normal"/>
    <w:rsid w:val="00B76298"/>
    <w:pPr>
      <w:spacing w:before="100" w:beforeAutospacing="1" w:after="100" w:afterAutospacing="1" w:line="240" w:lineRule="auto"/>
      <w:jc w:val="right"/>
    </w:pPr>
    <w:rPr>
      <w:rFonts w:ascii="PT Serif" w:eastAsia="Times New Roman" w:hAnsi="PT Serif" w:cs="Times New Roman"/>
      <w:i/>
      <w:iCs/>
      <w:kern w:val="0"/>
      <w:sz w:val="18"/>
      <w:szCs w:val="18"/>
      <w14:ligatures w14:val="none"/>
    </w:rPr>
  </w:style>
  <w:style w:type="paragraph" w:customStyle="1" w:styleId="xl72">
    <w:name w:val="xl72"/>
    <w:basedOn w:val="Normal"/>
    <w:rsid w:val="00B76298"/>
    <w:pPr>
      <w:shd w:val="clear" w:color="000000" w:fill="ED7D31"/>
      <w:spacing w:before="100" w:beforeAutospacing="1" w:after="100" w:afterAutospacing="1" w:line="240" w:lineRule="auto"/>
      <w:jc w:val="right"/>
    </w:pPr>
    <w:rPr>
      <w:rFonts w:ascii="PT Serif" w:eastAsia="Times New Roman" w:hAnsi="PT Serif" w:cs="Times New Roman"/>
      <w:i/>
      <w:iCs/>
      <w:kern w:val="0"/>
      <w:sz w:val="18"/>
      <w:szCs w:val="18"/>
      <w14:ligatures w14:val="none"/>
    </w:rPr>
  </w:style>
  <w:style w:type="paragraph" w:customStyle="1" w:styleId="xl73">
    <w:name w:val="xl73"/>
    <w:basedOn w:val="Normal"/>
    <w:rsid w:val="00B76298"/>
    <w:pPr>
      <w:shd w:val="clear" w:color="000000" w:fill="ED7D31"/>
      <w:spacing w:before="100" w:beforeAutospacing="1" w:after="100" w:afterAutospacing="1" w:line="240" w:lineRule="auto"/>
      <w:jc w:val="right"/>
    </w:pPr>
    <w:rPr>
      <w:rFonts w:ascii="PT Serif" w:eastAsia="Times New Roman" w:hAnsi="PT Serif" w:cs="Times New Roman"/>
      <w:i/>
      <w:iCs/>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68610">
      <w:bodyDiv w:val="1"/>
      <w:marLeft w:val="0"/>
      <w:marRight w:val="0"/>
      <w:marTop w:val="0"/>
      <w:marBottom w:val="0"/>
      <w:divBdr>
        <w:top w:val="none" w:sz="0" w:space="0" w:color="auto"/>
        <w:left w:val="none" w:sz="0" w:space="0" w:color="auto"/>
        <w:bottom w:val="none" w:sz="0" w:space="0" w:color="auto"/>
        <w:right w:val="none" w:sz="0" w:space="0" w:color="auto"/>
      </w:divBdr>
    </w:div>
    <w:div w:id="198200031">
      <w:bodyDiv w:val="1"/>
      <w:marLeft w:val="0"/>
      <w:marRight w:val="0"/>
      <w:marTop w:val="0"/>
      <w:marBottom w:val="0"/>
      <w:divBdr>
        <w:top w:val="none" w:sz="0" w:space="0" w:color="auto"/>
        <w:left w:val="none" w:sz="0" w:space="0" w:color="auto"/>
        <w:bottom w:val="none" w:sz="0" w:space="0" w:color="auto"/>
        <w:right w:val="none" w:sz="0" w:space="0" w:color="auto"/>
      </w:divBdr>
    </w:div>
    <w:div w:id="216086160">
      <w:bodyDiv w:val="1"/>
      <w:marLeft w:val="0"/>
      <w:marRight w:val="0"/>
      <w:marTop w:val="0"/>
      <w:marBottom w:val="0"/>
      <w:divBdr>
        <w:top w:val="none" w:sz="0" w:space="0" w:color="auto"/>
        <w:left w:val="none" w:sz="0" w:space="0" w:color="auto"/>
        <w:bottom w:val="none" w:sz="0" w:space="0" w:color="auto"/>
        <w:right w:val="none" w:sz="0" w:space="0" w:color="auto"/>
      </w:divBdr>
    </w:div>
    <w:div w:id="470444728">
      <w:bodyDiv w:val="1"/>
      <w:marLeft w:val="0"/>
      <w:marRight w:val="0"/>
      <w:marTop w:val="0"/>
      <w:marBottom w:val="0"/>
      <w:divBdr>
        <w:top w:val="none" w:sz="0" w:space="0" w:color="auto"/>
        <w:left w:val="none" w:sz="0" w:space="0" w:color="auto"/>
        <w:bottom w:val="none" w:sz="0" w:space="0" w:color="auto"/>
        <w:right w:val="none" w:sz="0" w:space="0" w:color="auto"/>
      </w:divBdr>
    </w:div>
    <w:div w:id="585724966">
      <w:bodyDiv w:val="1"/>
      <w:marLeft w:val="0"/>
      <w:marRight w:val="0"/>
      <w:marTop w:val="0"/>
      <w:marBottom w:val="0"/>
      <w:divBdr>
        <w:top w:val="none" w:sz="0" w:space="0" w:color="auto"/>
        <w:left w:val="none" w:sz="0" w:space="0" w:color="auto"/>
        <w:bottom w:val="none" w:sz="0" w:space="0" w:color="auto"/>
        <w:right w:val="none" w:sz="0" w:space="0" w:color="auto"/>
      </w:divBdr>
    </w:div>
    <w:div w:id="621807113">
      <w:bodyDiv w:val="1"/>
      <w:marLeft w:val="0"/>
      <w:marRight w:val="0"/>
      <w:marTop w:val="0"/>
      <w:marBottom w:val="0"/>
      <w:divBdr>
        <w:top w:val="none" w:sz="0" w:space="0" w:color="auto"/>
        <w:left w:val="none" w:sz="0" w:space="0" w:color="auto"/>
        <w:bottom w:val="none" w:sz="0" w:space="0" w:color="auto"/>
        <w:right w:val="none" w:sz="0" w:space="0" w:color="auto"/>
      </w:divBdr>
    </w:div>
    <w:div w:id="638608674">
      <w:bodyDiv w:val="1"/>
      <w:marLeft w:val="0"/>
      <w:marRight w:val="0"/>
      <w:marTop w:val="0"/>
      <w:marBottom w:val="0"/>
      <w:divBdr>
        <w:top w:val="none" w:sz="0" w:space="0" w:color="auto"/>
        <w:left w:val="none" w:sz="0" w:space="0" w:color="auto"/>
        <w:bottom w:val="none" w:sz="0" w:space="0" w:color="auto"/>
        <w:right w:val="none" w:sz="0" w:space="0" w:color="auto"/>
      </w:divBdr>
    </w:div>
    <w:div w:id="640228614">
      <w:bodyDiv w:val="1"/>
      <w:marLeft w:val="0"/>
      <w:marRight w:val="0"/>
      <w:marTop w:val="0"/>
      <w:marBottom w:val="0"/>
      <w:divBdr>
        <w:top w:val="none" w:sz="0" w:space="0" w:color="auto"/>
        <w:left w:val="none" w:sz="0" w:space="0" w:color="auto"/>
        <w:bottom w:val="none" w:sz="0" w:space="0" w:color="auto"/>
        <w:right w:val="none" w:sz="0" w:space="0" w:color="auto"/>
      </w:divBdr>
    </w:div>
    <w:div w:id="721825591">
      <w:bodyDiv w:val="1"/>
      <w:marLeft w:val="0"/>
      <w:marRight w:val="0"/>
      <w:marTop w:val="0"/>
      <w:marBottom w:val="0"/>
      <w:divBdr>
        <w:top w:val="none" w:sz="0" w:space="0" w:color="auto"/>
        <w:left w:val="none" w:sz="0" w:space="0" w:color="auto"/>
        <w:bottom w:val="none" w:sz="0" w:space="0" w:color="auto"/>
        <w:right w:val="none" w:sz="0" w:space="0" w:color="auto"/>
      </w:divBdr>
      <w:divsChild>
        <w:div w:id="1865289569">
          <w:marLeft w:val="0"/>
          <w:marRight w:val="0"/>
          <w:marTop w:val="0"/>
          <w:marBottom w:val="0"/>
          <w:divBdr>
            <w:top w:val="none" w:sz="0" w:space="0" w:color="auto"/>
            <w:left w:val="none" w:sz="0" w:space="0" w:color="auto"/>
            <w:bottom w:val="none" w:sz="0" w:space="0" w:color="auto"/>
            <w:right w:val="none" w:sz="0" w:space="0" w:color="auto"/>
          </w:divBdr>
          <w:divsChild>
            <w:div w:id="572089294">
              <w:marLeft w:val="0"/>
              <w:marRight w:val="0"/>
              <w:marTop w:val="0"/>
              <w:marBottom w:val="0"/>
              <w:divBdr>
                <w:top w:val="none" w:sz="0" w:space="0" w:color="auto"/>
                <w:left w:val="none" w:sz="0" w:space="0" w:color="auto"/>
                <w:bottom w:val="none" w:sz="0" w:space="0" w:color="auto"/>
                <w:right w:val="none" w:sz="0" w:space="0" w:color="auto"/>
              </w:divBdr>
              <w:divsChild>
                <w:div w:id="161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6132">
          <w:marLeft w:val="0"/>
          <w:marRight w:val="96"/>
          <w:marTop w:val="0"/>
          <w:marBottom w:val="0"/>
          <w:divBdr>
            <w:top w:val="none" w:sz="0" w:space="0" w:color="auto"/>
            <w:left w:val="none" w:sz="0" w:space="0" w:color="auto"/>
            <w:bottom w:val="none" w:sz="0" w:space="0" w:color="auto"/>
            <w:right w:val="none" w:sz="0" w:space="0" w:color="auto"/>
          </w:divBdr>
        </w:div>
      </w:divsChild>
    </w:div>
    <w:div w:id="927805884">
      <w:bodyDiv w:val="1"/>
      <w:marLeft w:val="0"/>
      <w:marRight w:val="0"/>
      <w:marTop w:val="0"/>
      <w:marBottom w:val="0"/>
      <w:divBdr>
        <w:top w:val="none" w:sz="0" w:space="0" w:color="auto"/>
        <w:left w:val="none" w:sz="0" w:space="0" w:color="auto"/>
        <w:bottom w:val="none" w:sz="0" w:space="0" w:color="auto"/>
        <w:right w:val="none" w:sz="0" w:space="0" w:color="auto"/>
      </w:divBdr>
    </w:div>
    <w:div w:id="1265109023">
      <w:bodyDiv w:val="1"/>
      <w:marLeft w:val="0"/>
      <w:marRight w:val="0"/>
      <w:marTop w:val="0"/>
      <w:marBottom w:val="0"/>
      <w:divBdr>
        <w:top w:val="none" w:sz="0" w:space="0" w:color="auto"/>
        <w:left w:val="none" w:sz="0" w:space="0" w:color="auto"/>
        <w:bottom w:val="none" w:sz="0" w:space="0" w:color="auto"/>
        <w:right w:val="none" w:sz="0" w:space="0" w:color="auto"/>
      </w:divBdr>
      <w:divsChild>
        <w:div w:id="1745640106">
          <w:marLeft w:val="0"/>
          <w:marRight w:val="0"/>
          <w:marTop w:val="0"/>
          <w:marBottom w:val="0"/>
          <w:divBdr>
            <w:top w:val="none" w:sz="0" w:space="0" w:color="auto"/>
            <w:left w:val="none" w:sz="0" w:space="0" w:color="auto"/>
            <w:bottom w:val="none" w:sz="0" w:space="0" w:color="auto"/>
            <w:right w:val="none" w:sz="0" w:space="0" w:color="auto"/>
          </w:divBdr>
          <w:divsChild>
            <w:div w:id="16455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07558">
      <w:bodyDiv w:val="1"/>
      <w:marLeft w:val="0"/>
      <w:marRight w:val="0"/>
      <w:marTop w:val="0"/>
      <w:marBottom w:val="0"/>
      <w:divBdr>
        <w:top w:val="none" w:sz="0" w:space="0" w:color="auto"/>
        <w:left w:val="none" w:sz="0" w:space="0" w:color="auto"/>
        <w:bottom w:val="none" w:sz="0" w:space="0" w:color="auto"/>
        <w:right w:val="none" w:sz="0" w:space="0" w:color="auto"/>
      </w:divBdr>
    </w:div>
    <w:div w:id="1292247146">
      <w:bodyDiv w:val="1"/>
      <w:marLeft w:val="0"/>
      <w:marRight w:val="0"/>
      <w:marTop w:val="0"/>
      <w:marBottom w:val="0"/>
      <w:divBdr>
        <w:top w:val="none" w:sz="0" w:space="0" w:color="auto"/>
        <w:left w:val="none" w:sz="0" w:space="0" w:color="auto"/>
        <w:bottom w:val="none" w:sz="0" w:space="0" w:color="auto"/>
        <w:right w:val="none" w:sz="0" w:space="0" w:color="auto"/>
      </w:divBdr>
    </w:div>
    <w:div w:id="1628511333">
      <w:marLeft w:val="0"/>
      <w:marRight w:val="0"/>
      <w:marTop w:val="0"/>
      <w:marBottom w:val="0"/>
      <w:divBdr>
        <w:top w:val="none" w:sz="0" w:space="0" w:color="auto"/>
        <w:left w:val="none" w:sz="0" w:space="0" w:color="auto"/>
        <w:bottom w:val="none" w:sz="0" w:space="0" w:color="auto"/>
        <w:right w:val="none" w:sz="0" w:space="0" w:color="auto"/>
      </w:divBdr>
      <w:divsChild>
        <w:div w:id="1863745074">
          <w:marLeft w:val="0"/>
          <w:marRight w:val="0"/>
          <w:marTop w:val="0"/>
          <w:marBottom w:val="0"/>
          <w:divBdr>
            <w:top w:val="none" w:sz="0" w:space="0" w:color="auto"/>
            <w:left w:val="none" w:sz="0" w:space="0" w:color="auto"/>
            <w:bottom w:val="none" w:sz="0" w:space="0" w:color="auto"/>
            <w:right w:val="none" w:sz="0" w:space="0" w:color="auto"/>
          </w:divBdr>
          <w:divsChild>
            <w:div w:id="17770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9893">
      <w:marLeft w:val="0"/>
      <w:marRight w:val="0"/>
      <w:marTop w:val="0"/>
      <w:marBottom w:val="0"/>
      <w:divBdr>
        <w:top w:val="none" w:sz="0" w:space="0" w:color="auto"/>
        <w:left w:val="none" w:sz="0" w:space="0" w:color="auto"/>
        <w:bottom w:val="none" w:sz="0" w:space="0" w:color="auto"/>
        <w:right w:val="none" w:sz="0" w:space="0" w:color="auto"/>
      </w:divBdr>
      <w:divsChild>
        <w:div w:id="1342976206">
          <w:marLeft w:val="0"/>
          <w:marRight w:val="0"/>
          <w:marTop w:val="0"/>
          <w:marBottom w:val="0"/>
          <w:divBdr>
            <w:top w:val="none" w:sz="0" w:space="0" w:color="auto"/>
            <w:left w:val="none" w:sz="0" w:space="0" w:color="auto"/>
            <w:bottom w:val="none" w:sz="0" w:space="0" w:color="auto"/>
            <w:right w:val="none" w:sz="0" w:space="0" w:color="auto"/>
          </w:divBdr>
          <w:divsChild>
            <w:div w:id="14292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zm0095@auburn.edu"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CCA5-910E-4B39-ADCC-BF56EE3BA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Pages>
  <Words>50596</Words>
  <Characters>291945</Characters>
  <Application>Microsoft Office Word</Application>
  <DocSecurity>0</DocSecurity>
  <Lines>4634</Lines>
  <Paragraphs>1181</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341360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14</cp:revision>
  <cp:lastPrinted>2025-04-10T07:43:00Z</cp:lastPrinted>
  <dcterms:created xsi:type="dcterms:W3CDTF">2025-04-15T14:27:00Z</dcterms:created>
  <dcterms:modified xsi:type="dcterms:W3CDTF">2025-05-10T10:33:00Z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4bfc3ca2ca99af627c54697fa654f6b1b81bf91455b25b99bea7379e14e15658</vt:lpwstr>
  </property>
  <property fmtid="{D5CDD505-2E9C-101B-9397-08002B2CF9AE}" pid="3" name="ZOTERO_PREF_1">
    <vt:lpwstr>&lt;data data-version="3" zotero-version="7.0.15"&gt;&lt;session id="oSCCCOQ1"/&gt;&lt;style id="http://www.zotero.org/styles/biology-letters" hasBibliography="1" bibliographyStyleHasBeenSet="1"/&gt;&lt;prefs&gt;&lt;pref name="fieldType" value="Field"/&gt;&lt;pref name="dontAskDelayCitat</vt:lpwstr>
  </property>
  <property fmtid="{D5CDD505-2E9C-101B-9397-08002B2CF9AE}" pid="4" name="ZOTERO_PREF_2">
    <vt:lpwstr>ionUpdates" value="true"/&gt;&lt;/prefs&gt;&lt;/data&gt;</vt:lpwstr>
  </property>
</Properties>
</file>