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A73ED" w14:textId="1A25E61F" w:rsidR="00E47EA0" w:rsidRDefault="00403CCB">
      <w:pPr>
        <w:rPr>
          <w:rFonts w:hint="eastAsia"/>
        </w:rPr>
      </w:pPr>
      <w:r>
        <w:rPr>
          <w:rFonts w:hint="eastAsia"/>
        </w:rPr>
        <w:t xml:space="preserve">Loss of mating tandem runs predates the evolution of male-less society in </w:t>
      </w:r>
      <w:proofErr w:type="spellStart"/>
      <w:r>
        <w:rPr>
          <w:rFonts w:hint="eastAsia"/>
        </w:rPr>
        <w:t>Glyptotermes</w:t>
      </w:r>
      <w:proofErr w:type="spellEnd"/>
      <w:r>
        <w:rPr>
          <w:rFonts w:hint="eastAsia"/>
        </w:rPr>
        <w:t xml:space="preserve"> termites</w:t>
      </w:r>
      <w:r w:rsidR="005829A7">
        <w:t>.</w:t>
      </w:r>
    </w:p>
    <w:p w14:paraId="0C9446C5" w14:textId="5320FCE3" w:rsidR="00E47EA0" w:rsidRDefault="008A4D9D">
      <w:pPr>
        <w:rPr>
          <w:rFonts w:hint="eastAsia"/>
        </w:rPr>
      </w:pPr>
      <w:r>
        <w:rPr>
          <w:rFonts w:hint="eastAsia"/>
        </w:rPr>
        <w:t>Nobuaki Mizumoto, Simon Hellemans</w:t>
      </w:r>
    </w:p>
    <w:p w14:paraId="1712B553" w14:textId="77777777" w:rsidR="008A4D9D" w:rsidRDefault="008A4D9D"/>
    <w:p w14:paraId="4514C930" w14:textId="76A9FEB7" w:rsidR="00282423" w:rsidRDefault="00282423">
      <w:pPr>
        <w:rPr>
          <w:rFonts w:hint="eastAsia"/>
        </w:rPr>
      </w:pPr>
      <w:r>
        <w:t>J</w:t>
      </w:r>
      <w:r>
        <w:rPr>
          <w:rFonts w:hint="eastAsia"/>
        </w:rPr>
        <w:t>ournals like PRSB, Evolution, AmNat, J Evolutionary Biology</w:t>
      </w:r>
    </w:p>
    <w:p w14:paraId="775689DC" w14:textId="77777777" w:rsidR="00282423" w:rsidRDefault="00282423"/>
    <w:p w14:paraId="24C43065" w14:textId="77777777" w:rsidR="00D71797" w:rsidRDefault="00D71797">
      <w:r w:rsidRPr="00D71797">
        <w:rPr>
          <w:rFonts w:hint="eastAsia"/>
          <w:b/>
          <w:bCs/>
        </w:rPr>
        <w:t>Abstract</w:t>
      </w:r>
    </w:p>
    <w:p w14:paraId="77C0B5D0" w14:textId="1D3E8C21" w:rsidR="00A30524" w:rsidRDefault="0095147E">
      <w:pPr>
        <w:rPr>
          <w:rFonts w:hint="eastAsia"/>
        </w:rPr>
      </w:pPr>
      <w:r>
        <w:rPr>
          <w:rFonts w:hint="eastAsia"/>
        </w:rPr>
        <w:t xml:space="preserve">Although males contribute to </w:t>
      </w:r>
      <w:r w:rsidR="00A378E5">
        <w:rPr>
          <w:rFonts w:hint="eastAsia"/>
        </w:rPr>
        <w:t>sexual reproduction, they have been lost repeatedly in diverse lineages</w:t>
      </w:r>
      <w:r w:rsidR="001F5D44">
        <w:rPr>
          <w:rFonts w:hint="eastAsia"/>
        </w:rPr>
        <w:t>, which furth</w:t>
      </w:r>
      <w:r w:rsidR="001F5D44">
        <w:t>e</w:t>
      </w:r>
      <w:r w:rsidR="001F5D44">
        <w:rPr>
          <w:rFonts w:hint="eastAsia"/>
        </w:rPr>
        <w:t xml:space="preserve">r </w:t>
      </w:r>
      <w:r w:rsidR="001F5D44">
        <w:t>modif</w:t>
      </w:r>
      <w:r w:rsidR="001F5D44">
        <w:rPr>
          <w:rFonts w:hint="eastAsia"/>
        </w:rPr>
        <w:t xml:space="preserve">ies behaviors of </w:t>
      </w:r>
      <w:r w:rsidR="004D129D">
        <w:rPr>
          <w:rFonts w:hint="eastAsia"/>
        </w:rPr>
        <w:t>asexual species</w:t>
      </w:r>
      <w:r w:rsidR="00A378E5">
        <w:rPr>
          <w:rFonts w:hint="eastAsia"/>
        </w:rPr>
        <w:t xml:space="preserve">. In </w:t>
      </w:r>
      <w:r w:rsidR="0087191E">
        <w:rPr>
          <w:rFonts w:hint="eastAsia"/>
        </w:rPr>
        <w:t>social</w:t>
      </w:r>
      <w:r w:rsidR="00427AC5">
        <w:rPr>
          <w:rFonts w:hint="eastAsia"/>
        </w:rPr>
        <w:t xml:space="preserve"> animals</w:t>
      </w:r>
      <w:r w:rsidR="00C02FFB">
        <w:rPr>
          <w:rFonts w:hint="eastAsia"/>
        </w:rPr>
        <w:t xml:space="preserve"> with biparental care</w:t>
      </w:r>
      <w:r w:rsidR="00427AC5">
        <w:rPr>
          <w:rFonts w:hint="eastAsia"/>
        </w:rPr>
        <w:t xml:space="preserve">, male loss requires </w:t>
      </w:r>
      <w:r w:rsidR="00B85D36">
        <w:t>reorganizing</w:t>
      </w:r>
      <w:r w:rsidR="00427AC5">
        <w:rPr>
          <w:rFonts w:hint="eastAsia"/>
        </w:rPr>
        <w:t xml:space="preserve"> </w:t>
      </w:r>
      <w:r w:rsidR="00C02FFB">
        <w:rPr>
          <w:rFonts w:hint="eastAsia"/>
        </w:rPr>
        <w:t>pairing processes</w:t>
      </w:r>
      <w:r w:rsidR="00775FDA">
        <w:rPr>
          <w:rFonts w:hint="eastAsia"/>
        </w:rPr>
        <w:t xml:space="preserve"> for parental care</w:t>
      </w:r>
      <w:r w:rsidR="00C02FFB">
        <w:rPr>
          <w:rFonts w:hint="eastAsia"/>
        </w:rPr>
        <w:t>.</w:t>
      </w:r>
      <w:r w:rsidR="0054450A">
        <w:rPr>
          <w:rFonts w:hint="eastAsia"/>
        </w:rPr>
        <w:t xml:space="preserve"> Termite society starts from a matin</w:t>
      </w:r>
      <w:r w:rsidR="003F5AF4">
        <w:rPr>
          <w:rFonts w:hint="eastAsia"/>
        </w:rPr>
        <w:t>g</w:t>
      </w:r>
      <w:r w:rsidR="0054450A">
        <w:rPr>
          <w:rFonts w:hint="eastAsia"/>
        </w:rPr>
        <w:t xml:space="preserve"> pair, where</w:t>
      </w:r>
      <w:r w:rsidR="00C02FFB">
        <w:rPr>
          <w:rFonts w:hint="eastAsia"/>
        </w:rPr>
        <w:t xml:space="preserve"> </w:t>
      </w:r>
      <w:r w:rsidR="0054450A">
        <w:rPr>
          <w:rFonts w:hint="eastAsia"/>
        </w:rPr>
        <w:t>m</w:t>
      </w:r>
      <w:r w:rsidR="008D767D">
        <w:rPr>
          <w:rFonts w:hint="eastAsia"/>
        </w:rPr>
        <w:t xml:space="preserve">any species </w:t>
      </w:r>
      <w:r w:rsidR="00002D44">
        <w:rPr>
          <w:rFonts w:hint="eastAsia"/>
        </w:rPr>
        <w:t>form a tandem running courtship</w:t>
      </w:r>
      <w:r w:rsidR="00B564B6">
        <w:rPr>
          <w:rFonts w:hint="eastAsia"/>
        </w:rPr>
        <w:t xml:space="preserve"> pair</w:t>
      </w:r>
      <w:r w:rsidR="0054450A">
        <w:rPr>
          <w:rFonts w:hint="eastAsia"/>
        </w:rPr>
        <w:t xml:space="preserve"> while looking for a nest site</w:t>
      </w:r>
      <w:r w:rsidR="00002D44">
        <w:rPr>
          <w:rFonts w:hint="eastAsia"/>
        </w:rPr>
        <w:t xml:space="preserve">. </w:t>
      </w:r>
      <w:r w:rsidR="00423FF4">
        <w:rPr>
          <w:rFonts w:hint="eastAsia"/>
        </w:rPr>
        <w:t xml:space="preserve">However, </w:t>
      </w:r>
      <w:r w:rsidR="00761C4E">
        <w:rPr>
          <w:rFonts w:hint="eastAsia"/>
        </w:rPr>
        <w:t xml:space="preserve">this raises </w:t>
      </w:r>
      <w:r w:rsidR="00896488">
        <w:t>the question of how a male-less society could evolve in termites, where the colony started</w:t>
      </w:r>
      <w:r w:rsidR="006F76CA">
        <w:rPr>
          <w:rFonts w:hint="eastAsia"/>
        </w:rPr>
        <w:t xml:space="preserve"> with </w:t>
      </w:r>
      <w:r w:rsidR="0054450A">
        <w:rPr>
          <w:rFonts w:hint="eastAsia"/>
        </w:rPr>
        <w:t>only female</w:t>
      </w:r>
      <w:r w:rsidR="00896488">
        <w:rPr>
          <w:rFonts w:hint="eastAsia"/>
        </w:rPr>
        <w:t>s</w:t>
      </w:r>
      <w:r w:rsidR="006F76CA">
        <w:rPr>
          <w:rFonts w:hint="eastAsia"/>
        </w:rPr>
        <w:t xml:space="preserve">. </w:t>
      </w:r>
      <w:r w:rsidR="00F51F9A">
        <w:rPr>
          <w:rFonts w:hint="eastAsia"/>
        </w:rPr>
        <w:t>Here</w:t>
      </w:r>
      <w:r w:rsidR="0054450A">
        <w:t xml:space="preserve"> we compare the tandem running behaviors of </w:t>
      </w:r>
      <w:proofErr w:type="spellStart"/>
      <w:r w:rsidR="0054450A" w:rsidRPr="0054450A">
        <w:rPr>
          <w:i/>
          <w:iCs/>
        </w:rPr>
        <w:t>Glyptotermes</w:t>
      </w:r>
      <w:proofErr w:type="spellEnd"/>
      <w:r w:rsidR="0054450A">
        <w:t xml:space="preserve"> termites and fi</w:t>
      </w:r>
      <w:r w:rsidR="00F51F9A">
        <w:rPr>
          <w:rFonts w:hint="eastAsia"/>
        </w:rPr>
        <w:t>nd that they lost tandem run</w:t>
      </w:r>
      <w:r w:rsidR="00463C16">
        <w:rPr>
          <w:rFonts w:hint="eastAsia"/>
        </w:rPr>
        <w:t xml:space="preserve">s and </w:t>
      </w:r>
      <w:r w:rsidR="00FD752D">
        <w:rPr>
          <w:rFonts w:hint="eastAsia"/>
        </w:rPr>
        <w:t xml:space="preserve">used </w:t>
      </w:r>
      <w:r w:rsidR="00463C16">
        <w:rPr>
          <w:rFonts w:hint="eastAsia"/>
        </w:rPr>
        <w:t xml:space="preserve">aggregation </w:t>
      </w:r>
      <w:r w:rsidR="00463C16">
        <w:t>before</w:t>
      </w:r>
      <w:r w:rsidR="00463C16">
        <w:rPr>
          <w:rFonts w:hint="eastAsia"/>
        </w:rPr>
        <w:t xml:space="preserve"> the evolutionary </w:t>
      </w:r>
      <w:r w:rsidR="00FD752D">
        <w:rPr>
          <w:rFonts w:hint="eastAsia"/>
        </w:rPr>
        <w:t xml:space="preserve">male </w:t>
      </w:r>
      <w:r w:rsidR="00463C16">
        <w:rPr>
          <w:rFonts w:hint="eastAsia"/>
        </w:rPr>
        <w:t>loss</w:t>
      </w:r>
      <w:r w:rsidR="00E77E0B">
        <w:rPr>
          <w:rFonts w:hint="eastAsia"/>
        </w:rPr>
        <w:t xml:space="preserve"> in </w:t>
      </w:r>
      <w:r w:rsidR="00E77E0B" w:rsidRPr="00540108">
        <w:rPr>
          <w:rFonts w:hint="eastAsia"/>
          <w:i/>
          <w:iCs/>
        </w:rPr>
        <w:t xml:space="preserve">G. </w:t>
      </w:r>
      <w:proofErr w:type="spellStart"/>
      <w:r w:rsidR="00E77E0B" w:rsidRPr="00540108">
        <w:rPr>
          <w:rFonts w:hint="eastAsia"/>
          <w:i/>
          <w:iCs/>
        </w:rPr>
        <w:t>nakajimai</w:t>
      </w:r>
      <w:proofErr w:type="spellEnd"/>
      <w:r w:rsidR="00463C16">
        <w:rPr>
          <w:rFonts w:hint="eastAsia"/>
        </w:rPr>
        <w:t xml:space="preserve">. </w:t>
      </w:r>
      <w:r w:rsidR="00A30524">
        <w:t>We found</w:t>
      </w:r>
      <w:r w:rsidR="00FD752D">
        <w:rPr>
          <w:rFonts w:hint="eastAsia"/>
        </w:rPr>
        <w:t xml:space="preserve"> that</w:t>
      </w:r>
      <w:r w:rsidR="00540108">
        <w:rPr>
          <w:rFonts w:hint="eastAsia"/>
        </w:rPr>
        <w:t xml:space="preserve"> </w:t>
      </w:r>
      <w:r w:rsidR="00A30524" w:rsidRPr="00FD752D">
        <w:rPr>
          <w:i/>
          <w:iCs/>
        </w:rPr>
        <w:t>G. fuscus</w:t>
      </w:r>
      <w:r w:rsidR="00A30524">
        <w:t xml:space="preserve"> and </w:t>
      </w:r>
      <w:r w:rsidR="00A30524" w:rsidRPr="00FD752D">
        <w:rPr>
          <w:i/>
          <w:iCs/>
        </w:rPr>
        <w:t xml:space="preserve">G. </w:t>
      </w:r>
      <w:proofErr w:type="spellStart"/>
      <w:r w:rsidR="00A30524" w:rsidRPr="00FD752D">
        <w:rPr>
          <w:i/>
          <w:iCs/>
        </w:rPr>
        <w:t>satsumensis</w:t>
      </w:r>
      <w:proofErr w:type="spellEnd"/>
      <w:r w:rsidR="00540108">
        <w:rPr>
          <w:rFonts w:hint="eastAsia"/>
        </w:rPr>
        <w:t xml:space="preserve">, </w:t>
      </w:r>
      <w:r w:rsidR="00A30524">
        <w:t>exhibited both female-leader and male-leader tandem runs</w:t>
      </w:r>
      <w:r w:rsidR="00540108">
        <w:rPr>
          <w:rFonts w:hint="eastAsia"/>
        </w:rPr>
        <w:t>, which should be the ancestral state in this genus</w:t>
      </w:r>
      <w:r w:rsidR="00A30524">
        <w:t xml:space="preserve">. </w:t>
      </w:r>
      <w:r w:rsidR="00A30524">
        <w:rPr>
          <w:rFonts w:hint="eastAsia"/>
        </w:rPr>
        <w:t>On the other hand, t</w:t>
      </w:r>
      <w:r w:rsidR="00A30524">
        <w:rPr>
          <w:rFonts w:hint="eastAsia"/>
        </w:rPr>
        <w:t xml:space="preserve">andem running </w:t>
      </w:r>
      <w:r w:rsidR="00D71162">
        <w:rPr>
          <w:rFonts w:hint="eastAsia"/>
        </w:rPr>
        <w:t>was</w:t>
      </w:r>
      <w:r w:rsidR="00A30524">
        <w:rPr>
          <w:rFonts w:hint="eastAsia"/>
        </w:rPr>
        <w:t xml:space="preserve"> rare and ephemeral</w:t>
      </w:r>
      <w:r w:rsidR="00D71162">
        <w:rPr>
          <w:rFonts w:hint="eastAsia"/>
        </w:rPr>
        <w:t xml:space="preserve"> in both sexual and asexual lineages of</w:t>
      </w:r>
      <w:r w:rsidR="00D71162" w:rsidRPr="00540108">
        <w:rPr>
          <w:rFonts w:hint="eastAsia"/>
          <w:i/>
          <w:iCs/>
        </w:rPr>
        <w:t xml:space="preserve"> G. </w:t>
      </w:r>
      <w:proofErr w:type="spellStart"/>
      <w:r w:rsidR="00D71162" w:rsidRPr="00540108">
        <w:rPr>
          <w:rFonts w:hint="eastAsia"/>
          <w:i/>
          <w:iCs/>
        </w:rPr>
        <w:t>nakajimai</w:t>
      </w:r>
      <w:proofErr w:type="spellEnd"/>
      <w:r w:rsidR="00A30524">
        <w:rPr>
          <w:rFonts w:hint="eastAsia"/>
        </w:rPr>
        <w:t xml:space="preserve">. </w:t>
      </w:r>
      <w:r w:rsidR="00D71162">
        <w:rPr>
          <w:rFonts w:hint="eastAsia"/>
        </w:rPr>
        <w:t>Instead</w:t>
      </w:r>
      <w:r w:rsidR="00A30524">
        <w:rPr>
          <w:rFonts w:hint="eastAsia"/>
        </w:rPr>
        <w:t>, mating pair</w:t>
      </w:r>
      <w:r w:rsidR="00540108">
        <w:rPr>
          <w:rFonts w:hint="eastAsia"/>
        </w:rPr>
        <w:t>s</w:t>
      </w:r>
      <w:r w:rsidR="00A30524">
        <w:rPr>
          <w:rFonts w:hint="eastAsia"/>
        </w:rPr>
        <w:t xml:space="preserve"> of </w:t>
      </w:r>
      <w:r w:rsidR="00A30524" w:rsidRPr="00540108">
        <w:rPr>
          <w:rFonts w:hint="eastAsia"/>
          <w:i/>
          <w:iCs/>
        </w:rPr>
        <w:t xml:space="preserve">G. </w:t>
      </w:r>
      <w:proofErr w:type="spellStart"/>
      <w:r w:rsidR="00A30524" w:rsidRPr="00540108">
        <w:rPr>
          <w:rFonts w:hint="eastAsia"/>
          <w:i/>
          <w:iCs/>
        </w:rPr>
        <w:t>nakajimai</w:t>
      </w:r>
      <w:proofErr w:type="spellEnd"/>
      <w:r w:rsidR="00A30524">
        <w:rPr>
          <w:rFonts w:hint="eastAsia"/>
        </w:rPr>
        <w:t xml:space="preserve"> often </w:t>
      </w:r>
      <w:r w:rsidR="00A30524">
        <w:t>aggregate</w:t>
      </w:r>
      <w:r w:rsidR="00A30524">
        <w:rPr>
          <w:rFonts w:hint="eastAsia"/>
        </w:rPr>
        <w:t xml:space="preserve"> in one place.</w:t>
      </w:r>
      <w:r w:rsidR="00D71162">
        <w:rPr>
          <w:rFonts w:hint="eastAsia"/>
        </w:rPr>
        <w:t xml:space="preserve"> </w:t>
      </w:r>
      <w:r w:rsidR="00BD0C22">
        <w:rPr>
          <w:rFonts w:hint="eastAsia"/>
        </w:rPr>
        <w:t xml:space="preserve">These results </w:t>
      </w:r>
      <w:r w:rsidR="0055646B">
        <w:rPr>
          <w:rFonts w:hint="eastAsia"/>
        </w:rPr>
        <w:t>are consisten</w:t>
      </w:r>
      <w:r w:rsidR="0055646B">
        <w:t>t</w:t>
      </w:r>
      <w:r w:rsidR="0055646B">
        <w:rPr>
          <w:rFonts w:hint="eastAsia"/>
        </w:rPr>
        <w:t xml:space="preserve"> with </w:t>
      </w:r>
      <w:r w:rsidR="00BD0C22">
        <w:rPr>
          <w:rFonts w:hint="eastAsia"/>
        </w:rPr>
        <w:t xml:space="preserve">the idea that </w:t>
      </w:r>
      <w:r w:rsidR="00D71797">
        <w:rPr>
          <w:rFonts w:hint="eastAsia"/>
        </w:rPr>
        <w:t xml:space="preserve">G. </w:t>
      </w:r>
      <w:proofErr w:type="spellStart"/>
      <w:r w:rsidR="00D71797">
        <w:rPr>
          <w:rFonts w:hint="eastAsia"/>
        </w:rPr>
        <w:t>nakajimai</w:t>
      </w:r>
      <w:proofErr w:type="spellEnd"/>
      <w:r w:rsidR="00D71797">
        <w:rPr>
          <w:rFonts w:hint="eastAsia"/>
        </w:rPr>
        <w:t xml:space="preserve"> </w:t>
      </w:r>
      <w:r w:rsidR="0055646B">
        <w:rPr>
          <w:rFonts w:hint="eastAsia"/>
        </w:rPr>
        <w:t>may</w:t>
      </w:r>
      <w:r w:rsidR="00D71797">
        <w:rPr>
          <w:rFonts w:hint="eastAsia"/>
        </w:rPr>
        <w:t xml:space="preserve"> </w:t>
      </w:r>
      <w:r w:rsidR="0055646B">
        <w:rPr>
          <w:rFonts w:hint="eastAsia"/>
        </w:rPr>
        <w:t xml:space="preserve">start </w:t>
      </w:r>
      <w:r w:rsidR="00D71797">
        <w:rPr>
          <w:rFonts w:hint="eastAsia"/>
        </w:rPr>
        <w:t>a nest as a group, which facilitate</w:t>
      </w:r>
      <w:r w:rsidR="0055646B">
        <w:rPr>
          <w:rFonts w:hint="eastAsia"/>
        </w:rPr>
        <w:t>d</w:t>
      </w:r>
      <w:r w:rsidR="00D71797">
        <w:rPr>
          <w:rFonts w:hint="eastAsia"/>
        </w:rPr>
        <w:t xml:space="preserve"> the evolution of asexuality. </w:t>
      </w:r>
      <w:r w:rsidR="007F4005">
        <w:rPr>
          <w:rFonts w:hint="eastAsia"/>
        </w:rPr>
        <w:t xml:space="preserve">Our study </w:t>
      </w:r>
      <w:r w:rsidR="00C13B1C">
        <w:rPr>
          <w:rFonts w:hint="eastAsia"/>
        </w:rPr>
        <w:t xml:space="preserve">highlights the unique aspects </w:t>
      </w:r>
      <w:r w:rsidR="003B7566">
        <w:t>of</w:t>
      </w:r>
      <w:r w:rsidR="00C13B1C">
        <w:rPr>
          <w:rFonts w:hint="eastAsia"/>
        </w:rPr>
        <w:t xml:space="preserve"> </w:t>
      </w:r>
      <w:r w:rsidR="003B7566">
        <w:t xml:space="preserve">the </w:t>
      </w:r>
      <w:r w:rsidR="00C13B1C">
        <w:rPr>
          <w:rFonts w:hint="eastAsia"/>
        </w:rPr>
        <w:t>evolution of asexuality in social animals</w:t>
      </w:r>
      <w:r w:rsidR="003B7566">
        <w:rPr>
          <w:rFonts w:hint="eastAsia"/>
        </w:rPr>
        <w:t xml:space="preserve">, </w:t>
      </w:r>
      <w:r w:rsidR="00D53A7A">
        <w:t>contributing</w:t>
      </w:r>
      <w:r w:rsidR="00D53A7A">
        <w:rPr>
          <w:rFonts w:hint="eastAsia"/>
        </w:rPr>
        <w:t xml:space="preserve"> to our understanding of complex behavioral phenotypes</w:t>
      </w:r>
      <w:r w:rsidR="00C13B1C">
        <w:rPr>
          <w:rFonts w:hint="eastAsia"/>
        </w:rPr>
        <w:t>.</w:t>
      </w:r>
    </w:p>
    <w:p w14:paraId="5DACA25D" w14:textId="77777777" w:rsidR="00A30524" w:rsidRDefault="00A30524"/>
    <w:p w14:paraId="58D73595" w14:textId="370BE067" w:rsidR="0095147E" w:rsidRPr="00463C16" w:rsidRDefault="00A30524">
      <w:pPr>
        <w:rPr>
          <w:rFonts w:hint="eastAsia"/>
        </w:rPr>
      </w:pPr>
      <w:r>
        <w:t xml:space="preserve">Furthermore, we found that another species, G. </w:t>
      </w:r>
      <w:proofErr w:type="spellStart"/>
      <w:r>
        <w:t>nakajimai</w:t>
      </w:r>
      <w:proofErr w:type="spellEnd"/>
      <w:r>
        <w:t>, did not show tandem running behavior.</w:t>
      </w:r>
    </w:p>
    <w:p w14:paraId="6E8FE1D6" w14:textId="0DA5B827" w:rsidR="00AF113B" w:rsidRDefault="006748B2">
      <w:r>
        <w:rPr>
          <w:rFonts w:hint="eastAsia"/>
        </w:rPr>
        <w:t xml:space="preserve">1. </w:t>
      </w:r>
      <w:r>
        <w:t>S</w:t>
      </w:r>
      <w:r>
        <w:rPr>
          <w:rFonts w:hint="eastAsia"/>
        </w:rPr>
        <w:t>ame-sex tandem runs, f</w:t>
      </w:r>
      <w:r w:rsidR="00AF113B">
        <w:rPr>
          <w:rFonts w:hint="eastAsia"/>
        </w:rPr>
        <w:t>emale-female tandem runs</w:t>
      </w:r>
    </w:p>
    <w:p w14:paraId="6FE6AB10" w14:textId="087A9CEA" w:rsidR="006748B2" w:rsidRDefault="006748B2">
      <w:pPr>
        <w:rPr>
          <w:rFonts w:hint="eastAsia"/>
        </w:rPr>
      </w:pPr>
      <w:r>
        <w:rPr>
          <w:rFonts w:hint="eastAsia"/>
        </w:rPr>
        <w:t xml:space="preserve">2. </w:t>
      </w:r>
      <w:r w:rsidR="00C80BC5">
        <w:rPr>
          <w:rFonts w:hint="eastAsia"/>
        </w:rPr>
        <w:t>meeting at the nest sites</w:t>
      </w:r>
    </w:p>
    <w:p w14:paraId="73922B7C" w14:textId="77777777" w:rsidR="00AF113B" w:rsidRDefault="00AF113B">
      <w:pPr>
        <w:rPr>
          <w:rFonts w:hint="eastAsia"/>
        </w:rPr>
      </w:pPr>
    </w:p>
    <w:p w14:paraId="241735C6" w14:textId="6906EE61" w:rsidR="00764BF3" w:rsidRDefault="00E47EA0">
      <w:r>
        <w:lastRenderedPageBreak/>
        <w:t xml:space="preserve">Tandem running is the simplest movement coordination in a pairing animal. In many species of termites, tandem running occurs between mating pairs, where female leaders search for nesting sites while male followers maintain coordination by following her. However, the leader-follower role is not </w:t>
      </w:r>
      <w:proofErr w:type="gramStart"/>
      <w:r>
        <w:t>static</w:t>
      </w:r>
      <w:proofErr w:type="gramEnd"/>
      <w:r>
        <w:t xml:space="preserve"> rather flexible across social contexts and across species. </w:t>
      </w:r>
      <w:r w:rsidR="008624D3">
        <w:t xml:space="preserve">Here we study </w:t>
      </w:r>
      <w:proofErr w:type="gramStart"/>
      <w:r w:rsidR="008624D3">
        <w:t>of</w:t>
      </w:r>
      <w:proofErr w:type="gramEnd"/>
      <w:r w:rsidR="008624D3">
        <w:t xml:space="preserve"> tandem run of </w:t>
      </w:r>
      <w:proofErr w:type="spellStart"/>
      <w:r w:rsidR="008624D3">
        <w:t>Glyptotermes</w:t>
      </w:r>
      <w:proofErr w:type="spellEnd"/>
      <w:r w:rsidR="008624D3">
        <w:t xml:space="preserve"> termites. </w:t>
      </w:r>
    </w:p>
    <w:p w14:paraId="702BAC84" w14:textId="77777777" w:rsidR="006B0E3F" w:rsidRDefault="006B0E3F"/>
    <w:p w14:paraId="7719EDE6" w14:textId="77777777" w:rsidR="006B0E3F" w:rsidRPr="006B0E3F" w:rsidRDefault="006B0E3F">
      <w:pPr>
        <w:rPr>
          <w:rFonts w:hint="eastAsia"/>
        </w:rPr>
      </w:pPr>
    </w:p>
    <w:p w14:paraId="11CF1C8F" w14:textId="1B01CD0D" w:rsidR="00E47EA0" w:rsidRDefault="00E47EA0">
      <w:r>
        <w:t xml:space="preserve">In biology, common knowledge is formed </w:t>
      </w:r>
    </w:p>
    <w:sectPr w:rsidR="00E47EA0">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AB54C" w14:textId="77777777" w:rsidR="00262008" w:rsidRDefault="00262008" w:rsidP="00E47EA0">
      <w:pPr>
        <w:spacing w:after="0" w:line="240" w:lineRule="auto"/>
      </w:pPr>
      <w:r>
        <w:separator/>
      </w:r>
    </w:p>
  </w:endnote>
  <w:endnote w:type="continuationSeparator" w:id="0">
    <w:p w14:paraId="24F81449" w14:textId="77777777" w:rsidR="00262008" w:rsidRDefault="00262008" w:rsidP="00E4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EECF8" w14:textId="77777777" w:rsidR="00262008" w:rsidRDefault="00262008" w:rsidP="00E47EA0">
      <w:pPr>
        <w:spacing w:after="0" w:line="240" w:lineRule="auto"/>
      </w:pPr>
      <w:r>
        <w:separator/>
      </w:r>
    </w:p>
  </w:footnote>
  <w:footnote w:type="continuationSeparator" w:id="0">
    <w:p w14:paraId="21137DF2" w14:textId="77777777" w:rsidR="00262008" w:rsidRDefault="00262008" w:rsidP="00E47E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NDUxNDA2NrE0NjJS0lEKTi0uzszPAykwrAUA/NA5QCwAAAA="/>
  </w:docVars>
  <w:rsids>
    <w:rsidRoot w:val="00764BF3"/>
    <w:rsid w:val="00002D44"/>
    <w:rsid w:val="000E0A3F"/>
    <w:rsid w:val="001F5D44"/>
    <w:rsid w:val="00246176"/>
    <w:rsid w:val="00262008"/>
    <w:rsid w:val="00282423"/>
    <w:rsid w:val="00294331"/>
    <w:rsid w:val="003B7566"/>
    <w:rsid w:val="003F5AF4"/>
    <w:rsid w:val="00403CCB"/>
    <w:rsid w:val="00423FF4"/>
    <w:rsid w:val="00427AC5"/>
    <w:rsid w:val="00463C16"/>
    <w:rsid w:val="004D129D"/>
    <w:rsid w:val="00540108"/>
    <w:rsid w:val="0054450A"/>
    <w:rsid w:val="0055646B"/>
    <w:rsid w:val="005829A7"/>
    <w:rsid w:val="006748B2"/>
    <w:rsid w:val="006B0E3F"/>
    <w:rsid w:val="006F76CA"/>
    <w:rsid w:val="00761C4E"/>
    <w:rsid w:val="00764BF3"/>
    <w:rsid w:val="00775FDA"/>
    <w:rsid w:val="007F4005"/>
    <w:rsid w:val="008624D3"/>
    <w:rsid w:val="0087191E"/>
    <w:rsid w:val="00896488"/>
    <w:rsid w:val="008A4D9D"/>
    <w:rsid w:val="008D767D"/>
    <w:rsid w:val="0095147E"/>
    <w:rsid w:val="00A30524"/>
    <w:rsid w:val="00A378E5"/>
    <w:rsid w:val="00A50128"/>
    <w:rsid w:val="00AF113B"/>
    <w:rsid w:val="00B564B6"/>
    <w:rsid w:val="00B85D36"/>
    <w:rsid w:val="00BD0C22"/>
    <w:rsid w:val="00C02FFB"/>
    <w:rsid w:val="00C13B1C"/>
    <w:rsid w:val="00C80BC5"/>
    <w:rsid w:val="00D25346"/>
    <w:rsid w:val="00D53A7A"/>
    <w:rsid w:val="00D71162"/>
    <w:rsid w:val="00D71797"/>
    <w:rsid w:val="00E47EA0"/>
    <w:rsid w:val="00E77E0B"/>
    <w:rsid w:val="00F51F9A"/>
    <w:rsid w:val="00FD75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04621"/>
  <w15:chartTrackingRefBased/>
  <w15:docId w15:val="{A373DF7C-985B-46BB-8B92-77BDA386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BF3"/>
    <w:rPr>
      <w:rFonts w:eastAsiaTheme="majorEastAsia" w:cstheme="majorBidi"/>
      <w:color w:val="272727" w:themeColor="text1" w:themeTint="D8"/>
    </w:rPr>
  </w:style>
  <w:style w:type="paragraph" w:styleId="Title">
    <w:name w:val="Title"/>
    <w:basedOn w:val="Normal"/>
    <w:next w:val="Normal"/>
    <w:link w:val="TitleChar"/>
    <w:uiPriority w:val="10"/>
    <w:qFormat/>
    <w:rsid w:val="0076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B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BF3"/>
    <w:rPr>
      <w:i/>
      <w:iCs/>
      <w:color w:val="404040" w:themeColor="text1" w:themeTint="BF"/>
    </w:rPr>
  </w:style>
  <w:style w:type="paragraph" w:styleId="ListParagraph">
    <w:name w:val="List Paragraph"/>
    <w:basedOn w:val="Normal"/>
    <w:uiPriority w:val="34"/>
    <w:qFormat/>
    <w:rsid w:val="00764BF3"/>
    <w:pPr>
      <w:ind w:left="720"/>
      <w:contextualSpacing/>
    </w:pPr>
  </w:style>
  <w:style w:type="character" w:styleId="IntenseEmphasis">
    <w:name w:val="Intense Emphasis"/>
    <w:basedOn w:val="DefaultParagraphFont"/>
    <w:uiPriority w:val="21"/>
    <w:qFormat/>
    <w:rsid w:val="00764BF3"/>
    <w:rPr>
      <w:i/>
      <w:iCs/>
      <w:color w:val="0F4761" w:themeColor="accent1" w:themeShade="BF"/>
    </w:rPr>
  </w:style>
  <w:style w:type="paragraph" w:styleId="IntenseQuote">
    <w:name w:val="Intense Quote"/>
    <w:basedOn w:val="Normal"/>
    <w:next w:val="Normal"/>
    <w:link w:val="IntenseQuoteChar"/>
    <w:uiPriority w:val="30"/>
    <w:qFormat/>
    <w:rsid w:val="0076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BF3"/>
    <w:rPr>
      <w:i/>
      <w:iCs/>
      <w:color w:val="0F4761" w:themeColor="accent1" w:themeShade="BF"/>
    </w:rPr>
  </w:style>
  <w:style w:type="character" w:styleId="IntenseReference">
    <w:name w:val="Intense Reference"/>
    <w:basedOn w:val="DefaultParagraphFont"/>
    <w:uiPriority w:val="32"/>
    <w:qFormat/>
    <w:rsid w:val="00764BF3"/>
    <w:rPr>
      <w:b/>
      <w:bCs/>
      <w:smallCaps/>
      <w:color w:val="0F4761" w:themeColor="accent1" w:themeShade="BF"/>
      <w:spacing w:val="5"/>
    </w:rPr>
  </w:style>
  <w:style w:type="paragraph" w:styleId="Header">
    <w:name w:val="header"/>
    <w:basedOn w:val="Normal"/>
    <w:link w:val="HeaderChar"/>
    <w:uiPriority w:val="99"/>
    <w:unhideWhenUsed/>
    <w:rsid w:val="00E47E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7EA0"/>
  </w:style>
  <w:style w:type="paragraph" w:styleId="Footer">
    <w:name w:val="footer"/>
    <w:basedOn w:val="Normal"/>
    <w:link w:val="FooterChar"/>
    <w:uiPriority w:val="99"/>
    <w:unhideWhenUsed/>
    <w:rsid w:val="00E47E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7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327</Words>
  <Characters>1841</Characters>
  <Application>Microsoft Office Word</Application>
  <DocSecurity>0</DocSecurity>
  <Lines>34</Lines>
  <Paragraphs>10</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46</cp:revision>
  <dcterms:created xsi:type="dcterms:W3CDTF">2024-03-04T12:38:00Z</dcterms:created>
  <dcterms:modified xsi:type="dcterms:W3CDTF">2024-12-18T17:52:00Z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4bfc3ca2ca99af627c54697fa654f6b1b81bf91455b25b99bea7379e14e15658</vt:lpwstr>
  </property>
</Properties>
</file>