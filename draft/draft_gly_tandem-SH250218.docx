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73ED" w14:textId="34CA789D" w:rsidR="00E47EA0" w:rsidRPr="005E6456" w:rsidRDefault="00403CCB" w:rsidP="005E6456">
      <w:pPr>
        <w:snapToGrid w:val="0"/>
        <w:spacing w:after="0" w:line="240" w:lineRule="auto"/>
        <w:jc w:val="both"/>
        <w:rPr>
          <w:rFonts w:ascii="PT Serif" w:hAnsi="PT Serif"/>
          <w:b/>
          <w:bCs/>
          <w:sz w:val="22"/>
          <w:szCs w:val="22"/>
        </w:rPr>
      </w:pPr>
      <w:r w:rsidRPr="005E6456">
        <w:rPr>
          <w:rFonts w:ascii="PT Serif" w:hAnsi="PT Serif"/>
          <w:b/>
          <w:bCs/>
          <w:sz w:val="22"/>
          <w:szCs w:val="22"/>
        </w:rPr>
        <w:t xml:space="preserve">Loss of </w:t>
      </w:r>
      <w:r w:rsidR="005E6456" w:rsidRPr="005E6456">
        <w:rPr>
          <w:rFonts w:ascii="PT Serif" w:hAnsi="PT Serif" w:hint="eastAsia"/>
          <w:b/>
          <w:bCs/>
          <w:sz w:val="22"/>
          <w:szCs w:val="22"/>
        </w:rPr>
        <w:t>pair formation</w:t>
      </w:r>
      <w:r w:rsidRPr="005E6456">
        <w:rPr>
          <w:rFonts w:ascii="PT Serif" w:hAnsi="PT Serif"/>
          <w:b/>
          <w:bCs/>
          <w:sz w:val="22"/>
          <w:szCs w:val="22"/>
        </w:rPr>
        <w:t xml:space="preserve"> predates the evolution of male-less society in </w:t>
      </w:r>
      <w:r w:rsidRPr="005E6456">
        <w:rPr>
          <w:rFonts w:ascii="PT Serif" w:hAnsi="PT Serif"/>
          <w:b/>
          <w:bCs/>
          <w:i/>
          <w:iCs/>
          <w:sz w:val="22"/>
          <w:szCs w:val="22"/>
        </w:rPr>
        <w:t>Glyptotermes</w:t>
      </w:r>
      <w:r w:rsidRPr="005E6456">
        <w:rPr>
          <w:rFonts w:ascii="PT Serif" w:hAnsi="PT Serif"/>
          <w:b/>
          <w:bCs/>
          <w:sz w:val="22"/>
          <w:szCs w:val="22"/>
        </w:rPr>
        <w:t xml:space="preserve"> termites</w:t>
      </w:r>
    </w:p>
    <w:p w14:paraId="0A41AD78" w14:textId="77777777" w:rsidR="00C24906" w:rsidRDefault="00C24906" w:rsidP="005E6456">
      <w:pPr>
        <w:snapToGrid w:val="0"/>
        <w:spacing w:after="0" w:line="240" w:lineRule="auto"/>
        <w:jc w:val="both"/>
        <w:rPr>
          <w:rFonts w:ascii="PT Serif" w:hAnsi="PT Serif"/>
          <w:b/>
          <w:bCs/>
          <w:sz w:val="21"/>
          <w:szCs w:val="21"/>
        </w:rPr>
      </w:pPr>
    </w:p>
    <w:p w14:paraId="0C9446C5" w14:textId="18C64B41" w:rsidR="00E47EA0" w:rsidRPr="005E6456" w:rsidRDefault="008A4D9D" w:rsidP="005E6456">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00CC4243" w:rsidRPr="00CC4243">
        <w:rPr>
          <w:rFonts w:ascii="PT Serif" w:hAnsi="PT Serif" w:hint="eastAsia"/>
          <w:b/>
          <w:bCs/>
          <w:sz w:val="21"/>
          <w:szCs w:val="21"/>
          <w:vertAlign w:val="superscript"/>
        </w:rPr>
        <w:t>1*</w:t>
      </w:r>
      <w:r w:rsidRPr="005E6456">
        <w:rPr>
          <w:rFonts w:ascii="PT Serif" w:hAnsi="PT Serif"/>
          <w:b/>
          <w:bCs/>
          <w:sz w:val="21"/>
          <w:szCs w:val="21"/>
        </w:rPr>
        <w:t>,</w:t>
      </w:r>
      <w:r w:rsidR="00F46FF3">
        <w:rPr>
          <w:rFonts w:ascii="PT Serif" w:hAnsi="PT Serif" w:hint="eastAsia"/>
          <w:b/>
          <w:bCs/>
          <w:sz w:val="21"/>
          <w:szCs w:val="21"/>
        </w:rPr>
        <w:t xml:space="preserve"> Toshihisa Yashiro</w:t>
      </w:r>
      <w:r w:rsidR="00F46FF3" w:rsidRPr="00F46FF3">
        <w:rPr>
          <w:rFonts w:ascii="PT Serif" w:hAnsi="PT Serif" w:hint="eastAsia"/>
          <w:b/>
          <w:bCs/>
          <w:sz w:val="21"/>
          <w:szCs w:val="21"/>
          <w:vertAlign w:val="superscript"/>
        </w:rPr>
        <w:t>2</w:t>
      </w:r>
      <w:r w:rsidR="00F46FF3">
        <w:rPr>
          <w:rFonts w:ascii="PT Serif" w:hAnsi="PT Serif" w:hint="eastAsia"/>
          <w:b/>
          <w:bCs/>
          <w:sz w:val="21"/>
          <w:szCs w:val="21"/>
        </w:rPr>
        <w:t>,</w:t>
      </w:r>
      <w:r w:rsidRPr="005E6456">
        <w:rPr>
          <w:rFonts w:ascii="PT Serif" w:hAnsi="PT Serif"/>
          <w:b/>
          <w:bCs/>
          <w:sz w:val="21"/>
          <w:szCs w:val="21"/>
        </w:rPr>
        <w:t xml:space="preserve"> Simon Hellemans</w:t>
      </w:r>
      <w:r w:rsidR="00F46FF3">
        <w:rPr>
          <w:rFonts w:ascii="PT Serif" w:hAnsi="PT Serif" w:hint="eastAsia"/>
          <w:b/>
          <w:bCs/>
          <w:sz w:val="21"/>
          <w:szCs w:val="21"/>
          <w:vertAlign w:val="superscript"/>
        </w:rPr>
        <w:t>3</w:t>
      </w:r>
    </w:p>
    <w:p w14:paraId="1712B553" w14:textId="77777777" w:rsidR="008A4D9D" w:rsidRDefault="008A4D9D" w:rsidP="005E6456">
      <w:pPr>
        <w:snapToGrid w:val="0"/>
        <w:spacing w:after="0" w:line="240" w:lineRule="auto"/>
        <w:jc w:val="both"/>
        <w:rPr>
          <w:rFonts w:ascii="PT Serif" w:hAnsi="PT Serif"/>
          <w:sz w:val="21"/>
          <w:szCs w:val="21"/>
        </w:rPr>
      </w:pPr>
    </w:p>
    <w:p w14:paraId="05170227"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2AF4AC93" w14:textId="43108A06" w:rsidR="00F46FF3" w:rsidRDefault="00F46FF3" w:rsidP="005E6456">
      <w:pPr>
        <w:snapToGrid w:val="0"/>
        <w:spacing w:after="0" w:line="240" w:lineRule="auto"/>
        <w:jc w:val="both"/>
        <w:rPr>
          <w:rFonts w:ascii="PT Serif" w:hAnsi="PT Serif"/>
          <w:sz w:val="21"/>
          <w:szCs w:val="21"/>
        </w:rPr>
      </w:pPr>
      <w:r>
        <w:rPr>
          <w:rFonts w:ascii="PT Serif" w:hAnsi="PT Serif" w:hint="eastAsia"/>
          <w:sz w:val="21"/>
          <w:szCs w:val="21"/>
        </w:rPr>
        <w:t xml:space="preserve">2. </w:t>
      </w:r>
      <w:r w:rsidRPr="00F46FF3">
        <w:rPr>
          <w:rFonts w:ascii="PT Serif" w:hAnsi="PT Serif"/>
          <w:sz w:val="21"/>
          <w:szCs w:val="21"/>
        </w:rPr>
        <w:t>Koshi Campus, Institute for Plant Protection, National Agriculture and Food Research Organization (NARO), Kumamoto, 861-1192</w:t>
      </w:r>
      <w:r>
        <w:rPr>
          <w:rFonts w:ascii="PT Serif" w:hAnsi="PT Serif" w:hint="eastAsia"/>
          <w:sz w:val="21"/>
          <w:szCs w:val="21"/>
        </w:rPr>
        <w:t>,</w:t>
      </w:r>
      <w:r w:rsidRPr="00F46FF3">
        <w:rPr>
          <w:rFonts w:ascii="PT Serif" w:hAnsi="PT Serif"/>
          <w:sz w:val="21"/>
          <w:szCs w:val="21"/>
        </w:rPr>
        <w:t xml:space="preserve"> Japan</w:t>
      </w:r>
    </w:p>
    <w:p w14:paraId="5EBA4DCF" w14:textId="149172FA" w:rsidR="005E6456" w:rsidRPr="003525E7" w:rsidRDefault="00F46FF3" w:rsidP="005E6456">
      <w:pPr>
        <w:snapToGrid w:val="0"/>
        <w:spacing w:after="0" w:line="240" w:lineRule="auto"/>
        <w:jc w:val="both"/>
        <w:rPr>
          <w:rFonts w:ascii="PT Serif" w:hAnsi="PT Serif"/>
          <w:sz w:val="21"/>
          <w:szCs w:val="21"/>
        </w:rPr>
      </w:pPr>
      <w:r>
        <w:rPr>
          <w:rFonts w:ascii="PT Serif" w:hAnsi="PT Serif"/>
          <w:sz w:val="21"/>
          <w:szCs w:val="21"/>
        </w:rPr>
        <w:t>3</w:t>
      </w:r>
      <w:r w:rsidR="005E6456">
        <w:rPr>
          <w:rFonts w:ascii="PT Serif" w:hAnsi="PT Serif"/>
          <w:sz w:val="21"/>
          <w:szCs w:val="21"/>
        </w:rPr>
        <w:t>.</w:t>
      </w:r>
      <w:r w:rsidR="005E6456" w:rsidRPr="003525E7">
        <w:rPr>
          <w:rFonts w:ascii="PT Serif" w:hAnsi="PT Serif"/>
          <w:sz w:val="21"/>
          <w:szCs w:val="21"/>
        </w:rPr>
        <w:t xml:space="preserve"> Okinawa Institute of Science &amp; Technology Graduate University, Onna-son, Okinawa, 904-0495 Japan</w:t>
      </w:r>
    </w:p>
    <w:p w14:paraId="2C47EE85"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6" w:history="1">
        <w:r w:rsidRPr="003525E7">
          <w:rPr>
            <w:rStyle w:val="Hyperlink"/>
            <w:rFonts w:ascii="PT Serif" w:hAnsi="PT Serif"/>
            <w:sz w:val="21"/>
            <w:szCs w:val="21"/>
          </w:rPr>
          <w:t>nzm0095@auburn.edu</w:t>
        </w:r>
      </w:hyperlink>
    </w:p>
    <w:p w14:paraId="3E89AE3D" w14:textId="77777777" w:rsidR="005E6456" w:rsidRPr="008E3CFA" w:rsidRDefault="005E6456" w:rsidP="005E6456">
      <w:pPr>
        <w:snapToGrid w:val="0"/>
        <w:spacing w:after="0" w:line="240" w:lineRule="auto"/>
        <w:jc w:val="both"/>
        <w:rPr>
          <w:rFonts w:ascii="PT Serif" w:hAnsi="PT Serif"/>
          <w:sz w:val="21"/>
          <w:szCs w:val="21"/>
        </w:rPr>
      </w:pPr>
    </w:p>
    <w:p w14:paraId="24C43065" w14:textId="77777777" w:rsidR="00D71797" w:rsidRPr="008E3CFA" w:rsidRDefault="00D71797" w:rsidP="005E6456">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77C0B5D0" w14:textId="60600EF8" w:rsidR="00A30524" w:rsidRPr="008E3CFA" w:rsidRDefault="007C61BB" w:rsidP="00226342">
      <w:pPr>
        <w:snapToGrid w:val="0"/>
        <w:spacing w:after="0" w:line="240" w:lineRule="auto"/>
        <w:jc w:val="both"/>
        <w:rPr>
          <w:rFonts w:ascii="PT Serif" w:hAnsi="PT Serif"/>
          <w:sz w:val="21"/>
          <w:szCs w:val="21"/>
        </w:rPr>
      </w:pPr>
      <w:r>
        <w:rPr>
          <w:rFonts w:ascii="PT Serif" w:hAnsi="PT Serif" w:hint="eastAsia"/>
          <w:sz w:val="21"/>
          <w:szCs w:val="21"/>
        </w:rPr>
        <w:t>Parthenogenesis and</w:t>
      </w:r>
      <w:r w:rsidR="00820E67">
        <w:rPr>
          <w:rFonts w:ascii="PT Serif" w:hAnsi="PT Serif" w:hint="eastAsia"/>
          <w:sz w:val="21"/>
          <w:szCs w:val="21"/>
        </w:rPr>
        <w:t xml:space="preserve"> the</w:t>
      </w:r>
      <w:r>
        <w:rPr>
          <w:rFonts w:ascii="PT Serif" w:hAnsi="PT Serif" w:hint="eastAsia"/>
          <w:sz w:val="21"/>
          <w:szCs w:val="21"/>
        </w:rPr>
        <w:t xml:space="preserve"> </w:t>
      </w:r>
      <w:r w:rsidR="00C558F4">
        <w:rPr>
          <w:rFonts w:ascii="PT Serif" w:hAnsi="PT Serif"/>
          <w:sz w:val="21"/>
          <w:szCs w:val="21"/>
        </w:rPr>
        <w:t>loss</w:t>
      </w:r>
      <w:r>
        <w:rPr>
          <w:rFonts w:ascii="PT Serif" w:hAnsi="PT Serif" w:hint="eastAsia"/>
          <w:sz w:val="21"/>
          <w:szCs w:val="21"/>
        </w:rPr>
        <w:t xml:space="preserve"> of males have </w:t>
      </w:r>
      <w:r w:rsidR="00820E67">
        <w:rPr>
          <w:rFonts w:ascii="PT Serif" w:hAnsi="PT Serif"/>
          <w:sz w:val="21"/>
          <w:szCs w:val="21"/>
        </w:rPr>
        <w:t>occurred</w:t>
      </w:r>
      <w:r>
        <w:rPr>
          <w:rFonts w:ascii="PT Serif" w:hAnsi="PT Serif" w:hint="eastAsia"/>
          <w:sz w:val="21"/>
          <w:szCs w:val="21"/>
        </w:rPr>
        <w:t xml:space="preserve"> repeatedly </w:t>
      </w:r>
      <w:r w:rsidR="00820E67">
        <w:rPr>
          <w:rFonts w:ascii="PT Serif" w:hAnsi="PT Serif" w:hint="eastAsia"/>
          <w:sz w:val="21"/>
          <w:szCs w:val="21"/>
        </w:rPr>
        <w:t>across</w:t>
      </w:r>
      <w:r>
        <w:rPr>
          <w:rFonts w:ascii="PT Serif" w:hAnsi="PT Serif" w:hint="eastAsia"/>
          <w:sz w:val="21"/>
          <w:szCs w:val="21"/>
        </w:rPr>
        <w:t xml:space="preserve"> diverse</w:t>
      </w:r>
      <w:r w:rsidR="00820E67">
        <w:rPr>
          <w:rFonts w:ascii="PT Serif" w:hAnsi="PT Serif" w:hint="eastAsia"/>
          <w:sz w:val="21"/>
          <w:szCs w:val="21"/>
        </w:rPr>
        <w:t xml:space="preserve"> organisms</w:t>
      </w:r>
      <w:r w:rsidR="00C558F4">
        <w:rPr>
          <w:rFonts w:ascii="PT Serif" w:hAnsi="PT Serif" w:hint="eastAsia"/>
          <w:sz w:val="21"/>
          <w:szCs w:val="21"/>
        </w:rPr>
        <w:t xml:space="preserve">. </w:t>
      </w:r>
      <w:r w:rsidR="0066609B">
        <w:rPr>
          <w:rFonts w:ascii="PT Serif" w:hAnsi="PT Serif"/>
          <w:sz w:val="21"/>
          <w:szCs w:val="21"/>
        </w:rPr>
        <w:t>Asexually</w:t>
      </w:r>
      <w:r w:rsidR="00611261">
        <w:rPr>
          <w:rFonts w:ascii="PT Serif" w:hAnsi="PT Serif"/>
          <w:sz w:val="21"/>
          <w:szCs w:val="21"/>
        </w:rPr>
        <w:t xml:space="preserve"> </w:t>
      </w:r>
      <w:r w:rsidR="0066609B">
        <w:rPr>
          <w:rFonts w:ascii="PT Serif" w:hAnsi="PT Serif"/>
          <w:sz w:val="21"/>
          <w:szCs w:val="21"/>
        </w:rPr>
        <w:t xml:space="preserve">reproducing lineages are </w:t>
      </w:r>
      <w:r w:rsidR="003E556F">
        <w:rPr>
          <w:rFonts w:ascii="PT Serif" w:hAnsi="PT Serif" w:hint="eastAsia"/>
          <w:sz w:val="21"/>
          <w:szCs w:val="21"/>
        </w:rPr>
        <w:t xml:space="preserve">not </w:t>
      </w:r>
      <w:r w:rsidR="00AC1D99">
        <w:rPr>
          <w:rFonts w:ascii="PT Serif" w:hAnsi="PT Serif" w:hint="eastAsia"/>
          <w:sz w:val="21"/>
          <w:szCs w:val="21"/>
        </w:rPr>
        <w:t>usually</w:t>
      </w:r>
      <w:r w:rsidR="003E556F">
        <w:rPr>
          <w:rFonts w:ascii="PT Serif" w:hAnsi="PT Serif" w:hint="eastAsia"/>
          <w:sz w:val="21"/>
          <w:szCs w:val="21"/>
        </w:rPr>
        <w:t xml:space="preserve"> </w:t>
      </w:r>
      <w:r w:rsidR="003E556F">
        <w:rPr>
          <w:rFonts w:ascii="PT Serif" w:hAnsi="PT Serif"/>
          <w:sz w:val="21"/>
          <w:szCs w:val="21"/>
        </w:rPr>
        <w:t>associated</w:t>
      </w:r>
      <w:r w:rsidR="003E556F">
        <w:rPr>
          <w:rFonts w:ascii="PT Serif" w:hAnsi="PT Serif" w:hint="eastAsia"/>
          <w:sz w:val="21"/>
          <w:szCs w:val="21"/>
        </w:rPr>
        <w:t xml:space="preserve"> with </w:t>
      </w:r>
      <w:r w:rsidR="006D4680">
        <w:rPr>
          <w:rFonts w:ascii="PT Serif" w:hAnsi="PT Serif" w:hint="eastAsia"/>
          <w:sz w:val="21"/>
          <w:szCs w:val="21"/>
        </w:rPr>
        <w:t>social animals</w:t>
      </w:r>
      <w:r w:rsidR="003E556F">
        <w:rPr>
          <w:rFonts w:ascii="PT Serif" w:hAnsi="PT Serif" w:hint="eastAsia"/>
          <w:sz w:val="21"/>
          <w:szCs w:val="21"/>
        </w:rPr>
        <w:t xml:space="preserve"> that </w:t>
      </w:r>
      <w:r w:rsidR="00820E67">
        <w:rPr>
          <w:rFonts w:ascii="PT Serif" w:hAnsi="PT Serif" w:hint="eastAsia"/>
          <w:sz w:val="21"/>
          <w:szCs w:val="21"/>
        </w:rPr>
        <w:t xml:space="preserve">exhibit </w:t>
      </w:r>
      <w:r w:rsidR="003E556F">
        <w:rPr>
          <w:rFonts w:ascii="PT Serif" w:hAnsi="PT Serif" w:hint="eastAsia"/>
          <w:sz w:val="21"/>
          <w:szCs w:val="21"/>
        </w:rPr>
        <w:t xml:space="preserve">biparental care because </w:t>
      </w:r>
      <w:r w:rsidR="00820E67">
        <w:rPr>
          <w:rFonts w:ascii="PT Serif" w:hAnsi="PT Serif" w:hint="eastAsia"/>
          <w:sz w:val="21"/>
          <w:szCs w:val="21"/>
        </w:rPr>
        <w:t>such</w:t>
      </w:r>
      <w:r w:rsidR="00C33110">
        <w:rPr>
          <w:rFonts w:ascii="PT Serif" w:hAnsi="PT Serif" w:hint="eastAsia"/>
          <w:sz w:val="21"/>
          <w:szCs w:val="21"/>
        </w:rPr>
        <w:t xml:space="preserve"> care is inherently linked to the behavioral </w:t>
      </w:r>
      <w:r w:rsidR="004C37A5">
        <w:rPr>
          <w:rFonts w:ascii="PT Serif" w:hAnsi="PT Serif"/>
          <w:sz w:val="21"/>
          <w:szCs w:val="21"/>
        </w:rPr>
        <w:t xml:space="preserve">sequence of </w:t>
      </w:r>
      <w:r w:rsidR="00C33110">
        <w:rPr>
          <w:rFonts w:ascii="PT Serif" w:hAnsi="PT Serif" w:hint="eastAsia"/>
          <w:sz w:val="21"/>
          <w:szCs w:val="21"/>
        </w:rPr>
        <w:t>mate pairing and sexual reproduction.</w:t>
      </w:r>
      <w:r w:rsidR="004641D8">
        <w:rPr>
          <w:rFonts w:ascii="PT Serif" w:hAnsi="PT Serif" w:hint="eastAsia"/>
          <w:sz w:val="21"/>
          <w:szCs w:val="21"/>
        </w:rPr>
        <w:t xml:space="preserve"> The </w:t>
      </w:r>
      <w:r w:rsidR="00011016">
        <w:rPr>
          <w:rFonts w:ascii="PT Serif" w:hAnsi="PT Serif" w:hint="eastAsia"/>
          <w:sz w:val="21"/>
          <w:szCs w:val="21"/>
        </w:rPr>
        <w:t>male-less</w:t>
      </w:r>
      <w:r w:rsidR="002D4080">
        <w:rPr>
          <w:rFonts w:ascii="PT Serif" w:hAnsi="PT Serif" w:hint="eastAsia"/>
          <w:sz w:val="21"/>
          <w:szCs w:val="21"/>
        </w:rPr>
        <w:t xml:space="preserve"> lineages of </w:t>
      </w:r>
      <w:r w:rsidR="003939A0">
        <w:rPr>
          <w:rFonts w:ascii="PT Serif" w:hAnsi="PT Serif" w:hint="eastAsia"/>
          <w:sz w:val="21"/>
          <w:szCs w:val="21"/>
        </w:rPr>
        <w:t>the</w:t>
      </w:r>
      <w:r w:rsidR="00011016">
        <w:rPr>
          <w:rFonts w:ascii="PT Serif" w:hAnsi="PT Serif" w:hint="eastAsia"/>
          <w:sz w:val="21"/>
          <w:szCs w:val="21"/>
        </w:rPr>
        <w:t xml:space="preserve"> </w:t>
      </w:r>
      <w:r w:rsidR="00C8662E">
        <w:rPr>
          <w:rFonts w:ascii="PT Serif" w:hAnsi="PT Serif" w:hint="eastAsia"/>
          <w:sz w:val="21"/>
          <w:szCs w:val="21"/>
        </w:rPr>
        <w:t>termite</w:t>
      </w:r>
      <w:r w:rsidR="00011016">
        <w:rPr>
          <w:rFonts w:ascii="PT Serif" w:hAnsi="PT Serif" w:hint="eastAsia"/>
          <w:sz w:val="21"/>
          <w:szCs w:val="21"/>
        </w:rPr>
        <w:t xml:space="preserve">, </w:t>
      </w:r>
      <w:r w:rsidR="00011016" w:rsidRPr="00011016">
        <w:rPr>
          <w:rFonts w:ascii="PT Serif" w:hAnsi="PT Serif" w:hint="eastAsia"/>
          <w:i/>
          <w:iCs/>
          <w:sz w:val="21"/>
          <w:szCs w:val="21"/>
        </w:rPr>
        <w:t>Glyptotermes nakajimai</w:t>
      </w:r>
      <w:r w:rsidR="00011016">
        <w:rPr>
          <w:rFonts w:ascii="PT Serif" w:hAnsi="PT Serif" w:hint="eastAsia"/>
          <w:sz w:val="21"/>
          <w:szCs w:val="21"/>
        </w:rPr>
        <w:t>,</w:t>
      </w:r>
      <w:r w:rsidR="004641D8">
        <w:rPr>
          <w:rFonts w:ascii="PT Serif" w:hAnsi="PT Serif" w:hint="eastAsia"/>
          <w:sz w:val="21"/>
          <w:szCs w:val="21"/>
        </w:rPr>
        <w:t xml:space="preserve"> </w:t>
      </w:r>
      <w:r w:rsidR="003424E1">
        <w:rPr>
          <w:rFonts w:ascii="PT Serif" w:hAnsi="PT Serif" w:hint="eastAsia"/>
          <w:sz w:val="21"/>
          <w:szCs w:val="21"/>
        </w:rPr>
        <w:t xml:space="preserve">provide a rare opportunity to study how sexual reproduction can be lost in </w:t>
      </w:r>
      <w:r w:rsidR="00B9700B">
        <w:rPr>
          <w:rFonts w:ascii="PT Serif" w:hAnsi="PT Serif" w:hint="eastAsia"/>
          <w:sz w:val="21"/>
          <w:szCs w:val="21"/>
        </w:rPr>
        <w:t xml:space="preserve">social animals </w:t>
      </w:r>
      <w:r w:rsidR="008E23E5">
        <w:rPr>
          <w:rFonts w:ascii="PT Serif" w:hAnsi="PT Serif" w:hint="eastAsia"/>
          <w:sz w:val="21"/>
          <w:szCs w:val="21"/>
        </w:rPr>
        <w:t>with</w:t>
      </w:r>
      <w:r w:rsidR="00B9700B">
        <w:rPr>
          <w:rFonts w:ascii="PT Serif" w:hAnsi="PT Serif" w:hint="eastAsia"/>
          <w:sz w:val="21"/>
          <w:szCs w:val="21"/>
        </w:rPr>
        <w:t xml:space="preserve"> parental care. Here</w:t>
      </w:r>
      <w:r w:rsidR="007165DD">
        <w:rPr>
          <w:rFonts w:ascii="PT Serif" w:hAnsi="PT Serif"/>
          <w:sz w:val="21"/>
          <w:szCs w:val="21"/>
        </w:rPr>
        <w:t xml:space="preserve"> we </w:t>
      </w:r>
      <w:r w:rsidR="00E817EF">
        <w:rPr>
          <w:rFonts w:ascii="PT Serif" w:hAnsi="PT Serif" w:hint="eastAsia"/>
          <w:sz w:val="21"/>
          <w:szCs w:val="21"/>
        </w:rPr>
        <w:t>demonstrate</w:t>
      </w:r>
      <w:r w:rsidR="007165DD">
        <w:rPr>
          <w:rFonts w:ascii="PT Serif" w:hAnsi="PT Serif"/>
          <w:sz w:val="21"/>
          <w:szCs w:val="21"/>
        </w:rPr>
        <w:t xml:space="preserve"> that modification of the </w:t>
      </w:r>
      <w:r w:rsidR="007165DD">
        <w:rPr>
          <w:rFonts w:ascii="PT Serif" w:hAnsi="PT Serif" w:hint="eastAsia"/>
          <w:sz w:val="21"/>
          <w:szCs w:val="21"/>
        </w:rPr>
        <w:t xml:space="preserve">mate-pairing process </w:t>
      </w:r>
      <w:r w:rsidR="00E76F2C">
        <w:rPr>
          <w:rFonts w:ascii="PT Serif" w:hAnsi="PT Serif" w:hint="eastAsia"/>
          <w:sz w:val="21"/>
          <w:szCs w:val="21"/>
        </w:rPr>
        <w:t>predated</w:t>
      </w:r>
      <w:r w:rsidR="00B2489F">
        <w:rPr>
          <w:rFonts w:ascii="PT Serif" w:hAnsi="PT Serif" w:hint="eastAsia"/>
          <w:sz w:val="21"/>
          <w:szCs w:val="21"/>
        </w:rPr>
        <w:t xml:space="preserve"> the evolution of </w:t>
      </w:r>
      <w:r w:rsidR="00B2489F">
        <w:rPr>
          <w:rFonts w:ascii="PT Serif" w:hAnsi="PT Serif"/>
          <w:sz w:val="21"/>
          <w:szCs w:val="21"/>
        </w:rPr>
        <w:t>asexual</w:t>
      </w:r>
      <w:r w:rsidR="00B2489F">
        <w:rPr>
          <w:rFonts w:ascii="PT Serif" w:hAnsi="PT Serif" w:hint="eastAsia"/>
          <w:sz w:val="21"/>
          <w:szCs w:val="21"/>
        </w:rPr>
        <w:t xml:space="preserve"> </w:t>
      </w:r>
      <w:r w:rsidR="007165DD">
        <w:rPr>
          <w:rFonts w:ascii="PT Serif" w:hAnsi="PT Serif" w:hint="eastAsia"/>
          <w:sz w:val="21"/>
          <w:szCs w:val="21"/>
        </w:rPr>
        <w:t>lineages</w:t>
      </w:r>
      <w:r w:rsidR="00B2489F">
        <w:rPr>
          <w:rFonts w:ascii="PT Serif" w:hAnsi="PT Serif" w:hint="eastAsia"/>
          <w:sz w:val="21"/>
          <w:szCs w:val="21"/>
        </w:rPr>
        <w:t xml:space="preserve">. </w:t>
      </w:r>
      <w:r w:rsidR="00AC1D99">
        <w:rPr>
          <w:rFonts w:ascii="PT Serif" w:hAnsi="PT Serif" w:hint="eastAsia"/>
          <w:sz w:val="21"/>
          <w:szCs w:val="21"/>
        </w:rPr>
        <w:t>T</w:t>
      </w:r>
      <w:r w:rsidR="0054450A" w:rsidRPr="008E3CFA">
        <w:rPr>
          <w:rFonts w:ascii="PT Serif" w:hAnsi="PT Serif"/>
          <w:sz w:val="21"/>
          <w:szCs w:val="21"/>
        </w:rPr>
        <w:t xml:space="preserve">ermite </w:t>
      </w:r>
      <w:r w:rsidR="00280412">
        <w:rPr>
          <w:rFonts w:ascii="PT Serif" w:hAnsi="PT Serif" w:hint="eastAsia"/>
          <w:sz w:val="21"/>
          <w:szCs w:val="21"/>
        </w:rPr>
        <w:t>colonies</w:t>
      </w:r>
      <w:r w:rsidR="00AC1D99">
        <w:rPr>
          <w:rFonts w:ascii="PT Serif" w:hAnsi="PT Serif" w:hint="eastAsia"/>
          <w:sz w:val="21"/>
          <w:szCs w:val="21"/>
        </w:rPr>
        <w:t xml:space="preserve"> are typically founded by</w:t>
      </w:r>
      <w:r w:rsidR="0054450A" w:rsidRPr="008E3CFA">
        <w:rPr>
          <w:rFonts w:ascii="PT Serif" w:hAnsi="PT Serif"/>
          <w:sz w:val="21"/>
          <w:szCs w:val="21"/>
        </w:rPr>
        <w:t xml:space="preserve"> a matin</w:t>
      </w:r>
      <w:r w:rsidR="003F5AF4" w:rsidRPr="008E3CFA">
        <w:rPr>
          <w:rFonts w:ascii="PT Serif" w:hAnsi="PT Serif"/>
          <w:sz w:val="21"/>
          <w:szCs w:val="21"/>
        </w:rPr>
        <w:t>g</w:t>
      </w:r>
      <w:r w:rsidR="0054450A" w:rsidRPr="008E3CFA">
        <w:rPr>
          <w:rFonts w:ascii="PT Serif" w:hAnsi="PT Serif"/>
          <w:sz w:val="21"/>
          <w:szCs w:val="21"/>
        </w:rPr>
        <w:t xml:space="preserve"> pair, </w:t>
      </w:r>
      <w:r w:rsidR="00AC1D99">
        <w:rPr>
          <w:rFonts w:ascii="PT Serif" w:hAnsi="PT Serif" w:hint="eastAsia"/>
          <w:sz w:val="21"/>
          <w:szCs w:val="21"/>
        </w:rPr>
        <w:t xml:space="preserve">with </w:t>
      </w:r>
      <w:r w:rsidR="0054450A" w:rsidRPr="008E3CFA">
        <w:rPr>
          <w:rFonts w:ascii="PT Serif" w:hAnsi="PT Serif"/>
          <w:sz w:val="21"/>
          <w:szCs w:val="21"/>
        </w:rPr>
        <w:t>m</w:t>
      </w:r>
      <w:r w:rsidR="008D767D" w:rsidRPr="008E3CFA">
        <w:rPr>
          <w:rFonts w:ascii="PT Serif" w:hAnsi="PT Serif"/>
          <w:sz w:val="21"/>
          <w:szCs w:val="21"/>
        </w:rPr>
        <w:t xml:space="preserve">any species </w:t>
      </w:r>
      <w:r w:rsidR="004A498B">
        <w:rPr>
          <w:rFonts w:ascii="PT Serif" w:hAnsi="PT Serif"/>
          <w:sz w:val="21"/>
          <w:szCs w:val="21"/>
        </w:rPr>
        <w:t>forming</w:t>
      </w:r>
      <w:r w:rsidR="00002D44" w:rsidRPr="008E3CFA">
        <w:rPr>
          <w:rFonts w:ascii="PT Serif" w:hAnsi="PT Serif"/>
          <w:sz w:val="21"/>
          <w:szCs w:val="21"/>
        </w:rPr>
        <w:t xml:space="preserve"> a tandem </w:t>
      </w:r>
      <w:r w:rsidR="004A498B">
        <w:rPr>
          <w:rFonts w:ascii="PT Serif" w:hAnsi="PT Serif" w:hint="eastAsia"/>
          <w:sz w:val="21"/>
          <w:szCs w:val="21"/>
        </w:rPr>
        <w:t>courtship</w:t>
      </w:r>
      <w:r w:rsidR="00002D44" w:rsidRPr="008E3CFA">
        <w:rPr>
          <w:rFonts w:ascii="PT Serif" w:hAnsi="PT Serif"/>
          <w:sz w:val="21"/>
          <w:szCs w:val="21"/>
        </w:rPr>
        <w:t xml:space="preserve"> </w:t>
      </w:r>
      <w:r w:rsidR="00B564B6" w:rsidRPr="008E3CFA">
        <w:rPr>
          <w:rFonts w:ascii="PT Serif" w:hAnsi="PT Serif"/>
          <w:sz w:val="21"/>
          <w:szCs w:val="21"/>
        </w:rPr>
        <w:t>pair</w:t>
      </w:r>
      <w:r w:rsidR="0054450A" w:rsidRPr="008E3CFA">
        <w:rPr>
          <w:rFonts w:ascii="PT Serif" w:hAnsi="PT Serif"/>
          <w:sz w:val="21"/>
          <w:szCs w:val="21"/>
        </w:rPr>
        <w:t xml:space="preserve"> while </w:t>
      </w:r>
      <w:r w:rsidR="004A498B">
        <w:rPr>
          <w:rFonts w:ascii="PT Serif" w:hAnsi="PT Serif" w:hint="eastAsia"/>
          <w:sz w:val="21"/>
          <w:szCs w:val="21"/>
        </w:rPr>
        <w:t>searching</w:t>
      </w:r>
      <w:r w:rsidR="0054450A" w:rsidRPr="008E3CFA">
        <w:rPr>
          <w:rFonts w:ascii="PT Serif" w:hAnsi="PT Serif"/>
          <w:sz w:val="21"/>
          <w:szCs w:val="21"/>
        </w:rPr>
        <w:t xml:space="preserve"> for a nest site</w:t>
      </w:r>
      <w:r w:rsidR="00002D44" w:rsidRPr="008E3CFA">
        <w:rPr>
          <w:rFonts w:ascii="PT Serif" w:hAnsi="PT Serif"/>
          <w:sz w:val="21"/>
          <w:szCs w:val="21"/>
        </w:rPr>
        <w:t xml:space="preserve">. </w:t>
      </w:r>
      <w:r w:rsidR="00CB0969">
        <w:rPr>
          <w:rFonts w:ascii="PT Serif" w:hAnsi="PT Serif" w:hint="eastAsia"/>
          <w:sz w:val="21"/>
          <w:szCs w:val="21"/>
        </w:rPr>
        <w:t xml:space="preserve">Our </w:t>
      </w:r>
      <w:r w:rsidR="00CB0969">
        <w:rPr>
          <w:rFonts w:ascii="PT Serif" w:hAnsi="PT Serif"/>
          <w:sz w:val="21"/>
          <w:szCs w:val="21"/>
        </w:rPr>
        <w:t>comparative</w:t>
      </w:r>
      <w:r w:rsidR="00CB0969">
        <w:rPr>
          <w:rFonts w:ascii="PT Serif" w:hAnsi="PT Serif" w:hint="eastAsia"/>
          <w:sz w:val="21"/>
          <w:szCs w:val="21"/>
        </w:rPr>
        <w:t xml:space="preserve"> analysis of</w:t>
      </w:r>
      <w:r w:rsidR="0054450A" w:rsidRPr="008E3CFA">
        <w:rPr>
          <w:rFonts w:ascii="PT Serif" w:hAnsi="PT Serif"/>
          <w:sz w:val="21"/>
          <w:szCs w:val="21"/>
        </w:rPr>
        <w:t xml:space="preserve"> tandem running </w:t>
      </w:r>
      <w:r w:rsidR="00632143">
        <w:rPr>
          <w:rFonts w:ascii="PT Serif" w:hAnsi="PT Serif" w:hint="eastAsia"/>
          <w:sz w:val="21"/>
          <w:szCs w:val="21"/>
        </w:rPr>
        <w:t>in</w:t>
      </w:r>
      <w:r w:rsidR="0054450A" w:rsidRPr="008E3CFA">
        <w:rPr>
          <w:rFonts w:ascii="PT Serif" w:hAnsi="PT Serif"/>
          <w:sz w:val="21"/>
          <w:szCs w:val="21"/>
        </w:rPr>
        <w:t xml:space="preserve"> </w:t>
      </w:r>
      <w:r w:rsidR="0054450A" w:rsidRPr="008E3CFA">
        <w:rPr>
          <w:rFonts w:ascii="PT Serif" w:hAnsi="PT Serif"/>
          <w:i/>
          <w:iCs/>
          <w:sz w:val="21"/>
          <w:szCs w:val="21"/>
        </w:rPr>
        <w:t>Glyptotermes</w:t>
      </w:r>
      <w:r w:rsidR="0054450A" w:rsidRPr="008E3CFA">
        <w:rPr>
          <w:rFonts w:ascii="PT Serif" w:hAnsi="PT Serif"/>
          <w:sz w:val="21"/>
          <w:szCs w:val="21"/>
        </w:rPr>
        <w:t xml:space="preserve"> termites </w:t>
      </w:r>
      <w:r w:rsidR="00CB0969">
        <w:rPr>
          <w:rFonts w:ascii="PT Serif" w:hAnsi="PT Serif" w:hint="eastAsia"/>
          <w:sz w:val="21"/>
          <w:szCs w:val="21"/>
        </w:rPr>
        <w:t xml:space="preserve">revealed </w:t>
      </w:r>
      <w:r w:rsidR="00F51F9A" w:rsidRPr="008E3CFA">
        <w:rPr>
          <w:rFonts w:ascii="PT Serif" w:hAnsi="PT Serif"/>
          <w:sz w:val="21"/>
          <w:szCs w:val="21"/>
        </w:rPr>
        <w:t xml:space="preserve">that </w:t>
      </w:r>
      <w:r w:rsidR="008971B6">
        <w:rPr>
          <w:rFonts w:ascii="PT Serif" w:hAnsi="PT Serif" w:hint="eastAsia"/>
          <w:sz w:val="21"/>
          <w:szCs w:val="21"/>
        </w:rPr>
        <w:t xml:space="preserve">two </w:t>
      </w:r>
      <w:r w:rsidR="00343F2E">
        <w:rPr>
          <w:rFonts w:ascii="PT Serif" w:hAnsi="PT Serif" w:hint="eastAsia"/>
          <w:sz w:val="21"/>
          <w:szCs w:val="21"/>
        </w:rPr>
        <w:t>related species,</w:t>
      </w:r>
      <w:r w:rsidR="00540108" w:rsidRPr="008E3CFA">
        <w:rPr>
          <w:rFonts w:ascii="PT Serif" w:hAnsi="PT Serif"/>
          <w:sz w:val="21"/>
          <w:szCs w:val="21"/>
        </w:rPr>
        <w:t xml:space="preserve"> </w:t>
      </w:r>
      <w:r w:rsidR="00A30524" w:rsidRPr="008E3CFA">
        <w:rPr>
          <w:rFonts w:ascii="PT Serif" w:hAnsi="PT Serif"/>
          <w:i/>
          <w:iCs/>
          <w:sz w:val="21"/>
          <w:szCs w:val="21"/>
        </w:rPr>
        <w:t>G. fuscus</w:t>
      </w:r>
      <w:r w:rsidR="00A30524" w:rsidRPr="008E3CFA">
        <w:rPr>
          <w:rFonts w:ascii="PT Serif" w:hAnsi="PT Serif"/>
          <w:sz w:val="21"/>
          <w:szCs w:val="21"/>
        </w:rPr>
        <w:t xml:space="preserve"> and </w:t>
      </w:r>
      <w:r w:rsidR="00A30524" w:rsidRPr="008E3CFA">
        <w:rPr>
          <w:rFonts w:ascii="PT Serif" w:hAnsi="PT Serif"/>
          <w:i/>
          <w:iCs/>
          <w:sz w:val="21"/>
          <w:szCs w:val="21"/>
        </w:rPr>
        <w:t>G. satsumensis</w:t>
      </w:r>
      <w:r w:rsidR="00540108" w:rsidRPr="008E3CFA">
        <w:rPr>
          <w:rFonts w:ascii="PT Serif" w:hAnsi="PT Serif"/>
          <w:sz w:val="21"/>
          <w:szCs w:val="21"/>
        </w:rPr>
        <w:t xml:space="preserve">, </w:t>
      </w:r>
      <w:r w:rsidR="00A30524" w:rsidRPr="008E3CFA">
        <w:rPr>
          <w:rFonts w:ascii="PT Serif" w:hAnsi="PT Serif"/>
          <w:sz w:val="21"/>
          <w:szCs w:val="21"/>
        </w:rPr>
        <w:t>exhibited both female-leader and male-leader tandem runs</w:t>
      </w:r>
      <w:r w:rsidR="00540108" w:rsidRPr="008E3CFA">
        <w:rPr>
          <w:rFonts w:ascii="PT Serif" w:hAnsi="PT Serif"/>
          <w:sz w:val="21"/>
          <w:szCs w:val="21"/>
        </w:rPr>
        <w:t xml:space="preserve">, </w:t>
      </w:r>
      <w:r w:rsidR="007165DD">
        <w:rPr>
          <w:rFonts w:ascii="PT Serif" w:hAnsi="PT Serif" w:hint="eastAsia"/>
          <w:sz w:val="21"/>
          <w:szCs w:val="21"/>
        </w:rPr>
        <w:t xml:space="preserve">estimated </w:t>
      </w:r>
      <w:r w:rsidR="00632143">
        <w:rPr>
          <w:rFonts w:ascii="PT Serif" w:hAnsi="PT Serif" w:hint="eastAsia"/>
          <w:sz w:val="21"/>
          <w:szCs w:val="21"/>
        </w:rPr>
        <w:t>to be</w:t>
      </w:r>
      <w:r w:rsidR="007165DD">
        <w:rPr>
          <w:rFonts w:ascii="PT Serif" w:hAnsi="PT Serif" w:hint="eastAsia"/>
          <w:sz w:val="21"/>
          <w:szCs w:val="21"/>
        </w:rPr>
        <w:t xml:space="preserve"> </w:t>
      </w:r>
      <w:r w:rsidR="00540108" w:rsidRPr="008E3CFA">
        <w:rPr>
          <w:rFonts w:ascii="PT Serif" w:hAnsi="PT Serif"/>
          <w:sz w:val="21"/>
          <w:szCs w:val="21"/>
        </w:rPr>
        <w:t>the ancestral state in this genus</w:t>
      </w:r>
      <w:r w:rsidR="00A30524" w:rsidRPr="008E3CFA">
        <w:rPr>
          <w:rFonts w:ascii="PT Serif" w:hAnsi="PT Serif"/>
          <w:sz w:val="21"/>
          <w:szCs w:val="21"/>
        </w:rPr>
        <w:t xml:space="preserve">. On the other hand, tandem running </w:t>
      </w:r>
      <w:r w:rsidR="00D71162" w:rsidRPr="008E3CFA">
        <w:rPr>
          <w:rFonts w:ascii="PT Serif" w:hAnsi="PT Serif"/>
          <w:sz w:val="21"/>
          <w:szCs w:val="21"/>
        </w:rPr>
        <w:t>was</w:t>
      </w:r>
      <w:r w:rsidR="00A30524" w:rsidRPr="008E3CFA">
        <w:rPr>
          <w:rFonts w:ascii="PT Serif" w:hAnsi="PT Serif"/>
          <w:sz w:val="21"/>
          <w:szCs w:val="21"/>
        </w:rPr>
        <w:t xml:space="preserve"> rare and ephemeral</w:t>
      </w:r>
      <w:r w:rsidR="00D71162" w:rsidRPr="008E3CFA">
        <w:rPr>
          <w:rFonts w:ascii="PT Serif" w:hAnsi="PT Serif"/>
          <w:sz w:val="21"/>
          <w:szCs w:val="21"/>
        </w:rPr>
        <w:t xml:space="preserve"> in both sexual and asexual lineages of</w:t>
      </w:r>
      <w:r w:rsidR="00D71162" w:rsidRPr="008E3CFA">
        <w:rPr>
          <w:rFonts w:ascii="PT Serif" w:hAnsi="PT Serif"/>
          <w:i/>
          <w:iCs/>
          <w:sz w:val="21"/>
          <w:szCs w:val="21"/>
        </w:rPr>
        <w:t xml:space="preserve"> G. nakajimai</w:t>
      </w:r>
      <w:r w:rsidR="00A30524" w:rsidRPr="008E3CFA">
        <w:rPr>
          <w:rFonts w:ascii="PT Serif" w:hAnsi="PT Serif"/>
          <w:sz w:val="21"/>
          <w:szCs w:val="21"/>
        </w:rPr>
        <w:t xml:space="preserve">. </w:t>
      </w:r>
      <w:r w:rsidR="00D02A51">
        <w:rPr>
          <w:rFonts w:ascii="PT Serif" w:hAnsi="PT Serif" w:hint="eastAsia"/>
          <w:sz w:val="21"/>
          <w:szCs w:val="21"/>
        </w:rPr>
        <w:t xml:space="preserve">These results suggest that </w:t>
      </w:r>
      <w:r w:rsidR="00A30524" w:rsidRPr="008E3CFA">
        <w:rPr>
          <w:rFonts w:ascii="PT Serif" w:hAnsi="PT Serif"/>
          <w:i/>
          <w:iCs/>
          <w:sz w:val="21"/>
          <w:szCs w:val="21"/>
        </w:rPr>
        <w:t>G. nakajimai</w:t>
      </w:r>
      <w:r w:rsidR="00A30524" w:rsidRPr="008E3CFA">
        <w:rPr>
          <w:rFonts w:ascii="PT Serif" w:hAnsi="PT Serif"/>
          <w:sz w:val="21"/>
          <w:szCs w:val="21"/>
        </w:rPr>
        <w:t xml:space="preserve"> </w:t>
      </w:r>
      <w:r w:rsidR="00431173">
        <w:rPr>
          <w:rFonts w:ascii="PT Serif" w:hAnsi="PT Serif" w:hint="eastAsia"/>
          <w:sz w:val="21"/>
          <w:szCs w:val="21"/>
        </w:rPr>
        <w:t xml:space="preserve">employs </w:t>
      </w:r>
      <w:r w:rsidR="00CE0471">
        <w:rPr>
          <w:rFonts w:ascii="PT Serif" w:hAnsi="PT Serif"/>
          <w:sz w:val="21"/>
          <w:szCs w:val="21"/>
        </w:rPr>
        <w:t>a</w:t>
      </w:r>
      <w:r w:rsidR="00CE0471">
        <w:rPr>
          <w:rFonts w:ascii="PT Serif" w:hAnsi="PT Serif" w:hint="eastAsia"/>
          <w:sz w:val="21"/>
          <w:szCs w:val="21"/>
        </w:rPr>
        <w:t>n alternative</w:t>
      </w:r>
      <w:r w:rsidR="00CE0471">
        <w:rPr>
          <w:rFonts w:ascii="PT Serif" w:hAnsi="PT Serif"/>
          <w:sz w:val="21"/>
          <w:szCs w:val="21"/>
        </w:rPr>
        <w:t xml:space="preserve"> </w:t>
      </w:r>
      <w:r w:rsidR="00CE0471">
        <w:rPr>
          <w:rFonts w:ascii="PT Serif" w:hAnsi="PT Serif" w:hint="eastAsia"/>
          <w:sz w:val="21"/>
          <w:szCs w:val="21"/>
        </w:rPr>
        <w:t xml:space="preserve">colony foundation strategy, </w:t>
      </w:r>
      <w:r w:rsidR="00431173">
        <w:rPr>
          <w:rFonts w:ascii="PT Serif" w:hAnsi="PT Serif" w:hint="eastAsia"/>
          <w:sz w:val="21"/>
          <w:szCs w:val="21"/>
        </w:rPr>
        <w:t>as</w:t>
      </w:r>
      <w:r w:rsidR="007165DD">
        <w:rPr>
          <w:rFonts w:ascii="PT Serif" w:hAnsi="PT Serif" w:hint="eastAsia"/>
          <w:sz w:val="21"/>
          <w:szCs w:val="21"/>
        </w:rPr>
        <w:t xml:space="preserve"> </w:t>
      </w:r>
      <w:r w:rsidR="007165DD">
        <w:rPr>
          <w:rFonts w:ascii="PT Serif" w:hAnsi="PT Serif"/>
          <w:sz w:val="21"/>
          <w:szCs w:val="21"/>
        </w:rPr>
        <w:t>further</w:t>
      </w:r>
      <w:r w:rsidR="00CE0471">
        <w:rPr>
          <w:rFonts w:ascii="PT Serif" w:hAnsi="PT Serif" w:hint="eastAsia"/>
          <w:sz w:val="21"/>
          <w:szCs w:val="21"/>
        </w:rPr>
        <w:t xml:space="preserve"> supported by their </w:t>
      </w:r>
      <w:r w:rsidR="00F006F5">
        <w:rPr>
          <w:rFonts w:ascii="PT Serif" w:hAnsi="PT Serif" w:hint="eastAsia"/>
          <w:sz w:val="21"/>
          <w:szCs w:val="21"/>
        </w:rPr>
        <w:t xml:space="preserve">colony </w:t>
      </w:r>
      <w:r w:rsidR="00F006F5">
        <w:rPr>
          <w:rFonts w:ascii="PT Serif" w:hAnsi="PT Serif"/>
          <w:sz w:val="21"/>
          <w:szCs w:val="21"/>
        </w:rPr>
        <w:t>structures</w:t>
      </w:r>
      <w:r w:rsidR="00A30524" w:rsidRPr="008E3CFA">
        <w:rPr>
          <w:rFonts w:ascii="PT Serif" w:hAnsi="PT Serif"/>
          <w:sz w:val="21"/>
          <w:szCs w:val="21"/>
        </w:rPr>
        <w:t>.</w:t>
      </w:r>
      <w:r w:rsidR="00D71162" w:rsidRPr="008E3CFA">
        <w:rPr>
          <w:rFonts w:ascii="PT Serif" w:hAnsi="PT Serif"/>
          <w:sz w:val="21"/>
          <w:szCs w:val="21"/>
        </w:rPr>
        <w:t xml:space="preserve"> </w:t>
      </w:r>
      <w:r w:rsidR="007F4005" w:rsidRPr="008E3CFA">
        <w:rPr>
          <w:rFonts w:ascii="PT Serif" w:hAnsi="PT Serif"/>
          <w:sz w:val="21"/>
          <w:szCs w:val="21"/>
        </w:rPr>
        <w:t xml:space="preserve">Our study </w:t>
      </w:r>
      <w:r w:rsidR="00C13B1C" w:rsidRPr="008E3CFA">
        <w:rPr>
          <w:rFonts w:ascii="PT Serif" w:hAnsi="PT Serif"/>
          <w:sz w:val="21"/>
          <w:szCs w:val="21"/>
        </w:rPr>
        <w:t xml:space="preserve">highlights the </w:t>
      </w:r>
      <w:r w:rsidR="00F475B7">
        <w:rPr>
          <w:rFonts w:ascii="PT Serif" w:hAnsi="PT Serif"/>
          <w:sz w:val="21"/>
          <w:szCs w:val="21"/>
        </w:rPr>
        <w:t>tight</w:t>
      </w:r>
      <w:r w:rsidR="00F475B7">
        <w:rPr>
          <w:rFonts w:ascii="PT Serif" w:hAnsi="PT Serif" w:hint="eastAsia"/>
          <w:sz w:val="21"/>
          <w:szCs w:val="21"/>
        </w:rPr>
        <w:t xml:space="preserve"> </w:t>
      </w:r>
      <w:r w:rsidR="00226342">
        <w:rPr>
          <w:rFonts w:ascii="PT Serif" w:hAnsi="PT Serif" w:hint="eastAsia"/>
          <w:sz w:val="21"/>
          <w:szCs w:val="21"/>
        </w:rPr>
        <w:t xml:space="preserve">link between </w:t>
      </w:r>
      <w:r w:rsidR="003B7566" w:rsidRPr="008E3CFA">
        <w:rPr>
          <w:rFonts w:ascii="PT Serif" w:hAnsi="PT Serif"/>
          <w:sz w:val="21"/>
          <w:szCs w:val="21"/>
        </w:rPr>
        <w:t xml:space="preserve">the </w:t>
      </w:r>
      <w:r w:rsidR="00C13B1C" w:rsidRPr="008E3CFA">
        <w:rPr>
          <w:rFonts w:ascii="PT Serif" w:hAnsi="PT Serif"/>
          <w:sz w:val="21"/>
          <w:szCs w:val="21"/>
        </w:rPr>
        <w:t>evolution of asexuality</w:t>
      </w:r>
      <w:r w:rsidR="00226342">
        <w:rPr>
          <w:rFonts w:ascii="PT Serif" w:hAnsi="PT Serif" w:hint="eastAsia"/>
          <w:sz w:val="21"/>
          <w:szCs w:val="21"/>
        </w:rPr>
        <w:t xml:space="preserve"> and </w:t>
      </w:r>
      <w:r w:rsidR="00465FB5">
        <w:rPr>
          <w:rFonts w:ascii="PT Serif" w:hAnsi="PT Serif" w:hint="eastAsia"/>
          <w:sz w:val="21"/>
          <w:szCs w:val="21"/>
        </w:rPr>
        <w:t>behavioral preadaptation</w:t>
      </w:r>
      <w:r w:rsidR="003B7566" w:rsidRPr="008E3CFA">
        <w:rPr>
          <w:rFonts w:ascii="PT Serif" w:hAnsi="PT Serif"/>
          <w:sz w:val="21"/>
          <w:szCs w:val="21"/>
        </w:rPr>
        <w:t xml:space="preserve">, </w:t>
      </w:r>
      <w:r w:rsidR="00D53A7A" w:rsidRPr="008E3CFA">
        <w:rPr>
          <w:rFonts w:ascii="PT Serif" w:hAnsi="PT Serif"/>
          <w:sz w:val="21"/>
          <w:szCs w:val="21"/>
        </w:rPr>
        <w:t>contributing to our understanding of</w:t>
      </w:r>
      <w:r w:rsidR="00465FB5">
        <w:rPr>
          <w:rFonts w:ascii="PT Serif" w:hAnsi="PT Serif" w:hint="eastAsia"/>
          <w:sz w:val="21"/>
          <w:szCs w:val="21"/>
        </w:rPr>
        <w:t xml:space="preserve"> the evolution of</w:t>
      </w:r>
      <w:r w:rsidR="00D53A7A" w:rsidRPr="008E3CFA">
        <w:rPr>
          <w:rFonts w:ascii="PT Serif" w:hAnsi="PT Serif"/>
          <w:sz w:val="21"/>
          <w:szCs w:val="21"/>
        </w:rPr>
        <w:t xml:space="preserve"> complex phenotypes</w:t>
      </w:r>
      <w:r w:rsidR="00C13B1C" w:rsidRPr="008E3CFA">
        <w:rPr>
          <w:rFonts w:ascii="PT Serif" w:hAnsi="PT Serif"/>
          <w:sz w:val="21"/>
          <w:szCs w:val="21"/>
        </w:rPr>
        <w:t>.</w:t>
      </w:r>
    </w:p>
    <w:p w14:paraId="5DACA25D" w14:textId="77777777" w:rsidR="00A30524" w:rsidRDefault="00A30524" w:rsidP="005E6456">
      <w:pPr>
        <w:snapToGrid w:val="0"/>
        <w:spacing w:after="0" w:line="240" w:lineRule="auto"/>
        <w:jc w:val="both"/>
        <w:rPr>
          <w:rFonts w:ascii="PT Serif" w:hAnsi="PT Serif"/>
          <w:sz w:val="21"/>
          <w:szCs w:val="21"/>
        </w:rPr>
      </w:pPr>
    </w:p>
    <w:p w14:paraId="18B156C9" w14:textId="6501C175" w:rsidR="005E6456" w:rsidRPr="00236F44" w:rsidRDefault="005E6456" w:rsidP="005E6456">
      <w:pPr>
        <w:snapToGrid w:val="0"/>
        <w:spacing w:after="0" w:line="240" w:lineRule="auto"/>
        <w:jc w:val="both"/>
        <w:rPr>
          <w:rFonts w:ascii="PT Serif" w:hAnsi="PT Serif"/>
          <w:sz w:val="21"/>
          <w:szCs w:val="21"/>
        </w:rPr>
      </w:pPr>
      <w:r w:rsidRPr="005E6456">
        <w:rPr>
          <w:rFonts w:ascii="PT Serif" w:hAnsi="PT Serif" w:hint="eastAsia"/>
          <w:b/>
          <w:bCs/>
          <w:sz w:val="21"/>
          <w:szCs w:val="21"/>
        </w:rPr>
        <w:t>Keywords</w:t>
      </w:r>
      <w:r w:rsidR="000769D1">
        <w:rPr>
          <w:rFonts w:ascii="PT Serif" w:hAnsi="PT Serif" w:hint="eastAsia"/>
          <w:b/>
          <w:bCs/>
          <w:sz w:val="21"/>
          <w:szCs w:val="21"/>
        </w:rPr>
        <w:t xml:space="preserve">: </w:t>
      </w:r>
      <w:r w:rsidR="00236F44" w:rsidRPr="00236F44">
        <w:rPr>
          <w:rFonts w:ascii="PT Serif" w:hAnsi="PT Serif" w:hint="eastAsia"/>
          <w:sz w:val="21"/>
          <w:szCs w:val="21"/>
        </w:rPr>
        <w:t xml:space="preserve">Asexual reproduction, </w:t>
      </w:r>
      <w:r w:rsidR="000769D1" w:rsidRPr="00236F44">
        <w:rPr>
          <w:rFonts w:ascii="PT Serif" w:hAnsi="PT Serif" w:hint="eastAsia"/>
          <w:sz w:val="21"/>
          <w:szCs w:val="21"/>
        </w:rPr>
        <w:t>Movement coordination,</w:t>
      </w:r>
      <w:r w:rsidR="00236F44">
        <w:rPr>
          <w:rFonts w:ascii="PT Serif" w:hAnsi="PT Serif" w:hint="eastAsia"/>
          <w:sz w:val="21"/>
          <w:szCs w:val="21"/>
        </w:rPr>
        <w:t xml:space="preserve"> Parental care, Same-sex sexual behavior, </w:t>
      </w:r>
      <w:r w:rsidR="000769D1" w:rsidRPr="00236F44">
        <w:rPr>
          <w:rFonts w:ascii="PT Serif" w:hAnsi="PT Serif" w:hint="eastAsia"/>
          <w:sz w:val="21"/>
          <w:szCs w:val="21"/>
        </w:rPr>
        <w:t>Social insects</w:t>
      </w:r>
    </w:p>
    <w:p w14:paraId="09904388" w14:textId="77777777" w:rsidR="00047F72" w:rsidRDefault="00047F72" w:rsidP="005E6456">
      <w:pPr>
        <w:snapToGrid w:val="0"/>
        <w:spacing w:after="0" w:line="240" w:lineRule="auto"/>
        <w:jc w:val="both"/>
        <w:rPr>
          <w:rFonts w:ascii="PT Serif" w:hAnsi="PT Serif"/>
          <w:sz w:val="21"/>
          <w:szCs w:val="21"/>
        </w:rPr>
      </w:pPr>
    </w:p>
    <w:p w14:paraId="2F6D88A7" w14:textId="11041DE6" w:rsidR="00047F72" w:rsidRPr="00047F72" w:rsidRDefault="005E56AE" w:rsidP="005E6456">
      <w:pPr>
        <w:snapToGrid w:val="0"/>
        <w:spacing w:after="0" w:line="240" w:lineRule="auto"/>
        <w:jc w:val="both"/>
        <w:rPr>
          <w:rFonts w:ascii="PT Serif" w:hAnsi="PT Serif"/>
          <w:b/>
          <w:bCs/>
          <w:sz w:val="21"/>
          <w:szCs w:val="21"/>
        </w:rPr>
      </w:pPr>
      <w:r>
        <w:rPr>
          <w:rFonts w:ascii="PT Serif" w:hAnsi="PT Serif" w:hint="eastAsia"/>
          <w:b/>
          <w:bCs/>
          <w:sz w:val="21"/>
          <w:szCs w:val="21"/>
        </w:rPr>
        <w:t>I</w:t>
      </w:r>
      <w:r w:rsidR="00047F72" w:rsidRPr="00047F72">
        <w:rPr>
          <w:rFonts w:ascii="PT Serif" w:hAnsi="PT Serif" w:hint="eastAsia"/>
          <w:b/>
          <w:bCs/>
          <w:sz w:val="21"/>
          <w:szCs w:val="21"/>
        </w:rPr>
        <w:t>ntroduction</w:t>
      </w:r>
    </w:p>
    <w:p w14:paraId="6A7925AE" w14:textId="68AA1DD4" w:rsidR="00021F75" w:rsidRDefault="00660147" w:rsidP="006E3945">
      <w:pPr>
        <w:snapToGrid w:val="0"/>
        <w:spacing w:after="0" w:line="240" w:lineRule="auto"/>
        <w:jc w:val="both"/>
        <w:rPr>
          <w:rFonts w:ascii="PT Serif" w:hAnsi="PT Serif"/>
          <w:sz w:val="21"/>
          <w:szCs w:val="21"/>
        </w:rPr>
      </w:pPr>
      <w:r>
        <w:rPr>
          <w:rFonts w:ascii="PT Serif" w:hAnsi="PT Serif"/>
          <w:sz w:val="21"/>
          <w:szCs w:val="21"/>
        </w:rPr>
        <w:t xml:space="preserve">Sexual reproduction is </w:t>
      </w:r>
      <w:r w:rsidR="00611261">
        <w:rPr>
          <w:rFonts w:ascii="PT Serif" w:hAnsi="PT Serif"/>
          <w:sz w:val="21"/>
          <w:szCs w:val="21"/>
        </w:rPr>
        <w:t xml:space="preserve">the </w:t>
      </w:r>
      <w:r w:rsidR="00A20A72">
        <w:rPr>
          <w:rFonts w:ascii="PT Serif" w:hAnsi="PT Serif" w:hint="eastAsia"/>
          <w:sz w:val="21"/>
          <w:szCs w:val="21"/>
        </w:rPr>
        <w:t xml:space="preserve">norm for multicellular organisms </w:t>
      </w:r>
      <w:r w:rsidR="00611261">
        <w:rPr>
          <w:rFonts w:ascii="PT Serif" w:hAnsi="PT Serif"/>
          <w:sz w:val="21"/>
          <w:szCs w:val="21"/>
        </w:rPr>
        <w:t>despite</w:t>
      </w:r>
      <w:r w:rsidR="00A20A72">
        <w:rPr>
          <w:rFonts w:ascii="PT Serif" w:hAnsi="PT Serif" w:hint="eastAsia"/>
          <w:sz w:val="21"/>
          <w:szCs w:val="21"/>
        </w:rPr>
        <w:t xml:space="preserve"> </w:t>
      </w:r>
      <w:r w:rsidR="000279A8">
        <w:rPr>
          <w:rFonts w:ascii="PT Serif" w:hAnsi="PT Serif" w:hint="eastAsia"/>
          <w:sz w:val="21"/>
          <w:szCs w:val="21"/>
        </w:rPr>
        <w:t>the</w:t>
      </w:r>
      <w:r w:rsidR="00A20A72">
        <w:rPr>
          <w:rFonts w:ascii="PT Serif" w:hAnsi="PT Serif" w:hint="eastAsia"/>
          <w:sz w:val="21"/>
          <w:szCs w:val="21"/>
        </w:rPr>
        <w:t xml:space="preserve"> costs</w:t>
      </w:r>
      <w:r w:rsidR="009D4F74">
        <w:rPr>
          <w:rFonts w:ascii="PT Serif" w:hAnsi="PT Serif" w:hint="eastAsia"/>
          <w:sz w:val="21"/>
          <w:szCs w:val="21"/>
        </w:rPr>
        <w:t xml:space="preserve"> of producing males</w:t>
      </w:r>
      <w:r w:rsidR="00F1383D">
        <w:rPr>
          <w:rFonts w:ascii="PT Serif" w:hAnsi="PT Serif" w:hint="eastAsia"/>
          <w:sz w:val="21"/>
          <w:szCs w:val="21"/>
        </w:rPr>
        <w:t xml:space="preserve"> </w:t>
      </w:r>
      <w:r w:rsidR="001B469F">
        <w:rPr>
          <w:rFonts w:ascii="PT Serif" w:hAnsi="PT Serif"/>
          <w:sz w:val="21"/>
          <w:szCs w:val="21"/>
        </w:rPr>
        <w:fldChar w:fldCharType="begin"/>
      </w:r>
      <w:r w:rsidR="00F05369">
        <w:rPr>
          <w:rFonts w:ascii="PT Serif" w:hAnsi="PT Serif"/>
          <w:sz w:val="21"/>
          <w:szCs w:val="21"/>
        </w:rPr>
        <w:instrText xml:space="preserve"> ADDIN ZOTERO_ITEM CSL_CITATION {"citationID":"yfmz4yvE","properties":{"formattedCitation":"[1,2]","plainCitation":"[1,2]","noteIndex":0},"citationItems":[{"id":23195,"uris":["http://zotero.org/users/9949769/items/J5KN9PH8"],"itemData":{"id":23195,"type":"book","abstract":"The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Maynard"}],"issued":{"date-parts":[["1978",8,24]]},"citation-key":"smith1978"}},{"id":23223,"uris":["http://zotero.org/users/9949769/items/2ZQB8ZGZ"],"itemData":{"id":23223,"type":"article-journal","container-title":"Trends in Ecology &amp; Evolution","DOI":"10.1016/j.tree.2011.09.016","ISSN":"0169-5347","issue":"3","journalAbbreviation":"Trends in Ecology &amp; Evolution","language":"English","note":"publisher: Elsevier\nPMID: 22019414\nCitation Key: lehtonenManyCostsSex2012","page":"172-178","source":"www.cell.com","title":"The many costs of sex","volume":"27","author":[{"family":"Lehtonen","given":"Jussi"},{"family":"Jennions","given":"Michael D."},{"family":"Kokko","given":"Hanna"}],"issued":{"date-parts":[["2012",3,1]]},"citation-key":"lehtonen2012Trend"}}],"schema":"https://github.com/citation-style-language/schema/raw/master/csl-citation.json"} </w:instrText>
      </w:r>
      <w:r w:rsidR="001B469F">
        <w:rPr>
          <w:rFonts w:ascii="PT Serif" w:hAnsi="PT Serif"/>
          <w:sz w:val="21"/>
          <w:szCs w:val="21"/>
        </w:rPr>
        <w:fldChar w:fldCharType="separate"/>
      </w:r>
      <w:r w:rsidR="00D06626" w:rsidRPr="00D06626">
        <w:rPr>
          <w:rFonts w:ascii="PT Serif" w:hAnsi="PT Serif"/>
          <w:sz w:val="21"/>
        </w:rPr>
        <w:t>[1,2]</w:t>
      </w:r>
      <w:r w:rsidR="001B469F">
        <w:rPr>
          <w:rFonts w:ascii="PT Serif" w:hAnsi="PT Serif"/>
          <w:sz w:val="21"/>
          <w:szCs w:val="21"/>
        </w:rPr>
        <w:fldChar w:fldCharType="end"/>
      </w:r>
      <w:r w:rsidR="00A20A72">
        <w:rPr>
          <w:rFonts w:ascii="PT Serif" w:hAnsi="PT Serif" w:hint="eastAsia"/>
          <w:sz w:val="21"/>
          <w:szCs w:val="21"/>
        </w:rPr>
        <w:t>. Many studies have revealed the advantages of sexual reproduction in short and long period</w:t>
      </w:r>
      <w:r w:rsidR="00611261">
        <w:rPr>
          <w:rFonts w:ascii="PT Serif" w:hAnsi="PT Serif"/>
          <w:sz w:val="21"/>
          <w:szCs w:val="21"/>
        </w:rPr>
        <w:t>s</w:t>
      </w:r>
      <w:r w:rsidR="000D1FCD">
        <w:rPr>
          <w:rFonts w:ascii="PT Serif" w:hAnsi="PT Serif" w:hint="eastAsia"/>
          <w:sz w:val="21"/>
          <w:szCs w:val="21"/>
        </w:rPr>
        <w:t xml:space="preserve"> (e.g., </w:t>
      </w:r>
      <w:r w:rsidR="000D1FCD">
        <w:rPr>
          <w:rFonts w:ascii="PT Serif" w:hAnsi="PT Serif"/>
          <w:sz w:val="21"/>
          <w:szCs w:val="21"/>
        </w:rPr>
        <w:fldChar w:fldCharType="begin"/>
      </w:r>
      <w:r w:rsidR="00F05369">
        <w:rPr>
          <w:rFonts w:ascii="PT Serif" w:hAnsi="PT Serif"/>
          <w:sz w:val="21"/>
          <w:szCs w:val="21"/>
        </w:rPr>
        <w:instrText xml:space="preserve"> ADDIN ZOTERO_ITEM CSL_CITATION {"citationID":"W5Dsacpx","properties":{"formattedCitation":"[3]","plainCitation":"[3]","noteIndex":0},"citationItems":[{"id":23193,"uris":["http://zotero.org/users/9949769/items/HBU8GUZL"],"itemData":{"id":23193,"type":"article-journal","abstract":"One of the greatest challenges for evolutionary biology is explaining the widespread occurrence of sexual reproduction and the associated process of genetic recombination. A large number of theories have been developed that provi</w:instrText>
      </w:r>
      <w:r w:rsidR="00F05369">
        <w:rPr>
          <w:rFonts w:ascii="PT Serif" w:hAnsi="PT Serif" w:hint="eastAsia"/>
          <w:sz w:val="21"/>
          <w:szCs w:val="21"/>
        </w:rPr>
        <w:instrText>de a sufficient short</w:instrText>
      </w:r>
      <w:r w:rsidR="00F05369">
        <w:rPr>
          <w:rFonts w:ascii="PT Serif" w:hAnsi="PT Serif" w:hint="eastAsia"/>
          <w:sz w:val="21"/>
          <w:szCs w:val="21"/>
        </w:rPr>
        <w:instrText>‐</w:instrText>
      </w:r>
      <w:r w:rsidR="00F05369">
        <w:rPr>
          <w:rFonts w:ascii="PT Serif" w:hAnsi="PT Serif" w:hint="eastAsia"/>
          <w:sz w:val="21"/>
          <w:szCs w:val="21"/>
        </w:rPr>
        <w:instrText>term advantage for sex to offset its two</w:instrText>
      </w:r>
      <w:r w:rsidR="00F05369">
        <w:rPr>
          <w:rFonts w:ascii="PT Serif" w:hAnsi="PT Serif" w:hint="eastAsia"/>
          <w:sz w:val="21"/>
          <w:szCs w:val="21"/>
        </w:rPr>
        <w:instrText>‐</w:instrText>
      </w:r>
      <w:r w:rsidR="00F05369">
        <w:rPr>
          <w:rFonts w:ascii="PT Serif" w:hAnsi="PT Serif" w:hint="eastAsia"/>
          <w:sz w:val="21"/>
          <w:szCs w:val="21"/>
        </w:rPr>
        <w:instrText>fold cost. These theories can be broadly classified into environmental (or ecological) and mutation</w:instrText>
      </w:r>
      <w:r w:rsidR="00F05369">
        <w:rPr>
          <w:rFonts w:ascii="PT Serif" w:hAnsi="PT Serif" w:hint="eastAsia"/>
          <w:sz w:val="21"/>
          <w:szCs w:val="21"/>
        </w:rPr>
        <w:instrText>‐</w:instrText>
      </w:r>
      <w:r w:rsidR="00F05369">
        <w:rPr>
          <w:rFonts w:ascii="PT Serif" w:hAnsi="PT Serif" w:hint="eastAsia"/>
          <w:sz w:val="21"/>
          <w:szCs w:val="21"/>
        </w:rPr>
        <w:instrText>based models. Traditionally, the different theories have been viewed as competing, and empir</w:instrText>
      </w:r>
      <w:r w:rsidR="00F05369">
        <w:rPr>
          <w:rFonts w:ascii="PT Serif" w:hAnsi="PT Serif"/>
          <w:sz w:val="21"/>
          <w:szCs w:val="21"/>
        </w:rPr>
        <w:instrText xml:space="preserve">ical work has attempted to distinguish between them. Here we highlight the advantages that may be gained from considering that multiple mechanisms (environmental and mutational) may be at work, and that interactions between the theories may be very important.","container-title":"Journal of Evolutionary Biology","DOI":"10.1046/j.1420-9101.1999.00119.x","ISSN":"1010-061X","issue":"6","journalAbbreviation":"Journal of Evolutionary Biology","note":"Citation Key: west_etal_1999_JournalofEvolutionaryBiology","page":"1003-1012","source":"Silverchair","title":"A pluralist approach to sex and recombination","volume":"12","author":[{"literal":"West"},{"literal":"Lively"},{"literal":"Read"}],"issued":{"date-parts":[["1999",11,1]]},"citation-key":"west1999Journ"}}],"schema":"https://github.com/citation-style-language/schema/raw/master/csl-citation.json"} </w:instrText>
      </w:r>
      <w:r w:rsidR="000D1FCD">
        <w:rPr>
          <w:rFonts w:ascii="PT Serif" w:hAnsi="PT Serif"/>
          <w:sz w:val="21"/>
          <w:szCs w:val="21"/>
        </w:rPr>
        <w:fldChar w:fldCharType="separate"/>
      </w:r>
      <w:r w:rsidR="000D1FCD" w:rsidRPr="000D1FCD">
        <w:rPr>
          <w:rFonts w:ascii="PT Serif" w:hAnsi="PT Serif"/>
          <w:sz w:val="21"/>
        </w:rPr>
        <w:t>[3]</w:t>
      </w:r>
      <w:r w:rsidR="000D1FCD">
        <w:rPr>
          <w:rFonts w:ascii="PT Serif" w:hAnsi="PT Serif"/>
          <w:sz w:val="21"/>
          <w:szCs w:val="21"/>
        </w:rPr>
        <w:fldChar w:fldCharType="end"/>
      </w:r>
      <w:r w:rsidR="000D1FCD">
        <w:rPr>
          <w:rFonts w:ascii="PT Serif" w:hAnsi="PT Serif" w:hint="eastAsia"/>
          <w:sz w:val="21"/>
          <w:szCs w:val="21"/>
        </w:rPr>
        <w:t>)</w:t>
      </w:r>
      <w:r w:rsidR="00A20A72">
        <w:rPr>
          <w:rFonts w:ascii="PT Serif" w:hAnsi="PT Serif" w:hint="eastAsia"/>
          <w:sz w:val="21"/>
          <w:szCs w:val="21"/>
        </w:rPr>
        <w:t xml:space="preserve">. </w:t>
      </w:r>
      <w:r w:rsidR="00A20A72">
        <w:rPr>
          <w:rFonts w:ascii="PT Serif" w:hAnsi="PT Serif"/>
          <w:sz w:val="21"/>
          <w:szCs w:val="21"/>
        </w:rPr>
        <w:t>Furthermore</w:t>
      </w:r>
      <w:r w:rsidR="00A20A72">
        <w:rPr>
          <w:rFonts w:ascii="PT Serif" w:hAnsi="PT Serif" w:hint="eastAsia"/>
          <w:sz w:val="21"/>
          <w:szCs w:val="21"/>
        </w:rPr>
        <w:t xml:space="preserve">, in established sexual species, </w:t>
      </w:r>
      <w:commentRangeStart w:id="0"/>
      <w:r w:rsidR="00A20A72">
        <w:rPr>
          <w:rFonts w:ascii="PT Serif" w:hAnsi="PT Serif" w:hint="eastAsia"/>
          <w:sz w:val="21"/>
          <w:szCs w:val="21"/>
        </w:rPr>
        <w:t xml:space="preserve">there </w:t>
      </w:r>
      <w:r w:rsidR="000542A9">
        <w:rPr>
          <w:rFonts w:ascii="PT Serif" w:hAnsi="PT Serif" w:hint="eastAsia"/>
          <w:sz w:val="21"/>
          <w:szCs w:val="21"/>
        </w:rPr>
        <w:t xml:space="preserve">are </w:t>
      </w:r>
      <w:r w:rsidR="00245540">
        <w:rPr>
          <w:rFonts w:ascii="PT Serif" w:hAnsi="PT Serif" w:hint="eastAsia"/>
          <w:sz w:val="21"/>
          <w:szCs w:val="21"/>
        </w:rPr>
        <w:t xml:space="preserve">developmental and </w:t>
      </w:r>
      <w:r w:rsidR="000542A9">
        <w:rPr>
          <w:rFonts w:ascii="PT Serif" w:hAnsi="PT Serif" w:hint="eastAsia"/>
          <w:sz w:val="21"/>
          <w:szCs w:val="21"/>
        </w:rPr>
        <w:t>genetic</w:t>
      </w:r>
      <w:r w:rsidR="00A20A72">
        <w:rPr>
          <w:rFonts w:ascii="PT Serif" w:hAnsi="PT Serif" w:hint="eastAsia"/>
          <w:sz w:val="21"/>
          <w:szCs w:val="21"/>
        </w:rPr>
        <w:t xml:space="preserve"> constrain</w:t>
      </w:r>
      <w:r w:rsidR="00611261">
        <w:rPr>
          <w:rFonts w:ascii="PT Serif" w:hAnsi="PT Serif"/>
          <w:sz w:val="21"/>
          <w:szCs w:val="21"/>
        </w:rPr>
        <w:t>t</w:t>
      </w:r>
      <w:r w:rsidR="00A20A72">
        <w:rPr>
          <w:rFonts w:ascii="PT Serif" w:hAnsi="PT Serif" w:hint="eastAsia"/>
          <w:sz w:val="21"/>
          <w:szCs w:val="21"/>
        </w:rPr>
        <w:t>s</w:t>
      </w:r>
      <w:r w:rsidR="00245540">
        <w:rPr>
          <w:rFonts w:ascii="PT Serif" w:hAnsi="PT Serif" w:hint="eastAsia"/>
          <w:sz w:val="21"/>
          <w:szCs w:val="21"/>
        </w:rPr>
        <w:t>, such as egg activation and inbreeding depression,</w:t>
      </w:r>
      <w:r w:rsidR="00A20A72">
        <w:rPr>
          <w:rFonts w:ascii="PT Serif" w:hAnsi="PT Serif" w:hint="eastAsia"/>
          <w:sz w:val="21"/>
          <w:szCs w:val="21"/>
        </w:rPr>
        <w:t xml:space="preserve"> to prevent the evolution of asexual</w:t>
      </w:r>
      <w:r w:rsidR="00611261">
        <w:rPr>
          <w:rFonts w:ascii="PT Serif" w:hAnsi="PT Serif"/>
          <w:sz w:val="21"/>
          <w:szCs w:val="21"/>
        </w:rPr>
        <w:t>ity</w:t>
      </w:r>
      <w:r w:rsidR="00E6525C">
        <w:rPr>
          <w:rFonts w:ascii="PT Serif" w:hAnsi="PT Serif"/>
          <w:sz w:val="21"/>
          <w:szCs w:val="21"/>
        </w:rPr>
        <w:t xml:space="preserve"> by maintaining </w:t>
      </w:r>
      <w:r w:rsidR="00611261">
        <w:rPr>
          <w:rFonts w:ascii="PT Serif" w:hAnsi="PT Serif"/>
          <w:sz w:val="21"/>
          <w:szCs w:val="21"/>
        </w:rPr>
        <w:t xml:space="preserve">a </w:t>
      </w:r>
      <w:r w:rsidR="00E6525C">
        <w:rPr>
          <w:rFonts w:ascii="PT Serif" w:hAnsi="PT Serif"/>
          <w:sz w:val="21"/>
          <w:szCs w:val="21"/>
        </w:rPr>
        <w:t>low trans</w:t>
      </w:r>
      <w:r w:rsidR="00611261">
        <w:rPr>
          <w:rFonts w:ascii="PT Serif" w:hAnsi="PT Serif"/>
          <w:sz w:val="21"/>
          <w:szCs w:val="21"/>
        </w:rPr>
        <w:t>i</w:t>
      </w:r>
      <w:r w:rsidR="00E6525C">
        <w:rPr>
          <w:rFonts w:ascii="PT Serif" w:hAnsi="PT Serif"/>
          <w:sz w:val="21"/>
          <w:szCs w:val="21"/>
        </w:rPr>
        <w:t xml:space="preserve">tion rate from sexual to asexual reproduction </w:t>
      </w:r>
      <w:r w:rsidR="00E6525C">
        <w:rPr>
          <w:rFonts w:ascii="PT Serif" w:hAnsi="PT Serif"/>
          <w:sz w:val="21"/>
          <w:szCs w:val="21"/>
        </w:rPr>
        <w:fldChar w:fldCharType="begin"/>
      </w:r>
      <w:r w:rsidR="00F05369">
        <w:rPr>
          <w:rFonts w:ascii="PT Serif" w:hAnsi="PT Serif"/>
          <w:sz w:val="21"/>
          <w:szCs w:val="21"/>
        </w:rPr>
        <w:instrText xml:space="preserve"> ADDIN ZOTERO_ITEM CSL_CITATION {"citationID":"KlpRfemT","properties":{"formattedCitation":"[4]","plainCitation":"[4]","noteIndex":0},"citationItems":[{"id":23244,"uris":["http://zotero.org/users/9949769/items/Y82CSGPJ"],"itemData":{"id":23244,"type":"article-journal","abstract":"Sexual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reproduction","volume":"30","author":[{"family":"Engelstädter","given":"Jan"}],"issued":{"date-parts":[["2008"]]},"citation-key":"engelstadter2008BioEs"}}],"schema":"https://github.com/citation-style-language/schema/raw/master/csl-citation.json"} </w:instrText>
      </w:r>
      <w:r w:rsidR="00E6525C">
        <w:rPr>
          <w:rFonts w:ascii="PT Serif" w:hAnsi="PT Serif"/>
          <w:sz w:val="21"/>
          <w:szCs w:val="21"/>
        </w:rPr>
        <w:fldChar w:fldCharType="separate"/>
      </w:r>
      <w:r w:rsidR="000D1FCD" w:rsidRPr="000D1FCD">
        <w:rPr>
          <w:rFonts w:ascii="PT Serif" w:hAnsi="PT Serif"/>
          <w:sz w:val="21"/>
        </w:rPr>
        <w:t>[4]</w:t>
      </w:r>
      <w:r w:rsidR="00E6525C">
        <w:rPr>
          <w:rFonts w:ascii="PT Serif" w:hAnsi="PT Serif"/>
          <w:sz w:val="21"/>
          <w:szCs w:val="21"/>
        </w:rPr>
        <w:fldChar w:fldCharType="end"/>
      </w:r>
      <w:r w:rsidR="00A20A72">
        <w:rPr>
          <w:rFonts w:ascii="PT Serif" w:hAnsi="PT Serif" w:hint="eastAsia"/>
          <w:sz w:val="21"/>
          <w:szCs w:val="21"/>
        </w:rPr>
        <w:t xml:space="preserve">. </w:t>
      </w:r>
      <w:commentRangeEnd w:id="0"/>
      <w:r w:rsidR="000E5C53">
        <w:rPr>
          <w:rStyle w:val="CommentReference"/>
        </w:rPr>
        <w:commentReference w:id="0"/>
      </w:r>
      <w:r w:rsidR="00A20A72">
        <w:rPr>
          <w:rFonts w:ascii="PT Serif" w:hAnsi="PT Serif" w:hint="eastAsia"/>
          <w:sz w:val="21"/>
          <w:szCs w:val="21"/>
        </w:rPr>
        <w:t xml:space="preserve">Therefore, although asexual lineages evolved across </w:t>
      </w:r>
      <w:r w:rsidR="00611261">
        <w:rPr>
          <w:rFonts w:ascii="PT Serif" w:hAnsi="PT Serif"/>
          <w:sz w:val="21"/>
          <w:szCs w:val="21"/>
        </w:rPr>
        <w:t xml:space="preserve">the </w:t>
      </w:r>
      <w:r w:rsidR="00A20A72">
        <w:rPr>
          <w:rFonts w:ascii="PT Serif" w:hAnsi="PT Serif" w:hint="eastAsia"/>
          <w:sz w:val="21"/>
          <w:szCs w:val="21"/>
        </w:rPr>
        <w:t xml:space="preserve">diversity of taxa, the evolution of </w:t>
      </w:r>
      <w:r w:rsidR="00611261">
        <w:rPr>
          <w:rFonts w:ascii="PT Serif" w:hAnsi="PT Serif"/>
          <w:sz w:val="21"/>
          <w:szCs w:val="21"/>
        </w:rPr>
        <w:t xml:space="preserve">the </w:t>
      </w:r>
      <w:r w:rsidR="00A20A72">
        <w:rPr>
          <w:rFonts w:ascii="PT Serif" w:hAnsi="PT Serif" w:hint="eastAsia"/>
          <w:sz w:val="21"/>
          <w:szCs w:val="21"/>
        </w:rPr>
        <w:t xml:space="preserve">asexual population is relatively rare. In addition to genetic mechanisms, </w:t>
      </w:r>
      <w:r w:rsidR="00322349">
        <w:rPr>
          <w:rFonts w:ascii="PT Serif" w:hAnsi="PT Serif"/>
          <w:sz w:val="21"/>
          <w:szCs w:val="21"/>
        </w:rPr>
        <w:t xml:space="preserve">specific </w:t>
      </w:r>
      <w:r w:rsidR="00A20A72">
        <w:rPr>
          <w:rFonts w:ascii="PT Serif" w:hAnsi="PT Serif" w:hint="eastAsia"/>
          <w:sz w:val="21"/>
          <w:szCs w:val="21"/>
        </w:rPr>
        <w:t>behaviors of sexual organisms can prevent the evolution of asexual line</w:t>
      </w:r>
      <w:r w:rsidR="00611261">
        <w:rPr>
          <w:rFonts w:ascii="PT Serif" w:hAnsi="PT Serif"/>
          <w:sz w:val="21"/>
          <w:szCs w:val="21"/>
        </w:rPr>
        <w:t>ag</w:t>
      </w:r>
      <w:r w:rsidR="00A20A72">
        <w:rPr>
          <w:rFonts w:ascii="PT Serif" w:hAnsi="PT Serif" w:hint="eastAsia"/>
          <w:sz w:val="21"/>
          <w:szCs w:val="21"/>
        </w:rPr>
        <w:t>es</w:t>
      </w:r>
      <w:r w:rsidR="00322349">
        <w:rPr>
          <w:rFonts w:ascii="PT Serif" w:hAnsi="PT Serif"/>
          <w:sz w:val="21"/>
          <w:szCs w:val="21"/>
        </w:rPr>
        <w:t xml:space="preserve">, such as sexual conflicts </w:t>
      </w:r>
      <w:r w:rsidR="00322349">
        <w:rPr>
          <w:rFonts w:ascii="PT Serif" w:hAnsi="PT Serif"/>
          <w:sz w:val="21"/>
          <w:szCs w:val="21"/>
        </w:rPr>
        <w:fldChar w:fldCharType="begin"/>
      </w:r>
      <w:r w:rsidR="00F05369">
        <w:rPr>
          <w:rFonts w:ascii="PT Serif" w:hAnsi="PT Serif"/>
          <w:sz w:val="21"/>
          <w:szCs w:val="21"/>
        </w:rPr>
        <w:instrText xml:space="preserve"> ADDIN ZOTERO_ITEM CSL_CITATION {"citationID":"c8qxCI7w","properties":{"formattedCitation":"[5]","plainCitation":"[5]","noteIndex":0},"citationItems":[{"id":23225,"uris":["http://zotero.org/users/9949769/items/JN89NUPK"],"itemData":{"id":23225,"type":"article-journal","abstract":"The assumption of a twofold cost of sex not only complicates the maintenance of sex but also sets conditions for sexual conﬂict: in organisms with the twofold cost, males often sexually harass females. Sexual harassment is detrimental to female ﬁtness and thus might help maintain sexual populations if male harassment inﬂicts a harsher cost on parthenogens than on sexual females (asymmetric harassment cost). However, the generality of this concept is now considered doubtful because selective harassment of parthenogens results in loss of mating opportunities for males. Using three mathematical models, I show here that sexual harassment still can impose the asymmetric cost on parthenogens. First, I apply the LotkaVolterra model to show the degree of asymmetric harassment cost that permits sex to be maintained stably in the population. Second, using adaptive dynamics, I examine whether sexually antagonistic coevolution for sexual harassment, which occurs only in sexual populations, can promote the asymmetric harassment cost. Finally, an individual-based model, which assumes a spatial structure unlike that in the other two, demonstrates that the asymmetric evolution of harassment cost prevents further invasions of parthenogens from different patches into sexual lineages; these mechanisms may account for allopatric distributions of sexual and parthenogenetic lineages as well as the maintenance of sex.","container-title":"The American Naturalist","DOI":"10.1086/668832","ISSN":"0003-0147, 1537-5323","issue":"2","journalAbbreviation":"The American Naturalist","language":"en","note":"Citation Key: kawatsu_2013_TheAmericanNaturalist","page":"223-234","source":"DOI.org (Crossref)","title":"Sexually Antagonistic Coevolution for Sexual Harassment Can Act as a Barrier to Further Invasions by Parthenogenesis","volume":"181","author":[{"family":"Kawatsu","given":"Kazutaka"}],"issued":{"date-parts":[["2013",2]]},"citation-key":"kawatsu2013TheA"}}],"schema":"https://github.com/citation-style-language/schema/raw/master/csl-citation.json"} </w:instrText>
      </w:r>
      <w:r w:rsidR="00322349">
        <w:rPr>
          <w:rFonts w:ascii="PT Serif" w:hAnsi="PT Serif"/>
          <w:sz w:val="21"/>
          <w:szCs w:val="21"/>
        </w:rPr>
        <w:fldChar w:fldCharType="separate"/>
      </w:r>
      <w:r w:rsidR="000D1FCD" w:rsidRPr="000D1FCD">
        <w:rPr>
          <w:rFonts w:ascii="PT Serif" w:hAnsi="PT Serif"/>
          <w:sz w:val="21"/>
        </w:rPr>
        <w:t>[5]</w:t>
      </w:r>
      <w:r w:rsidR="00322349">
        <w:rPr>
          <w:rFonts w:ascii="PT Serif" w:hAnsi="PT Serif"/>
          <w:sz w:val="21"/>
          <w:szCs w:val="21"/>
        </w:rPr>
        <w:fldChar w:fldCharType="end"/>
      </w:r>
      <w:r w:rsidR="00322349">
        <w:rPr>
          <w:rFonts w:ascii="PT Serif" w:hAnsi="PT Serif" w:hint="eastAsia"/>
          <w:sz w:val="21"/>
          <w:szCs w:val="21"/>
        </w:rPr>
        <w:t xml:space="preserve"> </w:t>
      </w:r>
      <w:r w:rsidR="000542A9">
        <w:rPr>
          <w:rFonts w:ascii="PT Serif" w:hAnsi="PT Serif"/>
          <w:sz w:val="21"/>
          <w:szCs w:val="21"/>
        </w:rPr>
        <w:t>(</w:t>
      </w:r>
      <w:r w:rsidR="00322349">
        <w:rPr>
          <w:rFonts w:ascii="PT Serif" w:hAnsi="PT Serif" w:hint="eastAsia"/>
          <w:sz w:val="21"/>
          <w:szCs w:val="21"/>
        </w:rPr>
        <w:t xml:space="preserve">but see </w:t>
      </w:r>
      <w:r w:rsidR="00322349">
        <w:rPr>
          <w:rFonts w:ascii="PT Serif" w:hAnsi="PT Serif"/>
          <w:sz w:val="21"/>
          <w:szCs w:val="21"/>
        </w:rPr>
        <w:fldChar w:fldCharType="begin"/>
      </w:r>
      <w:r w:rsidR="00F05369">
        <w:rPr>
          <w:rFonts w:ascii="PT Serif" w:hAnsi="PT Serif"/>
          <w:sz w:val="21"/>
          <w:szCs w:val="21"/>
        </w:rPr>
        <w:instrText xml:space="preserve"> ADDIN ZOTERO_ITEM CSL_CITATION {"citationID":"F3UlRb98","properties":{"formattedCitation":"[6]","plainCitation":"[6]","noteIndex":0},"citationItems":[{"id":23231,"uris":["http://zotero.org/users/9949769/items/552TIE47"],"itemData":{"id":23231,"type":"article-journal","container-title":"Animal Behaviour","DOI":"10.1016/j.anbehav.2014.12.017","ISSN":"00033472","journalAbbreviation":"Animal Behaviour","language":"en","page":"117-127","source":"DOI.org (Crossref)","title":"The role of sexual conflict in the evolution of facultative parthenogenesis: a study on the spiny leaf stick insect","title-short":"The role of sexual conflict in the evolution of facultative parthenogenesis","volume":"101","author":[{"family":"Burke","given":"Nathan W."},{"family":"Crean","given":"Angela J."},{"family":"Bonduriansky","given":"Russell"}],"issued":{"date-parts":[["2015",3]]},"citation-key":"burke2015Anima"}}],"schema":"https://github.com/citation-style-language/schema/raw/master/csl-citation.json"} </w:instrText>
      </w:r>
      <w:r w:rsidR="00322349">
        <w:rPr>
          <w:rFonts w:ascii="PT Serif" w:hAnsi="PT Serif"/>
          <w:sz w:val="21"/>
          <w:szCs w:val="21"/>
        </w:rPr>
        <w:fldChar w:fldCharType="separate"/>
      </w:r>
      <w:r w:rsidR="000D1FCD" w:rsidRPr="000D1FCD">
        <w:rPr>
          <w:rFonts w:ascii="PT Serif" w:hAnsi="PT Serif"/>
          <w:sz w:val="21"/>
        </w:rPr>
        <w:t>[6]</w:t>
      </w:r>
      <w:r w:rsidR="00322349">
        <w:rPr>
          <w:rFonts w:ascii="PT Serif" w:hAnsi="PT Serif"/>
          <w:sz w:val="21"/>
          <w:szCs w:val="21"/>
        </w:rPr>
        <w:fldChar w:fldCharType="end"/>
      </w:r>
      <w:r w:rsidR="00322349">
        <w:rPr>
          <w:rFonts w:ascii="PT Serif" w:hAnsi="PT Serif" w:hint="eastAsia"/>
          <w:sz w:val="21"/>
          <w:szCs w:val="21"/>
        </w:rPr>
        <w:t>)</w:t>
      </w:r>
      <w:r w:rsidR="00A20A72">
        <w:rPr>
          <w:rFonts w:ascii="PT Serif" w:hAnsi="PT Serif" w:hint="eastAsia"/>
          <w:sz w:val="21"/>
          <w:szCs w:val="21"/>
        </w:rPr>
        <w:t xml:space="preserve">. </w:t>
      </w:r>
      <w:r w:rsidR="00611261">
        <w:rPr>
          <w:rFonts w:ascii="PT Serif" w:hAnsi="PT Serif"/>
          <w:sz w:val="21"/>
          <w:szCs w:val="21"/>
        </w:rPr>
        <w:t xml:space="preserve">Among behavioral traits, </w:t>
      </w:r>
      <w:r w:rsidR="00A20A72">
        <w:rPr>
          <w:rFonts w:ascii="PT Serif" w:hAnsi="PT Serif" w:hint="eastAsia"/>
          <w:sz w:val="21"/>
          <w:szCs w:val="21"/>
        </w:rPr>
        <w:t xml:space="preserve">the evolution of asexuality is challenging </w:t>
      </w:r>
      <w:r w:rsidR="00611261">
        <w:rPr>
          <w:rFonts w:ascii="PT Serif" w:hAnsi="PT Serif"/>
          <w:sz w:val="21"/>
          <w:szCs w:val="21"/>
        </w:rPr>
        <w:t>i</w:t>
      </w:r>
      <w:r w:rsidR="00611261">
        <w:rPr>
          <w:rFonts w:ascii="PT Serif" w:hAnsi="PT Serif" w:hint="eastAsia"/>
          <w:sz w:val="21"/>
          <w:szCs w:val="21"/>
        </w:rPr>
        <w:t xml:space="preserve">n social animals with </w:t>
      </w:r>
      <w:r w:rsidR="00245540">
        <w:rPr>
          <w:rFonts w:ascii="PT Serif" w:hAnsi="PT Serif" w:hint="eastAsia"/>
          <w:sz w:val="21"/>
          <w:szCs w:val="21"/>
        </w:rPr>
        <w:t>bi</w:t>
      </w:r>
      <w:r w:rsidR="00611261">
        <w:rPr>
          <w:rFonts w:ascii="PT Serif" w:hAnsi="PT Serif" w:hint="eastAsia"/>
          <w:sz w:val="21"/>
          <w:szCs w:val="21"/>
        </w:rPr>
        <w:t xml:space="preserve">parental care </w:t>
      </w:r>
      <w:r w:rsidR="00BE4899">
        <w:rPr>
          <w:rFonts w:ascii="PT Serif" w:hAnsi="PT Serif"/>
          <w:sz w:val="21"/>
          <w:szCs w:val="21"/>
        </w:rPr>
        <w:t>because</w:t>
      </w:r>
      <w:r w:rsidR="00A20A72">
        <w:rPr>
          <w:rFonts w:ascii="PT Serif" w:hAnsi="PT Serif" w:hint="eastAsia"/>
          <w:sz w:val="21"/>
          <w:szCs w:val="21"/>
        </w:rPr>
        <w:t xml:space="preserve"> sexual reproduction is associated with</w:t>
      </w:r>
      <w:r w:rsidR="00611261">
        <w:rPr>
          <w:rFonts w:ascii="PT Serif" w:hAnsi="PT Serif"/>
          <w:sz w:val="21"/>
          <w:szCs w:val="21"/>
        </w:rPr>
        <w:t xml:space="preserve"> the sequence of</w:t>
      </w:r>
      <w:r w:rsidR="00A20A72">
        <w:rPr>
          <w:rFonts w:ascii="PT Serif" w:hAnsi="PT Serif" w:hint="eastAsia"/>
          <w:sz w:val="21"/>
          <w:szCs w:val="21"/>
        </w:rPr>
        <w:t xml:space="preserve"> mate pairing and </w:t>
      </w:r>
      <w:commentRangeStart w:id="1"/>
      <w:commentRangeStart w:id="2"/>
      <w:r w:rsidR="00A20A72">
        <w:rPr>
          <w:rFonts w:ascii="PT Serif" w:hAnsi="PT Serif" w:hint="eastAsia"/>
          <w:sz w:val="21"/>
          <w:szCs w:val="21"/>
        </w:rPr>
        <w:t xml:space="preserve">biparental </w:t>
      </w:r>
      <w:commentRangeEnd w:id="1"/>
      <w:r w:rsidR="000E5C53">
        <w:rPr>
          <w:rStyle w:val="CommentReference"/>
        </w:rPr>
        <w:commentReference w:id="1"/>
      </w:r>
      <w:commentRangeEnd w:id="2"/>
      <w:r w:rsidR="002742D3">
        <w:rPr>
          <w:rStyle w:val="CommentReference"/>
        </w:rPr>
        <w:commentReference w:id="2"/>
      </w:r>
      <w:r w:rsidR="00A20A72">
        <w:rPr>
          <w:rFonts w:ascii="PT Serif" w:hAnsi="PT Serif" w:hint="eastAsia"/>
          <w:sz w:val="21"/>
          <w:szCs w:val="21"/>
        </w:rPr>
        <w:t xml:space="preserve">care, </w:t>
      </w:r>
      <w:r w:rsidR="00BE4899">
        <w:rPr>
          <w:rFonts w:ascii="PT Serif" w:hAnsi="PT Serif"/>
          <w:sz w:val="21"/>
          <w:szCs w:val="21"/>
        </w:rPr>
        <w:t xml:space="preserve">where males contribute to fitness more than sperm </w:t>
      </w:r>
      <w:r w:rsidR="00BE4899">
        <w:rPr>
          <w:rFonts w:ascii="PT Serif" w:hAnsi="PT Serif"/>
          <w:sz w:val="21"/>
          <w:szCs w:val="21"/>
        </w:rPr>
        <w:fldChar w:fldCharType="begin"/>
      </w:r>
      <w:r w:rsidR="00F05369">
        <w:rPr>
          <w:rFonts w:ascii="PT Serif" w:hAnsi="PT Serif"/>
          <w:sz w:val="21"/>
          <w:szCs w:val="21"/>
        </w:rPr>
        <w:instrText xml:space="preserve"> ADDIN ZOTERO_ITEM CSL_CITATION {"citationID":"Vf3hfQ1D","properties":{"formattedCitation":"[1,7]","plainCitation":"[1,7]","noteIndex":0},"citationItems":[{"id":23195,"uris":["http://zotero.org/users/9949769/items/J5KN9PH8"],"itemData":{"id":23195,"type":"book","abstract":"The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Maynard"}],"issued":{"date-parts":[["1978",8,24]]},"citation-key":"smith1978"}},{"id":23239,"uris":["http://zotero.org/users/9949769/items/FSJF4PX9"],"itemData":{"id":23239,"type":"article-journal","container-title":"Journal of Evolutionary Biology","DOI":"10.1046/j.1420-9101.1999.00120.x","ISSN":"1010-061X","issue":"6","journalAbbreviation":"Journal of Evolutionary Biology","note":"Citation Key: michiels_etal_1999_JournalofEvolutionaryBiology","page":"1036-1039","source":"Silverchair","title":"Individual control over reproduction: an underestimated element in the maintenance of sex?","title-short":"Individual control over reproduction","volume":"12","author":[{"literal":"Michiels"},{"literal":"Beukeboom"},{"literal":"Greeff"},{"literal":"Pemberton"}],"issued":{"date-parts":[["1999",11,1]]},"citation-key":"michiels1999Journ"}}],"schema":"https://github.com/citation-style-language/schema/raw/master/csl-citation.json"} </w:instrText>
      </w:r>
      <w:r w:rsidR="00BE4899">
        <w:rPr>
          <w:rFonts w:ascii="PT Serif" w:hAnsi="PT Serif"/>
          <w:sz w:val="21"/>
          <w:szCs w:val="21"/>
        </w:rPr>
        <w:fldChar w:fldCharType="separate"/>
      </w:r>
      <w:r w:rsidR="000D1FCD" w:rsidRPr="000D1FCD">
        <w:rPr>
          <w:rFonts w:ascii="PT Serif" w:hAnsi="PT Serif"/>
          <w:sz w:val="21"/>
        </w:rPr>
        <w:t>[1,7]</w:t>
      </w:r>
      <w:r w:rsidR="00BE4899">
        <w:rPr>
          <w:rFonts w:ascii="PT Serif" w:hAnsi="PT Serif"/>
          <w:sz w:val="21"/>
          <w:szCs w:val="21"/>
        </w:rPr>
        <w:fldChar w:fldCharType="end"/>
      </w:r>
      <w:r w:rsidR="00A20A72">
        <w:rPr>
          <w:rFonts w:ascii="PT Serif" w:hAnsi="PT Serif" w:hint="eastAsia"/>
          <w:sz w:val="21"/>
          <w:szCs w:val="21"/>
        </w:rPr>
        <w:t>.</w:t>
      </w:r>
    </w:p>
    <w:p w14:paraId="3E1B844A" w14:textId="6F6E2A0C" w:rsidR="00C84EF0" w:rsidRDefault="00A20A72" w:rsidP="00C84EF0">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Termites evolved from the ancestor of </w:t>
      </w:r>
      <w:commentRangeStart w:id="3"/>
      <w:r w:rsidR="002742D3">
        <w:rPr>
          <w:rFonts w:ascii="PT Serif" w:hAnsi="PT Serif" w:hint="eastAsia"/>
          <w:sz w:val="21"/>
          <w:szCs w:val="21"/>
        </w:rPr>
        <w:t xml:space="preserve">wood-feeding </w:t>
      </w:r>
      <w:r w:rsidR="00611261">
        <w:rPr>
          <w:rFonts w:ascii="PT Serif" w:hAnsi="PT Serif"/>
          <w:sz w:val="21"/>
          <w:szCs w:val="21"/>
        </w:rPr>
        <w:t>cockroaches</w:t>
      </w:r>
      <w:r>
        <w:rPr>
          <w:rFonts w:ascii="PT Serif" w:hAnsi="PT Serif" w:hint="eastAsia"/>
          <w:sz w:val="21"/>
          <w:szCs w:val="21"/>
        </w:rPr>
        <w:t xml:space="preserve">, </w:t>
      </w:r>
      <w:r w:rsidR="00810AFC">
        <w:rPr>
          <w:rFonts w:ascii="PT Serif" w:hAnsi="PT Serif"/>
          <w:sz w:val="21"/>
          <w:szCs w:val="21"/>
        </w:rPr>
        <w:t>whose</w:t>
      </w:r>
      <w:r w:rsidR="00810AFC">
        <w:rPr>
          <w:rFonts w:ascii="PT Serif" w:hAnsi="PT Serif" w:hint="eastAsia"/>
          <w:sz w:val="21"/>
          <w:szCs w:val="21"/>
        </w:rPr>
        <w:t xml:space="preserve"> </w:t>
      </w:r>
      <w:r w:rsidR="00611261">
        <w:rPr>
          <w:rFonts w:ascii="PT Serif" w:hAnsi="PT Serif"/>
          <w:sz w:val="21"/>
          <w:szCs w:val="21"/>
        </w:rPr>
        <w:t xml:space="preserve">colonies </w:t>
      </w:r>
      <w:r w:rsidR="00810AFC">
        <w:rPr>
          <w:rFonts w:ascii="PT Serif" w:hAnsi="PT Serif"/>
          <w:sz w:val="21"/>
          <w:szCs w:val="21"/>
        </w:rPr>
        <w:t xml:space="preserve">are </w:t>
      </w:r>
      <w:r w:rsidR="00611261">
        <w:rPr>
          <w:rFonts w:ascii="PT Serif" w:hAnsi="PT Serif"/>
          <w:sz w:val="21"/>
          <w:szCs w:val="21"/>
        </w:rPr>
        <w:t xml:space="preserve">also </w:t>
      </w:r>
      <w:r w:rsidR="00810AFC">
        <w:rPr>
          <w:rFonts w:ascii="PT Serif" w:hAnsi="PT Serif"/>
          <w:sz w:val="21"/>
          <w:szCs w:val="21"/>
        </w:rPr>
        <w:t>initiated</w:t>
      </w:r>
      <w:r w:rsidR="00810AFC">
        <w:rPr>
          <w:rFonts w:ascii="PT Serif" w:hAnsi="PT Serif" w:hint="eastAsia"/>
          <w:sz w:val="21"/>
          <w:szCs w:val="21"/>
        </w:rPr>
        <w:t xml:space="preserve"> </w:t>
      </w:r>
      <w:r>
        <w:rPr>
          <w:rFonts w:ascii="PT Serif" w:hAnsi="PT Serif" w:hint="eastAsia"/>
          <w:sz w:val="21"/>
          <w:szCs w:val="21"/>
        </w:rPr>
        <w:t xml:space="preserve">from </w:t>
      </w:r>
      <w:proofErr w:type="spellStart"/>
      <w:r>
        <w:rPr>
          <w:rFonts w:ascii="PT Serif" w:hAnsi="PT Serif" w:hint="eastAsia"/>
          <w:sz w:val="21"/>
          <w:szCs w:val="21"/>
        </w:rPr>
        <w:t>subsocial</w:t>
      </w:r>
      <w:proofErr w:type="spellEnd"/>
      <w:r>
        <w:rPr>
          <w:rFonts w:ascii="PT Serif" w:hAnsi="PT Serif" w:hint="eastAsia"/>
          <w:sz w:val="21"/>
          <w:szCs w:val="21"/>
        </w:rPr>
        <w:t xml:space="preserve"> pairs</w:t>
      </w:r>
      <w:r w:rsidR="003A0662">
        <w:rPr>
          <w:rFonts w:ascii="PT Serif" w:hAnsi="PT Serif"/>
          <w:sz w:val="21"/>
          <w:szCs w:val="21"/>
        </w:rPr>
        <w:t xml:space="preserve"> </w:t>
      </w:r>
      <w:commentRangeEnd w:id="3"/>
      <w:r w:rsidR="00A35171">
        <w:rPr>
          <w:rStyle w:val="CommentReference"/>
        </w:rPr>
        <w:commentReference w:id="3"/>
      </w:r>
      <w:r w:rsidR="0022326E">
        <w:rPr>
          <w:rFonts w:ascii="PT Serif" w:hAnsi="PT Serif"/>
          <w:sz w:val="21"/>
          <w:szCs w:val="21"/>
        </w:rPr>
        <w:fldChar w:fldCharType="begin"/>
      </w:r>
      <w:r w:rsidR="00F05369">
        <w:rPr>
          <w:rFonts w:ascii="PT Serif" w:hAnsi="PT Serif"/>
          <w:sz w:val="21"/>
          <w:szCs w:val="21"/>
        </w:rPr>
        <w:instrText xml:space="preserve"> ADDIN ZOTERO_ITEM CSL_CITATION {"citationID":"KHfH9NHP","properties":{"formattedCitation":"[8,9]","plainCitation":"[8,9]","noteIndex":0},"citationItems":[{"id":4986,"uris":["http://zotero.org/users/9949769/items/M8EKXGSC"],"itemData":{"id":4986,"type":"book","ISBN":"978-0-8018-8616-4","note":"container-title: The Jhons Hopkins University Press","publisher":"JHU Press","title":"Cockroaches Ecology, Behavior and Natural History","author":[{"family":"Bell","given":"William J."},{"family":"Roth","given":"Louis M."},{"family":"Nalepa","given":"Christine A."}],"issued":{"date-parts":[["2007"]]},"citation-key":"bell2007TheJ"}},{"id":14888,"uris":["http://zotero.org/users/9949769/items/28MLJEMY"],"itemData":{"id":14888,"type":"article-journal","abstract":"In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termites","volume":"36","author":[{"family":"Chouvenc","given":"Thomas"}],"issued":{"date-parts":[["2022"]]},"citation-key":"chouvenc2022Funct"}}],"schema":"https://github.com/citation-style-language/schema/raw/master/csl-citation.json"}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[8,9]</w:t>
      </w:r>
      <w:r w:rsidR="0022326E">
        <w:rPr>
          <w:rFonts w:ascii="PT Serif" w:hAnsi="PT Serif"/>
          <w:sz w:val="21"/>
          <w:szCs w:val="21"/>
        </w:rPr>
        <w:fldChar w:fldCharType="end"/>
      </w:r>
      <w:r>
        <w:rPr>
          <w:rFonts w:ascii="PT Serif" w:hAnsi="PT Serif" w:hint="eastAsia"/>
          <w:sz w:val="21"/>
          <w:szCs w:val="21"/>
        </w:rPr>
        <w:t>.</w:t>
      </w:r>
      <w:r w:rsidR="0092439A">
        <w:rPr>
          <w:rFonts w:ascii="PT Serif" w:hAnsi="PT Serif" w:hint="eastAsia"/>
          <w:sz w:val="21"/>
          <w:szCs w:val="21"/>
        </w:rPr>
        <w:t xml:space="preserve"> </w:t>
      </w:r>
      <w:r w:rsidR="00974305">
        <w:rPr>
          <w:rFonts w:ascii="PT Serif" w:hAnsi="PT Serif"/>
          <w:sz w:val="21"/>
          <w:szCs w:val="21"/>
        </w:rPr>
        <w:t xml:space="preserve">Mature termite colonies release alates </w:t>
      </w:r>
      <w:r w:rsidR="00983CBA">
        <w:rPr>
          <w:rFonts w:ascii="PT Serif" w:hAnsi="PT Serif" w:hint="eastAsia"/>
          <w:sz w:val="21"/>
          <w:szCs w:val="21"/>
        </w:rPr>
        <w:t>(winged reproductives)</w:t>
      </w:r>
      <w:r w:rsidR="00983CBA">
        <w:rPr>
          <w:rFonts w:ascii="PT Serif" w:hAnsi="PT Serif"/>
          <w:sz w:val="21"/>
          <w:szCs w:val="21"/>
        </w:rPr>
        <w:t xml:space="preserve"> once</w:t>
      </w:r>
      <w:r w:rsidR="00974305">
        <w:rPr>
          <w:rFonts w:ascii="PT Serif" w:hAnsi="PT Serif"/>
          <w:sz w:val="21"/>
          <w:szCs w:val="21"/>
        </w:rPr>
        <w:t xml:space="preserve"> per year in most species. </w:t>
      </w:r>
      <w:r w:rsidR="00983CBA">
        <w:rPr>
          <w:rFonts w:ascii="PT Serif" w:hAnsi="PT Serif"/>
          <w:sz w:val="21"/>
          <w:szCs w:val="21"/>
        </w:rPr>
        <w:t>A</w:t>
      </w:r>
      <w:r w:rsidR="00B067D2">
        <w:rPr>
          <w:rFonts w:ascii="PT Serif" w:hAnsi="PT Serif" w:hint="eastAsia"/>
          <w:sz w:val="21"/>
          <w:szCs w:val="21"/>
        </w:rPr>
        <w:t xml:space="preserve">lates fly </w:t>
      </w:r>
      <w:r w:rsidR="00983CBA">
        <w:rPr>
          <w:rFonts w:ascii="PT Serif" w:hAnsi="PT Serif"/>
          <w:sz w:val="21"/>
          <w:szCs w:val="21"/>
        </w:rPr>
        <w:t>off</w:t>
      </w:r>
      <w:r w:rsidR="00B067D2">
        <w:rPr>
          <w:rFonts w:ascii="PT Serif" w:hAnsi="PT Serif" w:hint="eastAsia"/>
          <w:sz w:val="21"/>
          <w:szCs w:val="21"/>
        </w:rPr>
        <w:t xml:space="preserve"> </w:t>
      </w:r>
      <w:r w:rsidR="00E015B0">
        <w:rPr>
          <w:rFonts w:ascii="PT Serif" w:hAnsi="PT Serif" w:hint="eastAsia"/>
          <w:sz w:val="21"/>
          <w:szCs w:val="21"/>
        </w:rPr>
        <w:t xml:space="preserve">to </w:t>
      </w:r>
      <w:r w:rsidR="004D2395">
        <w:rPr>
          <w:rFonts w:ascii="PT Serif" w:hAnsi="PT Serif"/>
          <w:sz w:val="21"/>
          <w:szCs w:val="21"/>
        </w:rPr>
        <w:t xml:space="preserve">disperse and </w:t>
      </w:r>
      <w:r w:rsidR="00E015B0">
        <w:rPr>
          <w:rFonts w:ascii="PT Serif" w:hAnsi="PT Serif" w:hint="eastAsia"/>
          <w:sz w:val="21"/>
          <w:szCs w:val="21"/>
        </w:rPr>
        <w:t>find a mating partner</w:t>
      </w:r>
      <w:r w:rsidR="0022326E">
        <w:rPr>
          <w:rFonts w:ascii="PT Serif" w:hAnsi="PT Serif"/>
          <w:sz w:val="21"/>
          <w:szCs w:val="21"/>
        </w:rPr>
        <w:t xml:space="preserve"> </w:t>
      </w:r>
      <w:r w:rsidR="0022326E">
        <w:rPr>
          <w:rFonts w:ascii="PT Serif" w:hAnsi="PT Serif"/>
          <w:sz w:val="21"/>
          <w:szCs w:val="21"/>
        </w:rPr>
        <w:fldChar w:fldCharType="begin"/>
      </w:r>
      <w:r w:rsidR="00F05369">
        <w:rPr>
          <w:rFonts w:ascii="PT Serif" w:hAnsi="PT Serif"/>
          <w:sz w:val="21"/>
          <w:szCs w:val="21"/>
        </w:rPr>
        <w:instrText xml:space="preserve"> ADDIN ZOTERO_ITEM CSL_CITATION {"citationID":"Rzkg3nNq","properties":{"formattedCitation":"[10]","plainCitation":"[10]","noteIndex":0},"citationItems":[{"id":2603,"uris":["http://zotero.org/users/9949769/items/TYKR9DZL"],"itemData":{"id":2603,"type":"chapter","abstract":"(K.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M."}],"accessed":{"date-parts":[["2017",9,11]]},"issued":{"date-parts":[["1969"]]},"citation-key":"nutting1969Biolo"}}],"schema":"https://github.com/citation-style-language/schema/raw/master/csl-citation.json"}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[10]</w:t>
      </w:r>
      <w:r w:rsidR="0022326E">
        <w:rPr>
          <w:rFonts w:ascii="PT Serif" w:hAnsi="PT Serif"/>
          <w:sz w:val="21"/>
          <w:szCs w:val="21"/>
        </w:rPr>
        <w:fldChar w:fldCharType="end"/>
      </w:r>
      <w:r w:rsidR="00E015B0">
        <w:rPr>
          <w:rFonts w:ascii="PT Serif" w:hAnsi="PT Serif" w:hint="eastAsia"/>
          <w:sz w:val="21"/>
          <w:szCs w:val="21"/>
        </w:rPr>
        <w:t xml:space="preserve">. After shedding </w:t>
      </w:r>
      <w:r w:rsidR="00E015B0">
        <w:rPr>
          <w:rFonts w:ascii="PT Serif" w:hAnsi="PT Serif" w:hint="eastAsia"/>
          <w:sz w:val="21"/>
          <w:szCs w:val="21"/>
        </w:rPr>
        <w:lastRenderedPageBreak/>
        <w:t xml:space="preserve">wings, </w:t>
      </w:r>
      <w:r w:rsidR="00934BC6">
        <w:rPr>
          <w:rFonts w:ascii="PT Serif" w:hAnsi="PT Serif" w:hint="eastAsia"/>
          <w:sz w:val="21"/>
          <w:szCs w:val="21"/>
        </w:rPr>
        <w:t xml:space="preserve">many </w:t>
      </w:r>
      <w:r w:rsidR="00E015B0">
        <w:rPr>
          <w:rFonts w:ascii="PT Serif" w:hAnsi="PT Serif" w:hint="eastAsia"/>
          <w:sz w:val="21"/>
          <w:szCs w:val="21"/>
        </w:rPr>
        <w:t>termite</w:t>
      </w:r>
      <w:r w:rsidR="00934BC6">
        <w:rPr>
          <w:rFonts w:ascii="PT Serif" w:hAnsi="PT Serif" w:hint="eastAsia"/>
          <w:sz w:val="21"/>
          <w:szCs w:val="21"/>
        </w:rPr>
        <w:t xml:space="preserve"> species form tandem </w:t>
      </w:r>
      <w:r w:rsidR="00692BA6">
        <w:rPr>
          <w:rFonts w:ascii="PT Serif" w:hAnsi="PT Serif" w:hint="eastAsia"/>
          <w:sz w:val="21"/>
          <w:szCs w:val="21"/>
        </w:rPr>
        <w:t>pairing</w:t>
      </w:r>
      <w:r w:rsidR="00611261">
        <w:rPr>
          <w:rFonts w:ascii="PT Serif" w:hAnsi="PT Serif"/>
          <w:sz w:val="21"/>
          <w:szCs w:val="21"/>
        </w:rPr>
        <w:t>;</w:t>
      </w:r>
      <w:r w:rsidR="00F703F1">
        <w:rPr>
          <w:rFonts w:ascii="PT Serif" w:hAnsi="PT Serif" w:hint="eastAsia"/>
          <w:sz w:val="21"/>
          <w:szCs w:val="21"/>
        </w:rPr>
        <w:t xml:space="preserve"> a female and a male walk together while searching for a nest site</w:t>
      </w:r>
      <w:r w:rsidR="0022326E">
        <w:rPr>
          <w:rFonts w:ascii="PT Serif" w:hAnsi="PT Serif"/>
          <w:sz w:val="21"/>
          <w:szCs w:val="21"/>
        </w:rPr>
        <w:t xml:space="preserve"> </w:t>
      </w:r>
      <w:r w:rsidR="0022326E">
        <w:rPr>
          <w:rFonts w:ascii="PT Serif" w:hAnsi="PT Serif"/>
          <w:sz w:val="21"/>
          <w:szCs w:val="21"/>
        </w:rPr>
        <w:fldChar w:fldCharType="begin"/>
      </w:r>
      <w:r w:rsidR="00F05369">
        <w:rPr>
          <w:rFonts w:ascii="PT Serif" w:hAnsi="PT Serif"/>
          <w:sz w:val="21"/>
          <w:szCs w:val="21"/>
        </w:rPr>
        <w:instrText xml:space="preserve"> ADDIN ZOTERO_ITEM CSL_CITATION {"citationID":"Qb5TIkaS","properties":{"formattedCitation":"[11]","plainCitation":"[11]","noteIndex":0},"citationItems":[{"id":15212,"uris":["http://zotero.org/users/9949769/items/GBFB9XH3"],"itemData":{"id":15212,"type":"article-journal","abstract":"Recent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[11]</w:t>
      </w:r>
      <w:r w:rsidR="0022326E">
        <w:rPr>
          <w:rFonts w:ascii="PT Serif" w:hAnsi="PT Serif"/>
          <w:sz w:val="21"/>
          <w:szCs w:val="21"/>
        </w:rPr>
        <w:fldChar w:fldCharType="end"/>
      </w:r>
      <w:r w:rsidR="00F703F1">
        <w:rPr>
          <w:rFonts w:ascii="PT Serif" w:hAnsi="PT Serif" w:hint="eastAsia"/>
          <w:sz w:val="21"/>
          <w:szCs w:val="21"/>
        </w:rPr>
        <w:t>.</w:t>
      </w:r>
      <w:r w:rsidR="00692BA6">
        <w:rPr>
          <w:rFonts w:ascii="PT Serif" w:hAnsi="PT Serif" w:hint="eastAsia"/>
          <w:sz w:val="21"/>
          <w:szCs w:val="21"/>
        </w:rPr>
        <w:t xml:space="preserve"> </w:t>
      </w:r>
      <w:r w:rsidR="001F73F8">
        <w:rPr>
          <w:rFonts w:ascii="PT Serif" w:hAnsi="PT Serif"/>
          <w:sz w:val="21"/>
          <w:szCs w:val="21"/>
        </w:rPr>
        <w:t>During the initial phases of</w:t>
      </w:r>
      <w:r w:rsidR="001F73F8">
        <w:rPr>
          <w:rFonts w:ascii="PT Serif" w:hAnsi="PT Serif" w:hint="eastAsia"/>
          <w:sz w:val="21"/>
          <w:szCs w:val="21"/>
        </w:rPr>
        <w:t xml:space="preserve"> </w:t>
      </w:r>
      <w:r w:rsidR="002A1F3F">
        <w:rPr>
          <w:rFonts w:ascii="PT Serif" w:hAnsi="PT Serif" w:hint="eastAsia"/>
          <w:sz w:val="21"/>
          <w:szCs w:val="21"/>
        </w:rPr>
        <w:t xml:space="preserve">colony foundation, males significantly contribute to the </w:t>
      </w:r>
      <w:r w:rsidR="004670BC">
        <w:rPr>
          <w:rFonts w:ascii="PT Serif" w:hAnsi="PT Serif" w:hint="eastAsia"/>
          <w:sz w:val="21"/>
          <w:szCs w:val="21"/>
        </w:rPr>
        <w:t>offspring</w:t>
      </w:r>
      <w:r w:rsidR="00F16D3D">
        <w:rPr>
          <w:rFonts w:ascii="PT Serif" w:hAnsi="PT Serif" w:hint="eastAsia"/>
          <w:sz w:val="21"/>
          <w:szCs w:val="21"/>
        </w:rPr>
        <w:t xml:space="preserve"> </w:t>
      </w:r>
      <w:r w:rsidR="004670BC">
        <w:rPr>
          <w:rFonts w:ascii="PT Serif" w:hAnsi="PT Serif"/>
          <w:sz w:val="21"/>
          <w:szCs w:val="21"/>
        </w:rPr>
        <w:t>energetically</w:t>
      </w:r>
      <w:r w:rsidR="004670BC">
        <w:rPr>
          <w:rFonts w:ascii="PT Serif" w:hAnsi="PT Serif" w:hint="eastAsia"/>
          <w:sz w:val="21"/>
          <w:szCs w:val="21"/>
        </w:rPr>
        <w:t xml:space="preserve"> and </w:t>
      </w:r>
      <w:r w:rsidR="00B01ACD">
        <w:rPr>
          <w:rFonts w:ascii="PT Serif" w:hAnsi="PT Serif" w:hint="eastAsia"/>
          <w:sz w:val="21"/>
          <w:szCs w:val="21"/>
        </w:rPr>
        <w:t xml:space="preserve">through physical labor </w:t>
      </w:r>
      <w:r w:rsidR="00291DD4">
        <w:rPr>
          <w:rFonts w:ascii="PT Serif" w:hAnsi="PT Serif"/>
          <w:sz w:val="21"/>
          <w:szCs w:val="21"/>
        </w:rPr>
        <w:fldChar w:fldCharType="begin"/>
      </w:r>
      <w:r w:rsidR="00F05369">
        <w:rPr>
          <w:rFonts w:ascii="PT Serif" w:hAnsi="PT Serif"/>
          <w:sz w:val="21"/>
          <w:szCs w:val="21"/>
        </w:rPr>
        <w:instrText xml:space="preserve"> ADDIN ZOTERO_ITEM CSL_CITATION {"citationID":"NJ7FPsQo","properties":{"formattedCitation":"[12,13]","plainCitation":"[12,13]","noteIndex":0},"citationItems":[{"id":5258,"uris":["http://zotero.org/users/9949769/items/VNXNNNZ7"],"itemData":{"id":5258,"type":"article-journal","abstract":"In termites, primary reproductives proceed through dispersal flight with finite metabolic reserves. During colony foundation, the mated pair requires just enough resources to produce the first few workers, through biparental care. When alloparental care is established, the primary reproductives are fully supported by their own offspring. It was, therefore, argued that the pressure to accumulate large quantities of metabolic reserves in termite imagoes was relaxed over evolutionary time, which resulted in a progressive reduction in alate size compared to ancestral wood roaches. However, such directional reduction in size may partially be countered if mated pairs with relatively large internal metabolic resources are more successful than mated pairs with relatively low internal resources. This hypothesis was tested with Coptotermes gestroi by establishing incipient termite colonies with a wide range of combinations of female and male initial weights in laboratory conditions. Both females and males depleted most of their internal resources within 9 months, and the combined initial weight of female and male explained 27% of the variation in incipient colony growth. Mature colonies that can invest into high-quality alates may have a slight fitness advantage; however, this advantage may be secondary to other environmental factors, as during large Coptotermes dispersal flights, a vast majority of alates die within the first few days, which would increase the fitness of colonies that invested in quantity over quality. Within a given termite species, the relative size of imagoes may, therefore, reflect a reproductive strategy trade-off emerging from the life history of the species.","container-title":"Insectes Sociaux","DOI":"10.1007/s00040-019-00690-3","ISSN":"14209098","issue":"2","note":"publisher: Birkhauser Verlag AG","page":"177-184","title":"The relative importance of queen and king initial weights in termite colony foundation success","volume":"66","author":[{"family":"Chouvenc","given":"Thomas"}],"issued":{"date-parts":[["2019",5,1]]},"citation-key":"chouvenc2019Insec"}},{"id":20454,"uris":["http://zotero.org/users/9949769/items/CDKAAD8L"],"itemData":{"id":20454,"type":"article-journal","container-title":"Behavioral Ecology and Sociobiology","DOI":"10.1007/s00265-020-02843-y","ISSN":"0340-5443, 1432-0762","issue":"6","journalAbbreviation":"Behav Ecol Sociobiol","language":"en","note":"Citation Key: inagaki_etal_2020_BehavEcolSociobiol","page":"64","source":"DOI.org (Crossref)","title":"Gut microbial pulse provides nutrition for parental provisioning in incipient termite colonies","volume":"74","author":[{"family":"Inagaki","given":"Tatsuya"},{"family":"Yanagihara","given":"Saki"},{"family":"Fuchikawa","given":"Taro"},{"family":"Matsuura","given":"Kenji"}],"issued":{"date-parts":[["2020",6]]},"citation-key":"inagaki2020Behav"}}],"schema":"https://github.com/citation-style-language/schema/raw/master/csl-citation.json"} </w:instrText>
      </w:r>
      <w:r w:rsidR="00291DD4">
        <w:rPr>
          <w:rFonts w:ascii="PT Serif" w:hAnsi="PT Serif"/>
          <w:sz w:val="21"/>
          <w:szCs w:val="21"/>
        </w:rPr>
        <w:fldChar w:fldCharType="separate"/>
      </w:r>
      <w:r w:rsidR="00611261" w:rsidRPr="00611261">
        <w:rPr>
          <w:rFonts w:ascii="PT Serif" w:hAnsi="PT Serif"/>
          <w:sz w:val="21"/>
        </w:rPr>
        <w:t>[12,13]</w:t>
      </w:r>
      <w:r w:rsidR="00291DD4">
        <w:rPr>
          <w:rFonts w:ascii="PT Serif" w:hAnsi="PT Serif"/>
          <w:sz w:val="21"/>
          <w:szCs w:val="21"/>
        </w:rPr>
        <w:fldChar w:fldCharType="end"/>
      </w:r>
      <w:r w:rsidR="005F1FE4">
        <w:rPr>
          <w:rFonts w:ascii="PT Serif" w:hAnsi="PT Serif"/>
          <w:sz w:val="21"/>
          <w:szCs w:val="21"/>
        </w:rPr>
        <w:t>. Also</w:t>
      </w:r>
      <w:r w:rsidR="00893728">
        <w:rPr>
          <w:rFonts w:ascii="PT Serif" w:hAnsi="PT Serif"/>
          <w:sz w:val="21"/>
          <w:szCs w:val="21"/>
        </w:rPr>
        <w:t>,</w:t>
      </w:r>
      <w:r w:rsidR="005F1FE4">
        <w:rPr>
          <w:rFonts w:ascii="PT Serif" w:hAnsi="PT Serif"/>
          <w:sz w:val="21"/>
          <w:szCs w:val="21"/>
        </w:rPr>
        <w:t xml:space="preserve"> </w:t>
      </w:r>
      <w:r w:rsidR="00F67BD8">
        <w:rPr>
          <w:rFonts w:ascii="PT Serif" w:hAnsi="PT Serif"/>
          <w:sz w:val="21"/>
          <w:szCs w:val="21"/>
        </w:rPr>
        <w:t>survival and successful colony foundation only stem from pair formation</w:t>
      </w:r>
      <w:r w:rsidR="0043725D">
        <w:rPr>
          <w:rFonts w:ascii="PT Serif" w:hAnsi="PT Serif"/>
          <w:sz w:val="21"/>
          <w:szCs w:val="21"/>
        </w:rPr>
        <w:t xml:space="preserve"> </w:t>
      </w:r>
      <w:r w:rsidR="0043725D">
        <w:rPr>
          <w:rFonts w:ascii="PT Serif" w:hAnsi="PT Serif"/>
          <w:sz w:val="21"/>
          <w:szCs w:val="21"/>
        </w:rPr>
        <w:t>because termites require a partner for allogrooming</w:t>
      </w:r>
      <w:r w:rsidR="00A455A5">
        <w:rPr>
          <w:rFonts w:ascii="PT Serif" w:hAnsi="PT Serif" w:hint="eastAsia"/>
          <w:sz w:val="21"/>
          <w:szCs w:val="21"/>
        </w:rPr>
        <w:t xml:space="preserve"> </w:t>
      </w:r>
      <w:r w:rsidR="00C83408">
        <w:rPr>
          <w:rFonts w:ascii="PT Serif" w:hAnsi="PT Serif"/>
          <w:sz w:val="21"/>
          <w:szCs w:val="21"/>
        </w:rPr>
        <w:fldChar w:fldCharType="begin"/>
      </w:r>
      <w:r w:rsidR="00F05369">
        <w:rPr>
          <w:rFonts w:ascii="PT Serif" w:hAnsi="PT Serif"/>
          <w:sz w:val="21"/>
          <w:szCs w:val="21"/>
        </w:rPr>
        <w:instrText xml:space="preserve"> ADDIN ZOTERO_ITEM CSL_CITATION {"citationID":"H2wc2fkX","properties":{"formattedCitation":"[14,15]","plainCitation":"[14,15]","noteIndex":0},"citationItems":[{"id":1433,"uris":["http://zotero.org/users/9949769/items/EKNSS3AY"],"itemData":{"id":1433,"type":"article-journal","abstract":"A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citation-key":"mizumoto2016Anim"}},{"id":215,"uris":["http://zotero.org/users/9949769/items/RE6L5T4J"],"itemData":{"id":215,"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citation-key":"matsuura2004Insec"}}],"schema":"https://github.com/citation-style-language/schema/raw/master/csl-citation.json"} </w:instrText>
      </w:r>
      <w:r w:rsidR="00C83408">
        <w:rPr>
          <w:rFonts w:ascii="PT Serif" w:hAnsi="PT Serif"/>
          <w:sz w:val="21"/>
          <w:szCs w:val="21"/>
        </w:rPr>
        <w:fldChar w:fldCharType="separate"/>
      </w:r>
      <w:r w:rsidR="00611261" w:rsidRPr="00611261">
        <w:rPr>
          <w:rFonts w:ascii="PT Serif" w:hAnsi="PT Serif"/>
          <w:sz w:val="21"/>
        </w:rPr>
        <w:t>[14,15]</w:t>
      </w:r>
      <w:r w:rsidR="00C83408">
        <w:rPr>
          <w:rFonts w:ascii="PT Serif" w:hAnsi="PT Serif"/>
          <w:sz w:val="21"/>
          <w:szCs w:val="21"/>
        </w:rPr>
        <w:fldChar w:fldCharType="end"/>
      </w:r>
      <w:r w:rsidR="00A455A5">
        <w:rPr>
          <w:rFonts w:ascii="PT Serif" w:hAnsi="PT Serif" w:hint="eastAsia"/>
          <w:sz w:val="21"/>
          <w:szCs w:val="21"/>
        </w:rPr>
        <w:t xml:space="preserve">. </w:t>
      </w:r>
      <w:r w:rsidR="002767A3">
        <w:rPr>
          <w:rFonts w:ascii="PT Serif" w:hAnsi="PT Serif" w:hint="eastAsia"/>
          <w:sz w:val="21"/>
          <w:szCs w:val="21"/>
        </w:rPr>
        <w:t>Ther</w:t>
      </w:r>
      <w:r w:rsidR="00611261">
        <w:rPr>
          <w:rFonts w:ascii="PT Serif" w:hAnsi="PT Serif"/>
          <w:sz w:val="21"/>
          <w:szCs w:val="21"/>
        </w:rPr>
        <w:t>e</w:t>
      </w:r>
      <w:r w:rsidR="002767A3">
        <w:rPr>
          <w:rFonts w:ascii="PT Serif" w:hAnsi="PT Serif" w:hint="eastAsia"/>
          <w:sz w:val="21"/>
          <w:szCs w:val="21"/>
        </w:rPr>
        <w:t>fore</w:t>
      </w:r>
      <w:r w:rsidR="00A455A5">
        <w:rPr>
          <w:rFonts w:ascii="PT Serif" w:hAnsi="PT Serif" w:hint="eastAsia"/>
          <w:sz w:val="21"/>
          <w:szCs w:val="21"/>
        </w:rPr>
        <w:t xml:space="preserve">, </w:t>
      </w:r>
      <w:r w:rsidR="005A2270">
        <w:rPr>
          <w:rFonts w:ascii="PT Serif" w:hAnsi="PT Serif"/>
          <w:sz w:val="21"/>
          <w:szCs w:val="21"/>
        </w:rPr>
        <w:t>although</w:t>
      </w:r>
      <w:r w:rsidR="00C84EF0">
        <w:rPr>
          <w:rFonts w:ascii="PT Serif" w:hAnsi="PT Serif"/>
          <w:sz w:val="21"/>
          <w:szCs w:val="21"/>
        </w:rPr>
        <w:t xml:space="preserve"> termite queens with </w:t>
      </w:r>
      <w:r w:rsidR="002742D3">
        <w:rPr>
          <w:rFonts w:ascii="PT Serif" w:hAnsi="PT Serif"/>
          <w:sz w:val="21"/>
          <w:szCs w:val="21"/>
        </w:rPr>
        <w:t>parthenogenetic</w:t>
      </w:r>
      <w:r w:rsidR="00480BC5">
        <w:rPr>
          <w:rFonts w:ascii="PT Serif" w:hAnsi="PT Serif" w:hint="eastAsia"/>
          <w:sz w:val="21"/>
          <w:szCs w:val="21"/>
        </w:rPr>
        <w:t xml:space="preserve"> ability</w:t>
      </w:r>
      <w:r w:rsidR="00C84EF0">
        <w:rPr>
          <w:rFonts w:ascii="PT Serif" w:hAnsi="PT Serif"/>
          <w:sz w:val="21"/>
          <w:szCs w:val="21"/>
        </w:rPr>
        <w:t xml:space="preserve"> could</w:t>
      </w:r>
      <w:r w:rsidR="002742D3">
        <w:rPr>
          <w:rFonts w:ascii="PT Serif" w:hAnsi="PT Serif"/>
          <w:sz w:val="21"/>
          <w:szCs w:val="21"/>
        </w:rPr>
        <w:t>, in theory,</w:t>
      </w:r>
      <w:r w:rsidR="00C84EF0">
        <w:rPr>
          <w:rFonts w:ascii="PT Serif" w:hAnsi="PT Serif"/>
          <w:sz w:val="21"/>
          <w:szCs w:val="21"/>
        </w:rPr>
        <w:t xml:space="preserve"> reproduce alone</w:t>
      </w:r>
      <w:r w:rsidR="0043725D">
        <w:rPr>
          <w:rFonts w:ascii="PT Serif" w:hAnsi="PT Serif"/>
          <w:sz w:val="21"/>
          <w:szCs w:val="21"/>
        </w:rPr>
        <w:t xml:space="preserve"> </w:t>
      </w:r>
      <w:r w:rsidR="0043725D">
        <w:rPr>
          <w:rFonts w:ascii="PT Serif" w:hAnsi="PT Serif"/>
          <w:sz w:val="21"/>
          <w:szCs w:val="21"/>
        </w:rPr>
        <w:t xml:space="preserve"> </w:t>
      </w:r>
      <w:r w:rsidR="0043725D">
        <w:rPr>
          <w:rFonts w:ascii="PT Serif" w:hAnsi="PT Serif"/>
          <w:sz w:val="21"/>
          <w:szCs w:val="21"/>
        </w:rPr>
        <w:fldChar w:fldCharType="begin"/>
      </w:r>
      <w:r w:rsidR="0043725D">
        <w:rPr>
          <w:rFonts w:ascii="PT Serif" w:hAnsi="PT Serif"/>
          <w:sz w:val="21"/>
          <w:szCs w:val="21"/>
        </w:rPr>
        <w:instrText xml:space="preserve"> ADDIN ZOTERO_ITEM CSL_CITATION {"citationID":"qj4fhg9q","properties":{"formattedCitation":"[16\\uc0\\u8211{}18]","plainCitation":"[16–18]","noteIndex":0},"citationItems":[{"id":15014,"uris":["http://zotero.org/users/9949769/items/5VIYMI4I"],"itemData":{"id":15014,"type":"article-journal","abstract":"A decade ago, the mixed reproductive strategy Asexual Queen Succession (AQS) was first described in termites. In AQS species, the workers, soldiers and dispersing reproductives are produced through sexual reproduction, while non-dispersing (neotenic) queens arise through automictic thelytokous parthenogenesis, replace the founding queen and mate with the founding king. As yet, AQS has been documented in six species from three lineages of lower (Rhinotermitidae) and higher (Termitinae: Termes group and Syntermitinae) termites. Independent evolution of the capacity of thelytoky as a preadaptation to AQS is supported by different mechanisms of automixis in each of the three clades. These pioneering discoveries prompt the question on the extent of thelytoky and AQS in the diversified family of higher termites.","container-title":"BMC Evolutionary Biology","DOI":"10.1186/s12862-019-1459-3","ISSN":"1471-2148","issue":"1","journalAbbreviation":"BMC Evolutionary Biology","note":"Citation Key: hellemans_etal_2019_BMCEvolutionaryBiology","page":"131","source":"BioMed Central","title":"Widespread occurrence of asexual reproduction in higher termites of the Termes group (Termitidae: Termitinae)","title-short":"Widespread occurrence of asexual reproduction in higher termites of the Termes group (Termitidae","volume":"19","author":[{"family":"Hellemans","given":"Simon"},{"family":"Dolejšová","given":"Klára"},{"family":"Křivánek","given":"Jan"},{"family":"Fournier","given":"Denis"},{"family":"Hanus","given":"Robert"},{"family":"Roisin","given":"Yves"}],"issued":{"date-parts":[["2019",6,21]]},"citation-key":"hellemans2019BMCE"}},{"id":23243,"uris":["http://zotero.org/users/9949769/items/3MED24Q4"],"itemData":{"id":23243,"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id":1352,"uris":["http://zotero.org/users/9949769/items/L7Y9MB2H"],"itemData":{"id":1352,"type":"chapter","container-title":"Biology of Termites: a Modern Synthesis","event-place":"Dordrecht","note":"DOI: 10.1007/978-90-481-3977-4_10","page":"255-277","publisher":"Springer Netherlands","publisher-place":"Dordrecht","title":"Sexual and Asexual Reproduction in Termites","URL":"http://link.springer.com/10.1007/978-90-481-3977-4_10","author":[{"family":"Matsuura","given":"Kenji"}],"accessed":{"date-parts":[["2016",7,13]]},"issued":{"date-parts":[["2010"]]},"citation-key":"matsuura2010Biolo"}}],"schema":"https://github.com/citation-style-language/schema/raw/master/csl-citation.json"} </w:instrText>
      </w:r>
      <w:r w:rsidR="0043725D">
        <w:rPr>
          <w:rFonts w:ascii="PT Serif" w:hAnsi="PT Serif"/>
          <w:sz w:val="21"/>
          <w:szCs w:val="21"/>
        </w:rPr>
        <w:fldChar w:fldCharType="separate"/>
      </w:r>
      <w:r w:rsidR="0043725D" w:rsidRPr="00A722D2">
        <w:rPr>
          <w:rFonts w:ascii="PT Serif" w:hAnsi="PT Serif" w:cs="Times New Roman"/>
          <w:kern w:val="0"/>
          <w:sz w:val="21"/>
        </w:rPr>
        <w:t>[16–18]</w:t>
      </w:r>
      <w:r w:rsidR="0043725D">
        <w:rPr>
          <w:rFonts w:ascii="PT Serif" w:hAnsi="PT Serif"/>
          <w:sz w:val="21"/>
          <w:szCs w:val="21"/>
        </w:rPr>
        <w:fldChar w:fldCharType="end"/>
      </w:r>
      <w:r w:rsidR="00480BC5">
        <w:rPr>
          <w:rFonts w:ascii="PT Serif" w:hAnsi="PT Serif" w:hint="eastAsia"/>
          <w:sz w:val="21"/>
          <w:szCs w:val="21"/>
        </w:rPr>
        <w:t xml:space="preserve">, they need </w:t>
      </w:r>
      <w:r w:rsidR="002742D3">
        <w:rPr>
          <w:rFonts w:ascii="PT Serif" w:hAnsi="PT Serif" w:hint="eastAsia"/>
          <w:sz w:val="21"/>
          <w:szCs w:val="21"/>
        </w:rPr>
        <w:t>a</w:t>
      </w:r>
      <w:r w:rsidR="00893728">
        <w:rPr>
          <w:rFonts w:ascii="PT Serif" w:hAnsi="PT Serif" w:hint="eastAsia"/>
          <w:sz w:val="21"/>
          <w:szCs w:val="21"/>
        </w:rPr>
        <w:t xml:space="preserve"> </w:t>
      </w:r>
      <w:r w:rsidR="00480BC5">
        <w:rPr>
          <w:rFonts w:ascii="PT Serif" w:hAnsi="PT Serif" w:hint="eastAsia"/>
          <w:sz w:val="21"/>
          <w:szCs w:val="21"/>
        </w:rPr>
        <w:t xml:space="preserve">partner for colony </w:t>
      </w:r>
      <w:r w:rsidR="00480BC5">
        <w:rPr>
          <w:rFonts w:ascii="PT Serif" w:hAnsi="PT Serif"/>
          <w:sz w:val="21"/>
          <w:szCs w:val="21"/>
        </w:rPr>
        <w:t>foundation</w:t>
      </w:r>
      <w:commentRangeStart w:id="4"/>
      <w:commentRangeStart w:id="5"/>
      <w:r w:rsidR="00480BC5">
        <w:rPr>
          <w:rFonts w:ascii="PT Serif" w:hAnsi="PT Serif" w:hint="eastAsia"/>
          <w:sz w:val="21"/>
          <w:szCs w:val="21"/>
        </w:rPr>
        <w:t>.</w:t>
      </w:r>
      <w:commentRangeEnd w:id="4"/>
      <w:r w:rsidR="00AA3FB8">
        <w:rPr>
          <w:rStyle w:val="CommentReference"/>
        </w:rPr>
        <w:commentReference w:id="4"/>
      </w:r>
      <w:commentRangeEnd w:id="5"/>
      <w:r w:rsidR="008B18C6">
        <w:rPr>
          <w:rStyle w:val="CommentReference"/>
        </w:rPr>
        <w:commentReference w:id="5"/>
      </w:r>
    </w:p>
    <w:p w14:paraId="064BAF2D" w14:textId="6B3BC92F" w:rsidR="00247FD0" w:rsidRDefault="00711B6F" w:rsidP="00711B6F">
      <w:pPr>
        <w:snapToGrid w:val="0"/>
        <w:spacing w:after="0" w:line="240" w:lineRule="auto"/>
        <w:ind w:firstLine="360"/>
        <w:jc w:val="both"/>
        <w:rPr>
          <w:rFonts w:ascii="PT Serif" w:hAnsi="PT Serif"/>
          <w:sz w:val="21"/>
          <w:szCs w:val="21"/>
        </w:rPr>
      </w:pPr>
      <w:commentRangeStart w:id="6"/>
      <w:r>
        <w:rPr>
          <w:rFonts w:ascii="PT Serif" w:hAnsi="PT Serif"/>
          <w:sz w:val="21"/>
          <w:szCs w:val="21"/>
        </w:rPr>
        <w:t>One</w:t>
      </w:r>
      <w:commentRangeEnd w:id="6"/>
      <w:r w:rsidR="002A336C">
        <w:rPr>
          <w:rStyle w:val="CommentReference"/>
        </w:rPr>
        <w:commentReference w:id="6"/>
      </w:r>
      <w:r>
        <w:rPr>
          <w:rFonts w:ascii="PT Serif" w:hAnsi="PT Serif"/>
          <w:sz w:val="21"/>
          <w:szCs w:val="21"/>
        </w:rPr>
        <w:t xml:space="preserve"> Japanese drywood termite, </w:t>
      </w:r>
      <w:r w:rsidR="0026672D" w:rsidRPr="0026672D">
        <w:rPr>
          <w:rFonts w:ascii="PT Serif" w:hAnsi="PT Serif"/>
          <w:i/>
          <w:iCs/>
          <w:sz w:val="21"/>
          <w:szCs w:val="21"/>
        </w:rPr>
        <w:t>Glyptotermes nakajimai</w:t>
      </w:r>
      <w:r w:rsidR="0026672D" w:rsidRPr="00EB420C">
        <w:rPr>
          <w:rFonts w:ascii="PT Serif" w:hAnsi="PT Serif"/>
          <w:sz w:val="21"/>
          <w:szCs w:val="21"/>
        </w:rPr>
        <w:t xml:space="preserve"> Morimoto (Isoptera: Kalotermitidae) </w:t>
      </w:r>
      <w:r w:rsidR="0026672D">
        <w:rPr>
          <w:rFonts w:ascii="PT Serif" w:hAnsi="PT Serif"/>
          <w:sz w:val="21"/>
          <w:szCs w:val="21"/>
        </w:rPr>
        <w:fldChar w:fldCharType="begin"/>
      </w:r>
      <w:r w:rsidR="00F05369">
        <w:rPr>
          <w:rFonts w:ascii="PT Serif" w:hAnsi="PT Serif"/>
          <w:sz w:val="21"/>
          <w:szCs w:val="21"/>
        </w:rPr>
        <w:instrText xml:space="preserve"> ADDIN ZOTERO_ITEM CSL_CITATION {"citationID":"RqbOkamd","properties":{"formattedCitation":"[19,20]","plainCitation":"[19,20]","noteIndex":0},"citationItems":[{"id":6735,"uris":["http://zotero.org/users/9949769/items/QTPEMMBT"],"itemData":{"id":6735,"type":"article-journal","abstract":"The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1997Esaki"}},{"id":16803,"uris":["http://zotero.org/users/9949769/items/MA2H655A"],"itemData":{"id":16803,"type":"article-journal","container-title":"Kontyu","issue":"1","language":"en","note":"Citation Key: morimoto_1973_Kontyu","page":"470-474","source":"Zotero","title":"&lt;i&gt;Glyptotermes nakajimai&lt;/i&gt;, a new termite from Japan (Isoptera: Kalotermitidae)","volume":"41","author":[{"family":"Morimoto","given":"Katsura"}],"issued":{"date-parts":[["1973"]]},"citation-key":"morimoto1973Konty"}}],"schema":"https://github.com/citation-style-language/schema/raw/master/csl-citation.json"} </w:instrText>
      </w:r>
      <w:r w:rsidR="0026672D">
        <w:rPr>
          <w:rFonts w:ascii="PT Serif" w:hAnsi="PT Serif"/>
          <w:sz w:val="21"/>
          <w:szCs w:val="21"/>
        </w:rPr>
        <w:fldChar w:fldCharType="separate"/>
      </w:r>
      <w:r w:rsidR="00A722D2" w:rsidRPr="00A722D2">
        <w:rPr>
          <w:rFonts w:ascii="PT Serif" w:hAnsi="PT Serif"/>
          <w:sz w:val="21"/>
        </w:rPr>
        <w:t>[19,20]</w:t>
      </w:r>
      <w:r w:rsidR="0026672D">
        <w:rPr>
          <w:rFonts w:ascii="PT Serif" w:hAnsi="PT Serif"/>
          <w:sz w:val="21"/>
          <w:szCs w:val="21"/>
        </w:rPr>
        <w:fldChar w:fldCharType="end"/>
      </w:r>
      <w:r w:rsidR="0026672D" w:rsidRPr="00EB420C">
        <w:rPr>
          <w:rFonts w:ascii="PT Serif" w:hAnsi="PT Serif"/>
          <w:sz w:val="21"/>
          <w:szCs w:val="21"/>
        </w:rPr>
        <w:t>,</w:t>
      </w:r>
      <w:r w:rsidR="006156CB">
        <w:rPr>
          <w:rFonts w:ascii="PT Serif" w:hAnsi="PT Serif"/>
          <w:sz w:val="21"/>
          <w:szCs w:val="21"/>
        </w:rPr>
        <w:t xml:space="preserve"> provides a unique opportunity to study the evolution of asexual lineages in animals with biparental care</w:t>
      </w:r>
      <w:r w:rsidR="00EB420C" w:rsidRPr="00EB420C">
        <w:rPr>
          <w:rFonts w:ascii="PT Serif" w:hAnsi="PT Serif"/>
          <w:sz w:val="21"/>
          <w:szCs w:val="21"/>
        </w:rPr>
        <w:t>.</w:t>
      </w:r>
      <w:r w:rsidR="006156CB">
        <w:rPr>
          <w:rFonts w:ascii="PT Serif" w:hAnsi="PT Serif"/>
          <w:sz w:val="21"/>
          <w:szCs w:val="21"/>
        </w:rPr>
        <w:t xml:space="preserve"> </w:t>
      </w:r>
      <w:r w:rsidR="00E245D7">
        <w:rPr>
          <w:rFonts w:ascii="PT Serif" w:hAnsi="PT Serif"/>
          <w:sz w:val="21"/>
          <w:szCs w:val="21"/>
        </w:rPr>
        <w:t xml:space="preserve">In </w:t>
      </w:r>
      <w:r w:rsidR="002711FC">
        <w:rPr>
          <w:rFonts w:ascii="PT Serif" w:hAnsi="PT Serif" w:hint="eastAsia"/>
          <w:sz w:val="21"/>
          <w:szCs w:val="21"/>
        </w:rPr>
        <w:t>several populations</w:t>
      </w:r>
      <w:r w:rsidR="00E245D7">
        <w:rPr>
          <w:rFonts w:ascii="PT Serif" w:hAnsi="PT Serif"/>
          <w:sz w:val="21"/>
          <w:szCs w:val="21"/>
        </w:rPr>
        <w:t>,</w:t>
      </w:r>
      <w:r w:rsidR="002711FC">
        <w:rPr>
          <w:rFonts w:ascii="PT Serif" w:hAnsi="PT Serif" w:hint="eastAsia"/>
          <w:sz w:val="21"/>
          <w:szCs w:val="21"/>
        </w:rPr>
        <w:t xml:space="preserve"> this species completely lost males, and</w:t>
      </w:r>
      <w:r w:rsidR="00E245D7">
        <w:rPr>
          <w:rFonts w:ascii="PT Serif" w:hAnsi="PT Serif"/>
          <w:sz w:val="21"/>
          <w:szCs w:val="21"/>
        </w:rPr>
        <w:t xml:space="preserve"> </w:t>
      </w:r>
      <w:r w:rsidR="00E245D7" w:rsidRPr="00E245D7">
        <w:rPr>
          <w:rFonts w:ascii="PT Serif" w:hAnsi="PT Serif"/>
          <w:sz w:val="21"/>
          <w:szCs w:val="21"/>
        </w:rPr>
        <w:t>all colonies are comprised only of females (i.e., all-female asexual societies)</w:t>
      </w:r>
      <w:r w:rsidR="009E3D95">
        <w:rPr>
          <w:rFonts w:ascii="PT Serif" w:hAnsi="PT Serif"/>
          <w:sz w:val="21"/>
          <w:szCs w:val="21"/>
        </w:rPr>
        <w:t xml:space="preserve"> </w:t>
      </w:r>
      <w:r w:rsidR="009E3D95">
        <w:rPr>
          <w:rFonts w:ascii="PT Serif" w:hAnsi="PT Serif"/>
          <w:sz w:val="21"/>
          <w:szCs w:val="21"/>
        </w:rPr>
        <w:fldChar w:fldCharType="begin"/>
      </w:r>
      <w:r w:rsidR="00F05369">
        <w:rPr>
          <w:rFonts w:ascii="PT Serif" w:hAnsi="PT Serif"/>
          <w:sz w:val="21"/>
          <w:szCs w:val="21"/>
        </w:rPr>
        <w:instrText xml:space="preserve"> ADDIN ZOTERO_ITEM CSL_CITATION {"citationID":"FRYINCxr","properties":{"formattedCitation":"[21]","plainCitation":"[21]","noteIndex":0},"citationItems":[{"id":3431,"uris":["http://zotero.org/users/9949769/items/BCZT7K5Z"],"itemData":{"id":3431,"type":"article-journal","abstract":"Sexual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9E3D95">
        <w:rPr>
          <w:rFonts w:ascii="PT Serif" w:hAnsi="PT Serif"/>
          <w:sz w:val="21"/>
          <w:szCs w:val="21"/>
        </w:rPr>
        <w:fldChar w:fldCharType="separate"/>
      </w:r>
      <w:r w:rsidR="00A722D2" w:rsidRPr="00A722D2">
        <w:rPr>
          <w:rFonts w:ascii="PT Serif" w:hAnsi="PT Serif"/>
          <w:sz w:val="21"/>
        </w:rPr>
        <w:t>[21]</w:t>
      </w:r>
      <w:r w:rsidR="009E3D95">
        <w:rPr>
          <w:rFonts w:ascii="PT Serif" w:hAnsi="PT Serif"/>
          <w:sz w:val="21"/>
          <w:szCs w:val="21"/>
        </w:rPr>
        <w:fldChar w:fldCharType="end"/>
      </w:r>
      <w:r w:rsidR="009E3D95">
        <w:rPr>
          <w:rFonts w:ascii="PT Serif" w:hAnsi="PT Serif"/>
          <w:sz w:val="21"/>
          <w:szCs w:val="21"/>
        </w:rPr>
        <w:t>.</w:t>
      </w:r>
      <w:r w:rsidR="00B3199D">
        <w:rPr>
          <w:rFonts w:ascii="PT Serif" w:hAnsi="PT Serif"/>
          <w:sz w:val="21"/>
          <w:szCs w:val="21"/>
        </w:rPr>
        <w:t xml:space="preserve"> For the evolution</w:t>
      </w:r>
      <w:r w:rsidR="003760F7">
        <w:rPr>
          <w:rFonts w:ascii="PT Serif" w:hAnsi="PT Serif"/>
          <w:sz w:val="21"/>
          <w:szCs w:val="21"/>
        </w:rPr>
        <w:t xml:space="preserve">ary </w:t>
      </w:r>
      <w:proofErr w:type="spellStart"/>
      <w:r w:rsidR="003760F7">
        <w:rPr>
          <w:rFonts w:ascii="PT Serif" w:hAnsi="PT Serif"/>
          <w:sz w:val="21"/>
          <w:szCs w:val="21"/>
        </w:rPr>
        <w:t>lost</w:t>
      </w:r>
      <w:proofErr w:type="spellEnd"/>
      <w:r w:rsidR="003760F7">
        <w:rPr>
          <w:rFonts w:ascii="PT Serif" w:hAnsi="PT Serif"/>
          <w:sz w:val="21"/>
          <w:szCs w:val="21"/>
        </w:rPr>
        <w:t xml:space="preserve"> of males from the termite society, there are several hurdles to </w:t>
      </w:r>
      <w:r w:rsidR="000A487A">
        <w:rPr>
          <w:rFonts w:ascii="PT Serif" w:hAnsi="PT Serif"/>
          <w:sz w:val="21"/>
          <w:szCs w:val="21"/>
        </w:rPr>
        <w:t xml:space="preserve">be cleared. First, </w:t>
      </w:r>
      <w:proofErr w:type="gramStart"/>
      <w:r w:rsidR="000A487A">
        <w:rPr>
          <w:rFonts w:ascii="PT Serif" w:hAnsi="PT Serif"/>
          <w:sz w:val="21"/>
          <w:szCs w:val="21"/>
        </w:rPr>
        <w:t xml:space="preserve">the sexual ancestor </w:t>
      </w:r>
      <w:r w:rsidR="005A4857">
        <w:rPr>
          <w:rFonts w:ascii="PT Serif" w:hAnsi="PT Serif"/>
          <w:sz w:val="21"/>
          <w:szCs w:val="21"/>
        </w:rPr>
        <w:t>needs</w:t>
      </w:r>
      <w:proofErr w:type="gramEnd"/>
      <w:r w:rsidR="005A4857">
        <w:rPr>
          <w:rFonts w:ascii="PT Serif" w:hAnsi="PT Serif"/>
          <w:sz w:val="21"/>
          <w:szCs w:val="21"/>
        </w:rPr>
        <w:t xml:space="preserve"> to have a potential to do</w:t>
      </w:r>
      <w:r w:rsidR="00562F38">
        <w:rPr>
          <w:rFonts w:ascii="PT Serif" w:hAnsi="PT Serif"/>
          <w:sz w:val="21"/>
          <w:szCs w:val="21"/>
        </w:rPr>
        <w:t xml:space="preserve"> parthenogenetic reproduction as a preadaptation.</w:t>
      </w:r>
      <w:r w:rsidR="005A4857">
        <w:rPr>
          <w:rFonts w:ascii="PT Serif" w:hAnsi="PT Serif"/>
          <w:sz w:val="21"/>
          <w:szCs w:val="21"/>
        </w:rPr>
        <w:t xml:space="preserve"> </w:t>
      </w:r>
      <w:r w:rsidR="00C74DFA">
        <w:rPr>
          <w:rFonts w:ascii="PT Serif" w:hAnsi="PT Serif" w:hint="eastAsia"/>
          <w:sz w:val="21"/>
          <w:szCs w:val="21"/>
        </w:rPr>
        <w:t xml:space="preserve"> </w:t>
      </w:r>
      <w:ins w:id="7" w:author="Simon Hellemans" w:date="2025-02-17T16:39:00Z">
        <w:r w:rsidR="001A191B">
          <w:rPr>
            <w:rFonts w:ascii="PT Serif" w:hAnsi="PT Serif"/>
            <w:sz w:val="21"/>
            <w:szCs w:val="21"/>
          </w:rPr>
          <w:t xml:space="preserve">The evolution of </w:t>
        </w:r>
        <w:r w:rsidR="00AF0376">
          <w:rPr>
            <w:rFonts w:ascii="PT Serif" w:hAnsi="PT Serif"/>
            <w:sz w:val="21"/>
            <w:szCs w:val="21"/>
          </w:rPr>
          <w:t>(tycho)</w:t>
        </w:r>
        <w:r w:rsidR="001A191B">
          <w:rPr>
            <w:rFonts w:ascii="PT Serif" w:hAnsi="PT Serif"/>
            <w:sz w:val="21"/>
            <w:szCs w:val="21"/>
          </w:rPr>
          <w:t xml:space="preserve">parthenogenesis </w:t>
        </w:r>
        <w:commentRangeStart w:id="8"/>
        <w:r w:rsidR="001A191B">
          <w:rPr>
            <w:rFonts w:ascii="PT Serif" w:hAnsi="PT Serif"/>
            <w:sz w:val="21"/>
            <w:szCs w:val="21"/>
          </w:rPr>
          <w:t>xxxx</w:t>
        </w:r>
        <w:commentRangeEnd w:id="8"/>
        <w:r w:rsidR="001A191B">
          <w:rPr>
            <w:rStyle w:val="CommentReference"/>
          </w:rPr>
          <w:commentReference w:id="8"/>
        </w:r>
        <w:r w:rsidR="001A191B">
          <w:rPr>
            <w:rFonts w:ascii="PT Serif" w:hAnsi="PT Serif"/>
            <w:sz w:val="21"/>
            <w:szCs w:val="21"/>
          </w:rPr>
          <w:t xml:space="preserve">. </w:t>
        </w:r>
      </w:ins>
      <w:del w:id="9" w:author="Simon Hellemans" w:date="2025-02-17T16:38:00Z">
        <w:r w:rsidR="00C74DFA" w:rsidDel="001A191B">
          <w:rPr>
            <w:rFonts w:ascii="PT Serif" w:hAnsi="PT Serif" w:hint="eastAsia"/>
            <w:sz w:val="21"/>
            <w:szCs w:val="21"/>
          </w:rPr>
          <w:delText xml:space="preserve">The </w:delText>
        </w:r>
      </w:del>
      <w:ins w:id="10" w:author="Simon Hellemans" w:date="2025-02-17T16:38:00Z">
        <w:r w:rsidR="001A191B">
          <w:rPr>
            <w:rFonts w:ascii="PT Serif" w:hAnsi="PT Serif"/>
            <w:sz w:val="21"/>
            <w:szCs w:val="21"/>
          </w:rPr>
          <w:t>Furthermore, t</w:t>
        </w:r>
        <w:r w:rsidR="001A191B">
          <w:rPr>
            <w:rFonts w:ascii="PT Serif" w:hAnsi="PT Serif" w:hint="eastAsia"/>
            <w:sz w:val="21"/>
            <w:szCs w:val="21"/>
          </w:rPr>
          <w:t xml:space="preserve">he </w:t>
        </w:r>
      </w:ins>
      <w:r w:rsidR="00C74DFA">
        <w:rPr>
          <w:rFonts w:ascii="PT Serif" w:hAnsi="PT Serif" w:hint="eastAsia"/>
          <w:sz w:val="21"/>
          <w:szCs w:val="21"/>
        </w:rPr>
        <w:t xml:space="preserve">evolution of </w:t>
      </w:r>
      <w:del w:id="11" w:author="Simon Hellemans" w:date="2025-02-17T16:21:00Z">
        <w:r w:rsidR="00C74DFA" w:rsidDel="00711B6F">
          <w:rPr>
            <w:rFonts w:ascii="PT Serif" w:hAnsi="PT Serif" w:hint="eastAsia"/>
            <w:sz w:val="21"/>
            <w:szCs w:val="21"/>
          </w:rPr>
          <w:delText xml:space="preserve">this </w:delText>
        </w:r>
      </w:del>
      <w:ins w:id="12" w:author="Simon Hellemans" w:date="2025-02-17T16:21:00Z">
        <w:r>
          <w:rPr>
            <w:rFonts w:ascii="PT Serif" w:hAnsi="PT Serif"/>
            <w:sz w:val="21"/>
            <w:szCs w:val="21"/>
          </w:rPr>
          <w:t>such</w:t>
        </w:r>
        <w:r>
          <w:rPr>
            <w:rFonts w:ascii="PT Serif" w:hAnsi="PT Serif" w:hint="eastAsia"/>
            <w:sz w:val="21"/>
            <w:szCs w:val="21"/>
          </w:rPr>
          <w:t xml:space="preserve"> </w:t>
        </w:r>
      </w:ins>
      <w:r w:rsidR="00C74DFA">
        <w:rPr>
          <w:rFonts w:ascii="PT Serif" w:hAnsi="PT Serif" w:hint="eastAsia"/>
          <w:sz w:val="21"/>
          <w:szCs w:val="21"/>
        </w:rPr>
        <w:t xml:space="preserve">population requires the modification </w:t>
      </w:r>
      <w:r w:rsidR="00611261">
        <w:rPr>
          <w:rFonts w:ascii="PT Serif" w:hAnsi="PT Serif"/>
          <w:sz w:val="21"/>
          <w:szCs w:val="21"/>
        </w:rPr>
        <w:t>of</w:t>
      </w:r>
      <w:r w:rsidR="00E60B27">
        <w:rPr>
          <w:rFonts w:ascii="PT Serif" w:hAnsi="PT Serif" w:hint="eastAsia"/>
          <w:sz w:val="21"/>
          <w:szCs w:val="21"/>
        </w:rPr>
        <w:t xml:space="preserve"> </w:t>
      </w:r>
      <w:r w:rsidR="00611261">
        <w:rPr>
          <w:rFonts w:ascii="PT Serif" w:hAnsi="PT Serif"/>
          <w:sz w:val="21"/>
          <w:szCs w:val="21"/>
        </w:rPr>
        <w:t xml:space="preserve">a </w:t>
      </w:r>
      <w:r w:rsidR="00E60B27">
        <w:rPr>
          <w:rFonts w:ascii="PT Serif" w:hAnsi="PT Serif" w:hint="eastAsia"/>
          <w:sz w:val="21"/>
          <w:szCs w:val="21"/>
        </w:rPr>
        <w:t>typical monogamous colony foundation in termites.</w:t>
      </w:r>
      <w:ins w:id="13" w:author="Simon Hellemans" w:date="2025-02-17T16:38:00Z">
        <w:r w:rsidR="001A191B">
          <w:rPr>
            <w:rFonts w:ascii="PT Serif" w:hAnsi="PT Serif"/>
            <w:sz w:val="21"/>
            <w:szCs w:val="21"/>
          </w:rPr>
          <w:t xml:space="preserve"> </w:t>
        </w:r>
      </w:ins>
    </w:p>
    <w:p w14:paraId="2C2D014A" w14:textId="2403C981" w:rsidR="00F47141" w:rsidRDefault="00047F72" w:rsidP="00F24F2D">
      <w:pPr>
        <w:snapToGrid w:val="0"/>
        <w:spacing w:after="0" w:line="240" w:lineRule="auto"/>
        <w:ind w:firstLine="360"/>
        <w:jc w:val="both"/>
        <w:rPr>
          <w:rFonts w:ascii="PT Serif" w:hAnsi="PT Serif"/>
          <w:sz w:val="21"/>
          <w:szCs w:val="21"/>
        </w:rPr>
      </w:pPr>
      <w:commentRangeStart w:id="14"/>
      <w:r>
        <w:rPr>
          <w:rFonts w:ascii="PT Serif" w:hAnsi="PT Serif" w:hint="eastAsia"/>
          <w:sz w:val="21"/>
          <w:szCs w:val="21"/>
        </w:rPr>
        <w:t>T</w:t>
      </w:r>
      <w:r w:rsidR="00611261">
        <w:rPr>
          <w:rFonts w:ascii="PT Serif" w:hAnsi="PT Serif"/>
          <w:sz w:val="21"/>
          <w:szCs w:val="21"/>
        </w:rPr>
        <w:t xml:space="preserve">wo </w:t>
      </w:r>
      <w:del w:id="15" w:author="Simon Hellemans" w:date="2025-02-17T16:40:00Z">
        <w:r w:rsidR="00611261" w:rsidDel="00470575">
          <w:rPr>
            <w:rFonts w:ascii="PT Serif" w:hAnsi="PT Serif"/>
            <w:sz w:val="21"/>
            <w:szCs w:val="21"/>
          </w:rPr>
          <w:delText xml:space="preserve">different </w:delText>
        </w:r>
      </w:del>
      <w:r w:rsidR="00611261">
        <w:rPr>
          <w:rFonts w:ascii="PT Serif" w:hAnsi="PT Serif"/>
          <w:sz w:val="21"/>
          <w:szCs w:val="21"/>
        </w:rPr>
        <w:t xml:space="preserve">potential </w:t>
      </w:r>
      <w:commentRangeEnd w:id="14"/>
      <w:r w:rsidR="003B7C4B">
        <w:rPr>
          <w:rStyle w:val="CommentReference"/>
        </w:rPr>
        <w:commentReference w:id="14"/>
      </w:r>
      <w:r w:rsidR="00611261">
        <w:rPr>
          <w:rFonts w:ascii="PT Serif" w:hAnsi="PT Serif"/>
          <w:sz w:val="21"/>
          <w:szCs w:val="21"/>
        </w:rPr>
        <w:t>behavioral preadaptations</w:t>
      </w:r>
      <w:r>
        <w:rPr>
          <w:rFonts w:ascii="PT Serif" w:hAnsi="PT Serif"/>
          <w:sz w:val="21"/>
          <w:szCs w:val="21"/>
        </w:rPr>
        <w:t xml:space="preserve"> enable the evolution of a </w:t>
      </w:r>
      <w:commentRangeStart w:id="16"/>
      <w:r>
        <w:rPr>
          <w:rFonts w:ascii="PT Serif" w:hAnsi="PT Serif"/>
          <w:sz w:val="21"/>
          <w:szCs w:val="21"/>
        </w:rPr>
        <w:t xml:space="preserve">male-less </w:t>
      </w:r>
      <w:commentRangeEnd w:id="16"/>
      <w:r w:rsidR="00035EA4">
        <w:rPr>
          <w:rStyle w:val="CommentReference"/>
        </w:rPr>
        <w:commentReference w:id="16"/>
      </w:r>
      <w:r>
        <w:rPr>
          <w:rFonts w:ascii="PT Serif" w:hAnsi="PT Serif"/>
          <w:sz w:val="21"/>
          <w:szCs w:val="21"/>
        </w:rPr>
        <w:t>colony foundation in</w:t>
      </w:r>
      <w:r>
        <w:rPr>
          <w:rFonts w:ascii="PT Serif" w:hAnsi="PT Serif" w:hint="eastAsia"/>
          <w:sz w:val="21"/>
          <w:szCs w:val="21"/>
        </w:rPr>
        <w:t xml:space="preserve"> termites.</w:t>
      </w:r>
      <w:r w:rsidR="004B005C">
        <w:rPr>
          <w:rFonts w:ascii="PT Serif" w:hAnsi="PT Serif" w:hint="eastAsia"/>
          <w:sz w:val="21"/>
          <w:szCs w:val="21"/>
        </w:rPr>
        <w:t xml:space="preserve"> </w:t>
      </w:r>
      <w:ins w:id="17" w:author="Simon Hellemans" w:date="2025-02-17T16:45:00Z">
        <w:r w:rsidR="00251843">
          <w:rPr>
            <w:rFonts w:ascii="PT Serif" w:hAnsi="PT Serif"/>
            <w:sz w:val="21"/>
            <w:szCs w:val="21"/>
          </w:rPr>
          <w:t>(</w:t>
        </w:r>
        <w:r w:rsidR="00251843" w:rsidRPr="0043725D">
          <w:rPr>
            <w:rFonts w:ascii="PT Serif" w:hAnsi="PT Serif"/>
            <w:i/>
            <w:iCs/>
            <w:sz w:val="21"/>
            <w:szCs w:val="21"/>
          </w:rPr>
          <w:t>i</w:t>
        </w:r>
        <w:r w:rsidR="00251843">
          <w:rPr>
            <w:rFonts w:ascii="PT Serif" w:hAnsi="PT Serif"/>
            <w:sz w:val="21"/>
            <w:szCs w:val="21"/>
          </w:rPr>
          <w:t xml:space="preserve">) </w:t>
        </w:r>
      </w:ins>
      <w:r w:rsidR="004B005C">
        <w:rPr>
          <w:rFonts w:ascii="PT Serif" w:hAnsi="PT Serif" w:hint="eastAsia"/>
          <w:sz w:val="21"/>
          <w:szCs w:val="21"/>
        </w:rPr>
        <w:t xml:space="preserve">First, </w:t>
      </w:r>
      <w:r w:rsidR="001830D6">
        <w:rPr>
          <w:rFonts w:ascii="PT Serif" w:hAnsi="PT Serif" w:hint="eastAsia"/>
          <w:sz w:val="21"/>
          <w:szCs w:val="21"/>
        </w:rPr>
        <w:t>colon</w:t>
      </w:r>
      <w:ins w:id="18" w:author="Simon Hellemans" w:date="2025-02-17T16:41:00Z">
        <w:r w:rsidR="00B93BBE">
          <w:rPr>
            <w:rFonts w:ascii="PT Serif" w:hAnsi="PT Serif"/>
            <w:sz w:val="21"/>
            <w:szCs w:val="21"/>
          </w:rPr>
          <w:t>ies can be</w:t>
        </w:r>
      </w:ins>
      <w:del w:id="19" w:author="Simon Hellemans" w:date="2025-02-17T16:41:00Z">
        <w:r w:rsidR="001830D6" w:rsidDel="00B93BBE">
          <w:rPr>
            <w:rFonts w:ascii="PT Serif" w:hAnsi="PT Serif" w:hint="eastAsia"/>
            <w:sz w:val="21"/>
            <w:szCs w:val="21"/>
          </w:rPr>
          <w:delText>y</w:delText>
        </w:r>
      </w:del>
      <w:r w:rsidR="001830D6">
        <w:rPr>
          <w:rFonts w:ascii="PT Serif" w:hAnsi="PT Serif" w:hint="eastAsia"/>
          <w:sz w:val="21"/>
          <w:szCs w:val="21"/>
        </w:rPr>
        <w:t xml:space="preserve"> </w:t>
      </w:r>
      <w:del w:id="20" w:author="Simon Hellemans" w:date="2025-02-17T16:41:00Z">
        <w:r w:rsidR="001830D6" w:rsidDel="00B93BBE">
          <w:rPr>
            <w:rFonts w:ascii="PT Serif" w:hAnsi="PT Serif" w:hint="eastAsia"/>
            <w:sz w:val="21"/>
            <w:szCs w:val="21"/>
          </w:rPr>
          <w:delText xml:space="preserve">establishment </w:delText>
        </w:r>
      </w:del>
      <w:ins w:id="21" w:author="Simon Hellemans" w:date="2025-02-17T16:41:00Z">
        <w:r w:rsidR="00B93BBE">
          <w:rPr>
            <w:rFonts w:ascii="PT Serif" w:hAnsi="PT Serif" w:hint="eastAsia"/>
            <w:sz w:val="21"/>
            <w:szCs w:val="21"/>
          </w:rPr>
          <w:t>establish</w:t>
        </w:r>
        <w:r w:rsidR="00B93BBE">
          <w:rPr>
            <w:rFonts w:ascii="PT Serif" w:hAnsi="PT Serif"/>
            <w:sz w:val="21"/>
            <w:szCs w:val="21"/>
          </w:rPr>
          <w:t>ed</w:t>
        </w:r>
        <w:r w:rsidR="00B93BBE">
          <w:rPr>
            <w:rFonts w:ascii="PT Serif" w:hAnsi="PT Serif" w:hint="eastAsia"/>
            <w:sz w:val="21"/>
            <w:szCs w:val="21"/>
          </w:rPr>
          <w:t xml:space="preserve"> </w:t>
        </w:r>
      </w:ins>
      <w:r w:rsidR="00C10133">
        <w:rPr>
          <w:rFonts w:ascii="PT Serif" w:hAnsi="PT Serif" w:hint="eastAsia"/>
          <w:sz w:val="21"/>
          <w:szCs w:val="21"/>
        </w:rPr>
        <w:t xml:space="preserve">by female-female pairs </w:t>
      </w:r>
      <w:ins w:id="22" w:author="Simon Hellemans" w:date="2025-02-17T16:41:00Z">
        <w:r w:rsidR="00B93BBE">
          <w:rPr>
            <w:rFonts w:ascii="PT Serif" w:hAnsi="PT Serif"/>
            <w:sz w:val="21"/>
            <w:szCs w:val="21"/>
          </w:rPr>
          <w:t xml:space="preserve">following </w:t>
        </w:r>
      </w:ins>
      <w:del w:id="23" w:author="Simon Hellemans" w:date="2025-02-17T16:41:00Z">
        <w:r w:rsidR="00C10133" w:rsidDel="00B93BBE">
          <w:rPr>
            <w:rFonts w:ascii="PT Serif" w:hAnsi="PT Serif" w:hint="eastAsia"/>
            <w:sz w:val="21"/>
            <w:szCs w:val="21"/>
          </w:rPr>
          <w:delText xml:space="preserve">after </w:delText>
        </w:r>
      </w:del>
      <w:r w:rsidR="00C10133">
        <w:rPr>
          <w:rFonts w:ascii="PT Serif" w:hAnsi="PT Serif" w:hint="eastAsia"/>
          <w:sz w:val="21"/>
          <w:szCs w:val="21"/>
        </w:rPr>
        <w:t>same-sex tandem runs</w:t>
      </w:r>
      <w:ins w:id="24" w:author="Simon Hellemans" w:date="2025-02-17T16:42:00Z">
        <w:r w:rsidR="00B93BBE">
          <w:rPr>
            <w:rFonts w:ascii="PT Serif" w:hAnsi="PT Serif"/>
            <w:sz w:val="21"/>
            <w:szCs w:val="21"/>
          </w:rPr>
          <w:t xml:space="preserve"> (</w:t>
        </w:r>
        <w:commentRangeStart w:id="25"/>
        <w:r w:rsidR="00B93BBE">
          <w:rPr>
            <w:rFonts w:ascii="PT Serif" w:hAnsi="PT Serif"/>
            <w:sz w:val="21"/>
            <w:szCs w:val="21"/>
          </w:rPr>
          <w:t>hereafter referred to as “tandems”</w:t>
        </w:r>
      </w:ins>
      <w:commentRangeEnd w:id="25"/>
      <w:ins w:id="26" w:author="Simon Hellemans" w:date="2025-02-17T16:43:00Z">
        <w:r w:rsidR="009D211A">
          <w:rPr>
            <w:rStyle w:val="CommentReference"/>
          </w:rPr>
          <w:commentReference w:id="25"/>
        </w:r>
      </w:ins>
      <w:ins w:id="27" w:author="Simon Hellemans" w:date="2025-02-17T16:42:00Z">
        <w:r w:rsidR="00B93BBE">
          <w:rPr>
            <w:rFonts w:ascii="PT Serif" w:hAnsi="PT Serif"/>
            <w:sz w:val="21"/>
            <w:szCs w:val="21"/>
          </w:rPr>
          <w:t>)</w:t>
        </w:r>
      </w:ins>
      <w:r w:rsidR="00C10133">
        <w:rPr>
          <w:rFonts w:ascii="PT Serif" w:hAnsi="PT Serif" w:hint="eastAsia"/>
          <w:sz w:val="21"/>
          <w:szCs w:val="21"/>
        </w:rPr>
        <w:t xml:space="preserve">. </w:t>
      </w:r>
      <w:del w:id="28" w:author="Simon Hellemans" w:date="2025-02-17T16:42:00Z">
        <w:r w:rsidR="00947BFD" w:rsidDel="00B93BBE">
          <w:rPr>
            <w:rFonts w:ascii="PT Serif" w:hAnsi="PT Serif" w:hint="eastAsia"/>
            <w:sz w:val="21"/>
            <w:szCs w:val="21"/>
          </w:rPr>
          <w:delText>For example, i</w:delText>
        </w:r>
      </w:del>
      <w:ins w:id="29" w:author="Simon Hellemans" w:date="2025-02-17T16:42:00Z">
        <w:r w:rsidR="00B93BBE">
          <w:rPr>
            <w:rFonts w:ascii="PT Serif" w:hAnsi="PT Serif"/>
            <w:sz w:val="21"/>
            <w:szCs w:val="21"/>
          </w:rPr>
          <w:t>I</w:t>
        </w:r>
      </w:ins>
      <w:r w:rsidR="00947BFD">
        <w:rPr>
          <w:rFonts w:ascii="PT Serif" w:hAnsi="PT Serif" w:hint="eastAsia"/>
          <w:sz w:val="21"/>
          <w:szCs w:val="21"/>
        </w:rPr>
        <w:t xml:space="preserve">n </w:t>
      </w:r>
      <w:r w:rsidR="00947BFD" w:rsidRPr="00BA23F4">
        <w:rPr>
          <w:rFonts w:ascii="PT Serif" w:hAnsi="PT Serif" w:hint="eastAsia"/>
          <w:i/>
          <w:iCs/>
          <w:sz w:val="21"/>
          <w:szCs w:val="21"/>
        </w:rPr>
        <w:t>Reticulitermes</w:t>
      </w:r>
      <w:r w:rsidR="00947BFD">
        <w:rPr>
          <w:rFonts w:ascii="PT Serif" w:hAnsi="PT Serif" w:hint="eastAsia"/>
          <w:sz w:val="21"/>
          <w:szCs w:val="21"/>
        </w:rPr>
        <w:t xml:space="preserve"> termites, </w:t>
      </w:r>
      <w:ins w:id="30" w:author="Simon Hellemans" w:date="2025-02-17T16:42:00Z">
        <w:r w:rsidR="00B93BBE">
          <w:rPr>
            <w:rFonts w:ascii="PT Serif" w:hAnsi="PT Serif"/>
            <w:sz w:val="21"/>
            <w:szCs w:val="21"/>
          </w:rPr>
          <w:t xml:space="preserve">such </w:t>
        </w:r>
      </w:ins>
      <w:r w:rsidR="00BA23F4">
        <w:rPr>
          <w:rFonts w:ascii="PT Serif" w:hAnsi="PT Serif" w:hint="eastAsia"/>
          <w:sz w:val="21"/>
          <w:szCs w:val="21"/>
        </w:rPr>
        <w:t>same-sex tandem</w:t>
      </w:r>
      <w:del w:id="31" w:author="Simon Hellemans" w:date="2025-02-17T16:42:00Z">
        <w:r w:rsidR="00BA23F4" w:rsidDel="00B93BBE">
          <w:rPr>
            <w:rFonts w:ascii="PT Serif" w:hAnsi="PT Serif" w:hint="eastAsia"/>
            <w:sz w:val="21"/>
            <w:szCs w:val="21"/>
          </w:rPr>
          <w:delText xml:space="preserve"> run</w:delText>
        </w:r>
      </w:del>
      <w:r w:rsidR="00BA23F4">
        <w:rPr>
          <w:rFonts w:ascii="PT Serif" w:hAnsi="PT Serif" w:hint="eastAsia"/>
          <w:sz w:val="21"/>
          <w:szCs w:val="21"/>
        </w:rPr>
        <w:t xml:space="preserve">s </w:t>
      </w:r>
      <w:ins w:id="32" w:author="Simon Hellemans" w:date="2025-02-17T16:43:00Z">
        <w:r w:rsidR="00251843">
          <w:rPr>
            <w:rFonts w:ascii="PT Serif" w:hAnsi="PT Serif"/>
            <w:sz w:val="21"/>
            <w:szCs w:val="21"/>
          </w:rPr>
          <w:t>are</w:t>
        </w:r>
      </w:ins>
      <w:ins w:id="33" w:author="Simon Hellemans" w:date="2025-02-17T16:42:00Z">
        <w:r w:rsidR="00B93BBE">
          <w:rPr>
            <w:rFonts w:ascii="PT Serif" w:hAnsi="PT Serif"/>
            <w:sz w:val="21"/>
            <w:szCs w:val="21"/>
          </w:rPr>
          <w:t xml:space="preserve"> </w:t>
        </w:r>
      </w:ins>
      <w:r w:rsidR="005E2301">
        <w:rPr>
          <w:rFonts w:ascii="PT Serif" w:hAnsi="PT Serif" w:hint="eastAsia"/>
          <w:sz w:val="21"/>
          <w:szCs w:val="21"/>
        </w:rPr>
        <w:t>function</w:t>
      </w:r>
      <w:ins w:id="34" w:author="Simon Hellemans" w:date="2025-02-17T16:42:00Z">
        <w:r w:rsidR="00B93BBE">
          <w:rPr>
            <w:rFonts w:ascii="PT Serif" w:hAnsi="PT Serif"/>
            <w:sz w:val="21"/>
            <w:szCs w:val="21"/>
          </w:rPr>
          <w:t>ally identical</w:t>
        </w:r>
      </w:ins>
      <w:r w:rsidR="005E2301">
        <w:rPr>
          <w:rFonts w:ascii="PT Serif" w:hAnsi="PT Serif" w:hint="eastAsia"/>
          <w:sz w:val="21"/>
          <w:szCs w:val="21"/>
        </w:rPr>
        <w:t xml:space="preserve"> </w:t>
      </w:r>
      <w:del w:id="35" w:author="Simon Hellemans" w:date="2025-02-17T16:42:00Z">
        <w:r w:rsidR="005E2301" w:rsidDel="00B93BBE">
          <w:rPr>
            <w:rFonts w:ascii="PT Serif" w:hAnsi="PT Serif" w:hint="eastAsia"/>
            <w:sz w:val="21"/>
            <w:szCs w:val="21"/>
          </w:rPr>
          <w:delText xml:space="preserve">as </w:delText>
        </w:r>
      </w:del>
      <w:ins w:id="36" w:author="Simon Hellemans" w:date="2025-02-17T16:42:00Z">
        <w:r w:rsidR="00B93BBE">
          <w:rPr>
            <w:rFonts w:ascii="PT Serif" w:hAnsi="PT Serif"/>
            <w:sz w:val="21"/>
            <w:szCs w:val="21"/>
          </w:rPr>
          <w:t>to</w:t>
        </w:r>
        <w:r w:rsidR="00B93BBE">
          <w:rPr>
            <w:rFonts w:ascii="PT Serif" w:hAnsi="PT Serif" w:hint="eastAsia"/>
            <w:sz w:val="21"/>
            <w:szCs w:val="21"/>
          </w:rPr>
          <w:t xml:space="preserve"> </w:t>
        </w:r>
      </w:ins>
      <w:r w:rsidR="005E2301">
        <w:rPr>
          <w:rFonts w:ascii="PT Serif" w:hAnsi="PT Serif" w:hint="eastAsia"/>
          <w:sz w:val="21"/>
          <w:szCs w:val="21"/>
        </w:rPr>
        <w:t>heterosexual tandem</w:t>
      </w:r>
      <w:del w:id="37" w:author="Simon Hellemans" w:date="2025-02-17T16:42:00Z">
        <w:r w:rsidR="005E2301" w:rsidDel="00B93BBE">
          <w:rPr>
            <w:rFonts w:ascii="PT Serif" w:hAnsi="PT Serif" w:hint="eastAsia"/>
            <w:sz w:val="21"/>
            <w:szCs w:val="21"/>
          </w:rPr>
          <w:delText xml:space="preserve"> run</w:delText>
        </w:r>
      </w:del>
      <w:r w:rsidR="005E2301">
        <w:rPr>
          <w:rFonts w:ascii="PT Serif" w:hAnsi="PT Serif" w:hint="eastAsia"/>
          <w:sz w:val="21"/>
          <w:szCs w:val="21"/>
        </w:rPr>
        <w:t xml:space="preserve">s </w:t>
      </w:r>
      <w:r w:rsidR="005E2301">
        <w:rPr>
          <w:rFonts w:ascii="PT Serif" w:hAnsi="PT Serif"/>
          <w:sz w:val="21"/>
          <w:szCs w:val="21"/>
        </w:rPr>
        <w:fldChar w:fldCharType="begin"/>
      </w:r>
      <w:r w:rsidR="00F05369">
        <w:rPr>
          <w:rFonts w:ascii="PT Serif" w:hAnsi="PT Serif"/>
          <w:sz w:val="21"/>
          <w:szCs w:val="21"/>
        </w:rPr>
        <w:instrText xml:space="preserve"> ADDIN ZOTERO_ITEM CSL_CITATION {"citationID":"9SPARBXW","properties":{"formattedCitation":"[11,22]","plainCitation":"[11,22]","noteIndex":0},"citationItems":[{"id":15212,"uris":["http://zotero.org/users/9949769/items/GBFB9XH3"],"itemData":{"id":15212,"type":"article-journal","abstract":"Recent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W."}],"issued":{"date-parts":[["2022",11,15]]},"citation-key":"mizumoto2022Proc"}},{"id":22971,"uris":["http://zotero.org/users/9949769/items/5YV6H462"],"itemData":{"id":22971,"type":"article-journal","abstract":"We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2002Journ"}}],"schema":"https://github.com/citation-style-language/schema/raw/master/csl-citation.json"} </w:instrText>
      </w:r>
      <w:r w:rsidR="005E2301">
        <w:rPr>
          <w:rFonts w:ascii="PT Serif" w:hAnsi="PT Serif"/>
          <w:sz w:val="21"/>
          <w:szCs w:val="21"/>
        </w:rPr>
        <w:fldChar w:fldCharType="separate"/>
      </w:r>
      <w:r w:rsidR="00A722D2" w:rsidRPr="00A722D2">
        <w:rPr>
          <w:rFonts w:ascii="PT Serif" w:hAnsi="PT Serif"/>
          <w:sz w:val="21"/>
        </w:rPr>
        <w:t>[11,22]</w:t>
      </w:r>
      <w:r w:rsidR="005E2301">
        <w:rPr>
          <w:rFonts w:ascii="PT Serif" w:hAnsi="PT Serif"/>
          <w:sz w:val="21"/>
          <w:szCs w:val="21"/>
        </w:rPr>
        <w:fldChar w:fldCharType="end"/>
      </w:r>
      <w:r w:rsidR="00CD7585">
        <w:rPr>
          <w:rFonts w:ascii="PT Serif" w:hAnsi="PT Serif" w:hint="eastAsia"/>
          <w:sz w:val="21"/>
          <w:szCs w:val="21"/>
        </w:rPr>
        <w:t xml:space="preserve">, and </w:t>
      </w:r>
      <w:del w:id="38" w:author="Simon Hellemans" w:date="2025-02-17T16:44:00Z">
        <w:r w:rsidR="00CD7585" w:rsidDel="00251843">
          <w:rPr>
            <w:rFonts w:ascii="PT Serif" w:hAnsi="PT Serif" w:hint="eastAsia"/>
            <w:sz w:val="21"/>
            <w:szCs w:val="21"/>
          </w:rPr>
          <w:delText>female-female</w:delText>
        </w:r>
      </w:del>
      <w:ins w:id="39" w:author="Simon Hellemans" w:date="2025-02-17T16:44:00Z">
        <w:r w:rsidR="00251843">
          <w:rPr>
            <w:rFonts w:ascii="PT Serif" w:hAnsi="PT Serif"/>
            <w:sz w:val="21"/>
            <w:szCs w:val="21"/>
          </w:rPr>
          <w:t>homosexual</w:t>
        </w:r>
      </w:ins>
      <w:r w:rsidR="00CD7585">
        <w:rPr>
          <w:rFonts w:ascii="PT Serif" w:hAnsi="PT Serif" w:hint="eastAsia"/>
          <w:sz w:val="21"/>
          <w:szCs w:val="21"/>
        </w:rPr>
        <w:t xml:space="preserve"> pairs </w:t>
      </w:r>
      <w:del w:id="40" w:author="Simon Hellemans" w:date="2025-02-17T16:44:00Z">
        <w:r w:rsidR="00CD7585" w:rsidDel="00251843">
          <w:rPr>
            <w:rFonts w:ascii="PT Serif" w:hAnsi="PT Serif" w:hint="eastAsia"/>
            <w:sz w:val="21"/>
            <w:szCs w:val="21"/>
          </w:rPr>
          <w:delText xml:space="preserve">start </w:delText>
        </w:r>
      </w:del>
      <w:ins w:id="41" w:author="Simon Hellemans" w:date="2025-02-17T16:44:00Z">
        <w:r w:rsidR="00251843">
          <w:rPr>
            <w:rFonts w:ascii="PT Serif" w:hAnsi="PT Serif"/>
            <w:sz w:val="21"/>
            <w:szCs w:val="21"/>
          </w:rPr>
          <w:t>initiate</w:t>
        </w:r>
        <w:r w:rsidR="00251843">
          <w:rPr>
            <w:rFonts w:ascii="PT Serif" w:hAnsi="PT Serif" w:hint="eastAsia"/>
            <w:sz w:val="21"/>
            <w:szCs w:val="21"/>
          </w:rPr>
          <w:t xml:space="preserve"> </w:t>
        </w:r>
      </w:ins>
      <w:del w:id="42" w:author="Simon Hellemans" w:date="2025-02-17T16:44:00Z">
        <w:r w:rsidR="00611261" w:rsidDel="00251843">
          <w:rPr>
            <w:rFonts w:ascii="PT Serif" w:hAnsi="PT Serif"/>
            <w:sz w:val="21"/>
            <w:szCs w:val="21"/>
          </w:rPr>
          <w:delText xml:space="preserve">their </w:delText>
        </w:r>
        <w:r w:rsidR="00CD7585" w:rsidDel="00251843">
          <w:rPr>
            <w:rFonts w:ascii="PT Serif" w:hAnsi="PT Serif" w:hint="eastAsia"/>
            <w:sz w:val="21"/>
            <w:szCs w:val="21"/>
          </w:rPr>
          <w:delText>nest</w:delText>
        </w:r>
        <w:r w:rsidR="00611261" w:rsidDel="00251843">
          <w:rPr>
            <w:rFonts w:ascii="PT Serif" w:hAnsi="PT Serif"/>
            <w:sz w:val="21"/>
            <w:szCs w:val="21"/>
          </w:rPr>
          <w:delText>s</w:delText>
        </w:r>
      </w:del>
      <w:ins w:id="43" w:author="Simon Hellemans" w:date="2025-02-17T16:44:00Z">
        <w:r w:rsidR="00251843">
          <w:rPr>
            <w:rFonts w:ascii="PT Serif" w:hAnsi="PT Serif"/>
            <w:sz w:val="21"/>
            <w:szCs w:val="21"/>
          </w:rPr>
          <w:t>a colony</w:t>
        </w:r>
      </w:ins>
      <w:r w:rsidR="00CD7585">
        <w:rPr>
          <w:rFonts w:ascii="PT Serif" w:hAnsi="PT Serif" w:hint="eastAsia"/>
          <w:sz w:val="21"/>
          <w:szCs w:val="21"/>
        </w:rPr>
        <w:t xml:space="preserve"> </w:t>
      </w:r>
      <w:del w:id="44" w:author="Simon Hellemans" w:date="2025-02-17T16:44:00Z">
        <w:r w:rsidR="00CD7585" w:rsidDel="00251843">
          <w:rPr>
            <w:rFonts w:ascii="PT Serif" w:hAnsi="PT Serif" w:hint="eastAsia"/>
            <w:sz w:val="21"/>
            <w:szCs w:val="21"/>
          </w:rPr>
          <w:delText xml:space="preserve">with </w:delText>
        </w:r>
      </w:del>
      <w:ins w:id="45" w:author="Simon Hellemans" w:date="2025-02-17T16:44:00Z">
        <w:r w:rsidR="00251843">
          <w:rPr>
            <w:rFonts w:ascii="PT Serif" w:hAnsi="PT Serif"/>
            <w:sz w:val="21"/>
            <w:szCs w:val="21"/>
          </w:rPr>
          <w:t>through</w:t>
        </w:r>
        <w:r w:rsidR="00251843">
          <w:rPr>
            <w:rFonts w:ascii="PT Serif" w:hAnsi="PT Serif" w:hint="eastAsia"/>
            <w:sz w:val="21"/>
            <w:szCs w:val="21"/>
          </w:rPr>
          <w:t xml:space="preserve"> </w:t>
        </w:r>
      </w:ins>
      <w:del w:id="46" w:author="Simon Hellemans" w:date="2025-02-17T16:44:00Z">
        <w:r w:rsidR="00CD7585" w:rsidDel="00251843">
          <w:rPr>
            <w:rFonts w:ascii="PT Serif" w:hAnsi="PT Serif" w:hint="eastAsia"/>
            <w:sz w:val="21"/>
            <w:szCs w:val="21"/>
          </w:rPr>
          <w:delText xml:space="preserve">parthenogenesis </w:delText>
        </w:r>
      </w:del>
      <w:ins w:id="47" w:author="Simon Hellemans" w:date="2025-02-17T16:44:00Z">
        <w:r w:rsidR="00251843">
          <w:rPr>
            <w:rFonts w:ascii="PT Serif" w:hAnsi="PT Serif" w:hint="eastAsia"/>
            <w:sz w:val="21"/>
            <w:szCs w:val="21"/>
          </w:rPr>
          <w:t>parthenogene</w:t>
        </w:r>
        <w:r w:rsidR="00251843">
          <w:rPr>
            <w:rFonts w:ascii="PT Serif" w:hAnsi="PT Serif"/>
            <w:sz w:val="21"/>
            <w:szCs w:val="21"/>
          </w:rPr>
          <w:t>tic reproduction</w:t>
        </w:r>
        <w:r w:rsidR="00251843">
          <w:rPr>
            <w:rFonts w:ascii="PT Serif" w:hAnsi="PT Serif" w:hint="eastAsia"/>
            <w:sz w:val="21"/>
            <w:szCs w:val="21"/>
          </w:rPr>
          <w:t xml:space="preserve"> </w:t>
        </w:r>
      </w:ins>
      <w:r w:rsidR="00CD7585">
        <w:rPr>
          <w:rFonts w:ascii="PT Serif" w:hAnsi="PT Serif"/>
          <w:sz w:val="21"/>
          <w:szCs w:val="21"/>
        </w:rPr>
        <w:fldChar w:fldCharType="begin"/>
      </w:r>
      <w:r w:rsidR="00F05369">
        <w:rPr>
          <w:rFonts w:ascii="PT Serif" w:hAnsi="PT Serif"/>
          <w:sz w:val="21"/>
          <w:szCs w:val="21"/>
        </w:rPr>
        <w:instrText xml:space="preserve"> ADDIN ZOTERO_ITEM CSL_CITATION {"citationID":"Cy5kby38","properties":{"formattedCitation":"[15,23]","plainCitation":"[15,23]","noteIndex":0},"citationItems":[{"id":215,"uris":["http://zotero.org/users/9949769/items/RE6L5T4J"],"itemData":{"id":215,"type":"article-journal","abstract":"Facultative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citation-key":"matsuura2004Insec"}},{"id":14821,"uris":["http://zotero.org/users/9949769/items/N29S84EX"],"itemData":{"id":14821,"type":"article-journal","abstract":"Predation by larger conspecifics poses a major threat to small juveniles in many animal species. However, in social insects, raids perpetrated by large colonies may provide smaller colonies with opportunities for parasitization. Herein, in the termite\n              Reticulitermes speratus\n              , we demonstrate that small incipient colonies parasitize large mature colonies through egg abduction when attacked by raiding conspecifics. We observed that the eggs of incipient colonies were brought into raiding colonies while their parents were killed during the attack. In this species, unmated females found new colonies with female–female (FF) cooperation, in addition to the typical monogamous colony foundation. Interestingly, the abducted eggs of FF pairs developed into nymphs (reproductive caste) in the raiding colonies, whereas the eggs of male–female (MF) pairs developed into workers (non-reproductive caste). Parthenogenetic eggs are known to be developmentally predisposed to becoming female reproductives owing to genomic imprinting in termites. This study demonstrates that the plundering of small colonies by larger conspecific colonies not only results in the extinction of the weaker colonies, but also serves as a strategy that incipient colonies use to obtain the reproductive position in large colonies by stealth. The results elucidate the diversity and complexity of inter-colonial interactions in social insects.","container-title":"Biology Letters","DOI":"10.1098/rsbl.2021.0540","ISSN":"1744-957X","issue":"12","journalAbbreviation":"Biol. Lett.","language":"en","note":"Citation Key: tamaki_etal_2021_BiolLett","page":"20210540","source":"DOI.org (Crossref)","title":"The lose-to-win strategy of the weak: intraspecific parasitism via egg abduction in a termite","title-short":"The lose-to-win strategy of the weak","volume":"17","author":[{"family":"Tamaki","given":"Chihiro"},{"family":"Takata","given":"Mamoru"},{"family":"Matsuura","given":"Kenji"}],"issued":{"date-parts":[["2021",12]]},"citation-key":"tamaki2021Biol"}}],"schema":"https://github.com/citation-style-language/schema/raw/master/csl-citation.json"} </w:instrText>
      </w:r>
      <w:r w:rsidR="00CD7585">
        <w:rPr>
          <w:rFonts w:ascii="PT Serif" w:hAnsi="PT Serif"/>
          <w:sz w:val="21"/>
          <w:szCs w:val="21"/>
        </w:rPr>
        <w:fldChar w:fldCharType="separate"/>
      </w:r>
      <w:r w:rsidR="00A722D2" w:rsidRPr="00A722D2">
        <w:rPr>
          <w:rFonts w:ascii="PT Serif" w:hAnsi="PT Serif"/>
          <w:sz w:val="21"/>
        </w:rPr>
        <w:t>[15,23]</w:t>
      </w:r>
      <w:r w:rsidR="00CD7585">
        <w:rPr>
          <w:rFonts w:ascii="PT Serif" w:hAnsi="PT Serif"/>
          <w:sz w:val="21"/>
          <w:szCs w:val="21"/>
        </w:rPr>
        <w:fldChar w:fldCharType="end"/>
      </w:r>
      <w:del w:id="48" w:author="Simon Hellemans" w:date="2025-02-17T16:45:00Z">
        <w:r w:rsidR="00611261" w:rsidDel="00251843">
          <w:rPr>
            <w:rFonts w:ascii="PT Serif" w:hAnsi="PT Serif" w:hint="eastAsia"/>
            <w:sz w:val="21"/>
            <w:szCs w:val="21"/>
          </w:rPr>
          <w:delText>,</w:delText>
        </w:r>
      </w:del>
      <w:r w:rsidR="00611261">
        <w:rPr>
          <w:rFonts w:ascii="PT Serif" w:hAnsi="PT Serif" w:hint="eastAsia"/>
          <w:sz w:val="21"/>
          <w:szCs w:val="21"/>
        </w:rPr>
        <w:t xml:space="preserve"> </w:t>
      </w:r>
      <w:ins w:id="49" w:author="Simon Hellemans" w:date="2025-02-17T16:44:00Z">
        <w:r w:rsidR="00251843" w:rsidRPr="00251843">
          <w:rPr>
            <w:rFonts w:ascii="PT Serif" w:hAnsi="PT Serif"/>
            <w:sz w:val="21"/>
            <w:szCs w:val="21"/>
          </w:rPr>
          <w:t>—</w:t>
        </w:r>
      </w:ins>
      <w:r w:rsidR="00611261">
        <w:rPr>
          <w:rFonts w:ascii="PT Serif" w:hAnsi="PT Serif" w:hint="eastAsia"/>
          <w:sz w:val="21"/>
          <w:szCs w:val="21"/>
        </w:rPr>
        <w:t xml:space="preserve">although they are not very successful in </w:t>
      </w:r>
      <w:r w:rsidR="00611261">
        <w:rPr>
          <w:rFonts w:ascii="PT Serif" w:hAnsi="PT Serif"/>
          <w:sz w:val="21"/>
          <w:szCs w:val="21"/>
        </w:rPr>
        <w:t xml:space="preserve">the </w:t>
      </w:r>
      <w:r w:rsidR="00611261">
        <w:rPr>
          <w:rFonts w:ascii="PT Serif" w:hAnsi="PT Serif" w:hint="eastAsia"/>
          <w:sz w:val="21"/>
          <w:szCs w:val="21"/>
        </w:rPr>
        <w:t xml:space="preserve">long term </w:t>
      </w:r>
      <w:r w:rsidR="00611261">
        <w:rPr>
          <w:rFonts w:ascii="PT Serif" w:hAnsi="PT Serif"/>
          <w:sz w:val="21"/>
          <w:szCs w:val="21"/>
        </w:rPr>
        <w:fldChar w:fldCharType="begin"/>
      </w:r>
      <w:r w:rsidR="00F05369">
        <w:rPr>
          <w:rFonts w:ascii="PT Serif" w:hAnsi="PT Serif"/>
          <w:sz w:val="21"/>
          <w:szCs w:val="21"/>
        </w:rPr>
        <w:instrText xml:space="preserve"> ADDIN ZOTERO_ITEM CSL_CITATION {"citationID":"zMN0iMUD","properties":{"formattedCitation":"[24\\uc0\\u8211{}26]","plainCitation":"[24–26]","noteIndex":0},"citationItems":[{"id":23230,"uris":["http://zotero.org/users/9949769/items/W27NSMPU"],"itemData":{"id":23230,"type":"article-journal","abstract":"The Japanese subterranean termite Reticulitermes speratus exhibits a female-biased alate sex ratio. Colony foundation by female–female alate pair, and biased reproductive values between king and queen resulted from king displacement have been proposed as the causes of the biased sex ratio. These causal hypotheses can be tested by examining alate sex ratios and their geographic variation. Considering the wide north–south distribution and the need for adaptation to the winter fasting period, a body-size cline of alates may be present in this species. In this study, we examined the sex ratio variations of R. speratus alates in 157 colonies from 16 populations in the Japanese archipelago. Variations in head width and dry weight were examined in 64 colonies from 10 populations. The alate sex ratio was biased toward females. No colonies without males were found, contradicting the hypothesis that parthenogenetic colonies founded by female alates bias the sex ratios. While the female bias of numerical sex ratio was slightly more pronounced at lower temperatures (higher latitudes), the sex-investment ratio did not follow this trend. There was no clear support for the hypothesis that king displacement causes sex ratio bias. Interestingly, a distinct split sex ratio was observed at low-temperature populations, indicating the existence of another factor causing disruptive selection. The head widths and dry weights of alates were larger at lower temperatures (higher latitudes). This is the first report of an intraspecific latitudinal body size cline in termites, which is common with a temperate ant species and many ectotherms.","container-title":"Insectes Sociaux","DOI":"10.1007/s00040-024-01017-7","ISSN":"1420-9098","journalAbbreviation":"Insect. Soc.","language":"en","source":"Springer Link","title":"Intraspecific variation of sex ratio and body size along latitude in the termite Reticulitermes speratus (Isoptera: Heterotermitidae)","title-short":"Intraspecific variation of sex ratio and body size along latitude in the termite Reticulitermes speratus (Isoptera","URL":"https://doi.org/10.1007/s00040-024-01017-7","author":[{"family":"Morooka","given":"F."},{"family":"Maekawa","given":"K."},{"family":"Kitade","given":"O."}],"accessed":{"date-parts":[["2025",1,18]]},"issued":{"date-parts":[["2025",1,15]]},"citation-key":"morooka2025Insec"}},{"id":4304,"uris":["http://zotero.org/users/9949769/items/EQNB9TB4"],"itemData":{"id":4304,"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L."}],"issued":{"date-parts":[["2018"]]},"citation-key":"matsuura2018AmNa"}},{"id":23192,"uris":["http://zotero.org/users/9949769/items/49BL3ZVP"],"itemData":{"id":23192,"type":"article-journal","abstract":"In social insect colonies, selfish behaviour due to intracolonial conflict among members can result in colony-level costs despite close relatedness. In certain termite species, queens use asexual reproduction for within-colony queen succession but rely on sexual reproduction for worker and alate production, resulting in multiple half-clones of a single primary queen competing for personal reproduction. Our study demonstrates that competition over asexual queen succession among different clone types leads to the overproduction of parthenogenetic offspring, resulting in the production of dysfunctional parthenogenetic alates. By genotyping the queens of 23 field colonies of Reticulitermes speratus, we found that clone variation in the queen population reduces as colonies develop. Field sampling of alates and primary reproductives of incipient colonies showed that overproduced parthenogenetic offspring develop into alates that have significantly smaller body sizes and much lower survivorship than sexually produced alates. Our results indicate that while the production of earlier and more parthenogenetic eggs is advantageous for winning the competition for personal reproduction, it comes at a great cost to the colony. Thus, this study highlights the evolutionary interplay between individual-level and colony-level selection on parthenogenesis by queens.","container-title":"Proceedings of the Royal Society B: Biological Sciences","DOI":"10.1098/rspb.2023.2711","issue":"2023","note":"publisher: Royal Society\nCitation Key: wuInterclonalCompetitionQueen2024","page":"20232711","source":"royalsocietypublishing.org (Atypon)","title":"Inter-clonal competition over queen succession imposes a cost of parthenogenesis on termite colonies","volume":"291","author":[{"family":"Wu","given":"Yao"},{"family":"Fujita","given":"Tadahide"},{"family":"Namba","given":"Yusuke"},{"family":"Kobayashi","given":"Kazuya"},{"family":"Takata","given":"Mamoru"},{"family":"Vargo","given":"Edward L."},{"family":"Matsuura","given":"Kenji"}],"issued":{"date-parts":[["2024",5,22]]},"citation-key":"wu2024Proc"}}],"schema":"https://github.com/citation-style-language/schema/raw/master/csl-citation.json"} </w:instrText>
      </w:r>
      <w:r w:rsidR="00611261">
        <w:rPr>
          <w:rFonts w:ascii="PT Serif" w:hAnsi="PT Serif"/>
          <w:sz w:val="21"/>
          <w:szCs w:val="21"/>
        </w:rPr>
        <w:fldChar w:fldCharType="separate"/>
      </w:r>
      <w:r w:rsidR="00A722D2" w:rsidRPr="00A722D2">
        <w:rPr>
          <w:rFonts w:ascii="PT Serif" w:hAnsi="PT Serif" w:cs="Times New Roman"/>
          <w:kern w:val="0"/>
          <w:sz w:val="21"/>
        </w:rPr>
        <w:t>[24–26]</w:t>
      </w:r>
      <w:r w:rsidR="00611261">
        <w:rPr>
          <w:rFonts w:ascii="PT Serif" w:hAnsi="PT Serif"/>
          <w:sz w:val="21"/>
          <w:szCs w:val="21"/>
        </w:rPr>
        <w:fldChar w:fldCharType="end"/>
      </w:r>
      <w:commentRangeStart w:id="50"/>
      <w:r w:rsidR="00DB3037">
        <w:rPr>
          <w:rFonts w:ascii="PT Serif" w:hAnsi="PT Serif" w:hint="eastAsia"/>
          <w:sz w:val="21"/>
          <w:szCs w:val="21"/>
        </w:rPr>
        <w:t>.</w:t>
      </w:r>
      <w:commentRangeEnd w:id="50"/>
      <w:r w:rsidR="00C84EF0">
        <w:rPr>
          <w:rStyle w:val="CommentReference"/>
        </w:rPr>
        <w:commentReference w:id="50"/>
      </w:r>
      <w:ins w:id="51" w:author="Simon Hellemans" w:date="2025-02-17T17:45:00Z">
        <w:r w:rsidR="007A21CD">
          <w:rPr>
            <w:rFonts w:ascii="PT Serif" w:hAnsi="PT Serif"/>
            <w:sz w:val="21"/>
            <w:szCs w:val="21"/>
          </w:rPr>
          <w:t xml:space="preserve"> </w:t>
        </w:r>
      </w:ins>
      <w:del w:id="52" w:author="Simon Hellemans" w:date="2025-02-17T16:51:00Z">
        <w:r w:rsidR="00CD7585" w:rsidDel="00934765">
          <w:rPr>
            <w:rFonts w:ascii="PT Serif" w:hAnsi="PT Serif" w:hint="eastAsia"/>
            <w:sz w:val="21"/>
            <w:szCs w:val="21"/>
          </w:rPr>
          <w:delText xml:space="preserve"> </w:delText>
        </w:r>
      </w:del>
      <w:ins w:id="53" w:author="Simon Hellemans" w:date="2025-02-17T16:56:00Z">
        <w:r w:rsidR="002A336C">
          <w:rPr>
            <w:rFonts w:ascii="PT Serif" w:hAnsi="PT Serif"/>
            <w:sz w:val="21"/>
            <w:szCs w:val="21"/>
          </w:rPr>
          <w:t>O</w:t>
        </w:r>
      </w:ins>
      <w:ins w:id="54" w:author="Simon Hellemans" w:date="2025-02-17T16:48:00Z">
        <w:r w:rsidR="00934765">
          <w:rPr>
            <w:rFonts w:ascii="PT Serif" w:hAnsi="PT Serif"/>
            <w:sz w:val="21"/>
            <w:szCs w:val="21"/>
          </w:rPr>
          <w:t xml:space="preserve">ne may postulate </w:t>
        </w:r>
      </w:ins>
      <w:del w:id="55" w:author="Simon Hellemans" w:date="2025-02-17T16:49:00Z">
        <w:r w:rsidR="00260B0F" w:rsidDel="00934765">
          <w:rPr>
            <w:rFonts w:ascii="PT Serif" w:hAnsi="PT Serif" w:hint="eastAsia"/>
            <w:sz w:val="21"/>
            <w:szCs w:val="21"/>
          </w:rPr>
          <w:delText xml:space="preserve">If </w:delText>
        </w:r>
      </w:del>
      <w:r w:rsidR="00260B0F">
        <w:rPr>
          <w:rFonts w:ascii="PT Serif" w:hAnsi="PT Serif" w:hint="eastAsia"/>
          <w:sz w:val="21"/>
          <w:szCs w:val="21"/>
        </w:rPr>
        <w:t>the ancestor of</w:t>
      </w:r>
      <w:ins w:id="56" w:author="Simon Hellemans" w:date="2025-02-17T16:50:00Z">
        <w:r w:rsidR="00934765">
          <w:rPr>
            <w:rFonts w:ascii="PT Serif" w:hAnsi="PT Serif"/>
            <w:sz w:val="21"/>
            <w:szCs w:val="21"/>
          </w:rPr>
          <w:t xml:space="preserve"> all</w:t>
        </w:r>
      </w:ins>
      <w:r w:rsidR="00260B0F">
        <w:rPr>
          <w:rFonts w:ascii="PT Serif" w:hAnsi="PT Serif" w:hint="eastAsia"/>
          <w:sz w:val="21"/>
          <w:szCs w:val="21"/>
        </w:rPr>
        <w:t xml:space="preserve"> </w:t>
      </w:r>
      <w:r w:rsidR="00260B0F" w:rsidRPr="002767A3">
        <w:rPr>
          <w:rFonts w:ascii="PT Serif" w:hAnsi="PT Serif" w:hint="eastAsia"/>
          <w:i/>
          <w:iCs/>
          <w:sz w:val="21"/>
          <w:szCs w:val="21"/>
        </w:rPr>
        <w:t>G. nakajimai</w:t>
      </w:r>
      <w:r w:rsidR="00260B0F">
        <w:rPr>
          <w:rFonts w:ascii="PT Serif" w:hAnsi="PT Serif" w:hint="eastAsia"/>
          <w:sz w:val="21"/>
          <w:szCs w:val="21"/>
        </w:rPr>
        <w:t xml:space="preserve"> </w:t>
      </w:r>
      <w:ins w:id="57" w:author="Simon Hellemans" w:date="2025-02-17T16:49:00Z">
        <w:r w:rsidR="00934765">
          <w:rPr>
            <w:rFonts w:ascii="PT Serif" w:hAnsi="PT Serif"/>
            <w:sz w:val="21"/>
            <w:szCs w:val="21"/>
          </w:rPr>
          <w:t xml:space="preserve">lineages to </w:t>
        </w:r>
      </w:ins>
      <w:ins w:id="58" w:author="Simon Hellemans" w:date="2025-02-17T16:51:00Z">
        <w:r w:rsidR="00934765">
          <w:rPr>
            <w:rFonts w:ascii="PT Serif" w:hAnsi="PT Serif"/>
            <w:sz w:val="21"/>
            <w:szCs w:val="21"/>
          </w:rPr>
          <w:t xml:space="preserve">have </w:t>
        </w:r>
      </w:ins>
      <w:ins w:id="59" w:author="Simon Hellemans" w:date="2025-02-17T16:49:00Z">
        <w:r w:rsidR="00934765">
          <w:rPr>
            <w:rFonts w:ascii="PT Serif" w:hAnsi="PT Serif"/>
            <w:sz w:val="21"/>
            <w:szCs w:val="21"/>
          </w:rPr>
          <w:t>exhibit</w:t>
        </w:r>
      </w:ins>
      <w:ins w:id="60" w:author="Simon Hellemans" w:date="2025-02-17T16:51:00Z">
        <w:r w:rsidR="00934765">
          <w:rPr>
            <w:rFonts w:ascii="PT Serif" w:hAnsi="PT Serif"/>
            <w:sz w:val="21"/>
            <w:szCs w:val="21"/>
          </w:rPr>
          <w:t>ed</w:t>
        </w:r>
      </w:ins>
      <w:ins w:id="61" w:author="Simon Hellemans" w:date="2025-02-17T16:49:00Z">
        <w:r w:rsidR="00934765">
          <w:rPr>
            <w:rFonts w:ascii="PT Serif" w:hAnsi="PT Serif"/>
            <w:sz w:val="21"/>
            <w:szCs w:val="21"/>
          </w:rPr>
          <w:t xml:space="preserve"> </w:t>
        </w:r>
      </w:ins>
      <w:del w:id="62" w:author="Simon Hellemans" w:date="2025-02-17T16:49:00Z">
        <w:r w:rsidR="00260B0F" w:rsidDel="00934765">
          <w:rPr>
            <w:rFonts w:ascii="PT Serif" w:hAnsi="PT Serif" w:hint="eastAsia"/>
            <w:sz w:val="21"/>
            <w:szCs w:val="21"/>
          </w:rPr>
          <w:delText xml:space="preserve">has </w:delText>
        </w:r>
      </w:del>
      <w:r w:rsidR="00260B0F">
        <w:rPr>
          <w:rFonts w:ascii="PT Serif" w:hAnsi="PT Serif" w:hint="eastAsia"/>
          <w:sz w:val="21"/>
          <w:szCs w:val="21"/>
        </w:rPr>
        <w:t xml:space="preserve">strong </w:t>
      </w:r>
      <w:r w:rsidR="001048F5">
        <w:rPr>
          <w:rFonts w:ascii="PT Serif" w:hAnsi="PT Serif" w:hint="eastAsia"/>
          <w:sz w:val="21"/>
          <w:szCs w:val="21"/>
        </w:rPr>
        <w:t>tandem running behavior with same-sex pairing</w:t>
      </w:r>
      <w:ins w:id="63" w:author="Simon Hellemans" w:date="2025-02-17T16:56:00Z">
        <w:r w:rsidR="002A336C">
          <w:rPr>
            <w:rFonts w:ascii="PT Serif" w:hAnsi="PT Serif"/>
            <w:sz w:val="21"/>
            <w:szCs w:val="21"/>
          </w:rPr>
          <w:t xml:space="preserve">. Under this </w:t>
        </w:r>
      </w:ins>
      <w:ins w:id="64" w:author="Simon Hellemans" w:date="2025-02-17T16:58:00Z">
        <w:r w:rsidR="002A336C">
          <w:rPr>
            <w:rFonts w:ascii="PT Serif" w:hAnsi="PT Serif"/>
            <w:sz w:val="21"/>
            <w:szCs w:val="21"/>
          </w:rPr>
          <w:t xml:space="preserve">first </w:t>
        </w:r>
      </w:ins>
      <w:ins w:id="65" w:author="Simon Hellemans" w:date="2025-02-17T16:56:00Z">
        <w:r w:rsidR="002A336C">
          <w:rPr>
            <w:rFonts w:ascii="PT Serif" w:hAnsi="PT Serif"/>
            <w:sz w:val="21"/>
            <w:szCs w:val="21"/>
          </w:rPr>
          <w:t>scenario</w:t>
        </w:r>
      </w:ins>
      <w:r w:rsidR="001048F5">
        <w:rPr>
          <w:rFonts w:ascii="PT Serif" w:hAnsi="PT Serif" w:hint="eastAsia"/>
          <w:sz w:val="21"/>
          <w:szCs w:val="21"/>
        </w:rPr>
        <w:t xml:space="preserve">, </w:t>
      </w:r>
      <w:del w:id="66" w:author="Simon Hellemans" w:date="2025-02-17T17:00:00Z">
        <w:r w:rsidR="005A22BF" w:rsidDel="00156DE0">
          <w:rPr>
            <w:rFonts w:ascii="PT Serif" w:hAnsi="PT Serif" w:hint="eastAsia"/>
            <w:sz w:val="21"/>
            <w:szCs w:val="21"/>
          </w:rPr>
          <w:delText xml:space="preserve">they can achieve </w:delText>
        </w:r>
      </w:del>
      <w:r w:rsidR="005A22BF">
        <w:rPr>
          <w:rFonts w:ascii="PT Serif" w:hAnsi="PT Serif" w:hint="eastAsia"/>
          <w:sz w:val="21"/>
          <w:szCs w:val="21"/>
        </w:rPr>
        <w:t xml:space="preserve">the </w:t>
      </w:r>
      <w:commentRangeStart w:id="67"/>
      <w:del w:id="68" w:author="Simon Hellemans" w:date="2025-02-17T17:44:00Z">
        <w:r w:rsidR="005A22BF" w:rsidDel="007A21CD">
          <w:rPr>
            <w:rFonts w:ascii="PT Serif" w:hAnsi="PT Serif" w:hint="eastAsia"/>
            <w:sz w:val="21"/>
            <w:szCs w:val="21"/>
          </w:rPr>
          <w:delText xml:space="preserve">evolution of </w:delText>
        </w:r>
        <w:r w:rsidR="00611261" w:rsidDel="007A21CD">
          <w:rPr>
            <w:rFonts w:ascii="PT Serif" w:hAnsi="PT Serif"/>
            <w:sz w:val="21"/>
            <w:szCs w:val="21"/>
          </w:rPr>
          <w:delText xml:space="preserve">an </w:delText>
        </w:r>
      </w:del>
      <w:r w:rsidR="005A22BF">
        <w:rPr>
          <w:rFonts w:ascii="PT Serif" w:hAnsi="PT Serif" w:hint="eastAsia"/>
          <w:sz w:val="21"/>
          <w:szCs w:val="21"/>
        </w:rPr>
        <w:t>asexual</w:t>
      </w:r>
      <w:ins w:id="69" w:author="Simon Hellemans" w:date="2025-02-17T17:44:00Z">
        <w:r w:rsidR="007A21CD">
          <w:rPr>
            <w:rFonts w:ascii="PT Serif" w:hAnsi="PT Serif"/>
            <w:sz w:val="21"/>
            <w:szCs w:val="21"/>
          </w:rPr>
          <w:t>ly-reproducing</w:t>
        </w:r>
      </w:ins>
      <w:r w:rsidR="005A22BF">
        <w:rPr>
          <w:rFonts w:ascii="PT Serif" w:hAnsi="PT Serif" w:hint="eastAsia"/>
          <w:sz w:val="21"/>
          <w:szCs w:val="21"/>
        </w:rPr>
        <w:t xml:space="preserve"> </w:t>
      </w:r>
      <w:commentRangeEnd w:id="67"/>
      <w:r w:rsidR="00085FF3">
        <w:rPr>
          <w:rStyle w:val="CommentReference"/>
        </w:rPr>
        <w:commentReference w:id="67"/>
      </w:r>
      <w:r w:rsidR="005A22BF">
        <w:rPr>
          <w:rFonts w:ascii="PT Serif" w:hAnsi="PT Serif" w:hint="eastAsia"/>
          <w:sz w:val="21"/>
          <w:szCs w:val="21"/>
        </w:rPr>
        <w:t>population</w:t>
      </w:r>
      <w:ins w:id="70" w:author="Simon Hellemans" w:date="2025-02-17T17:45:00Z">
        <w:r w:rsidR="007A21CD">
          <w:rPr>
            <w:rFonts w:ascii="PT Serif" w:hAnsi="PT Serif"/>
            <w:sz w:val="21"/>
            <w:szCs w:val="21"/>
          </w:rPr>
          <w:t xml:space="preserve"> could evolve</w:t>
        </w:r>
      </w:ins>
      <w:r w:rsidR="005A22BF">
        <w:rPr>
          <w:rFonts w:ascii="PT Serif" w:hAnsi="PT Serif" w:hint="eastAsia"/>
          <w:sz w:val="21"/>
          <w:szCs w:val="21"/>
        </w:rPr>
        <w:t xml:space="preserve"> </w:t>
      </w:r>
      <w:commentRangeStart w:id="71"/>
      <w:r w:rsidR="005A22BF">
        <w:rPr>
          <w:rFonts w:ascii="PT Serif" w:hAnsi="PT Serif" w:hint="eastAsia"/>
          <w:sz w:val="21"/>
          <w:szCs w:val="21"/>
        </w:rPr>
        <w:t xml:space="preserve">without substantially </w:t>
      </w:r>
      <w:commentRangeEnd w:id="71"/>
      <w:r w:rsidR="007A21CD">
        <w:rPr>
          <w:rStyle w:val="CommentReference"/>
        </w:rPr>
        <w:commentReference w:id="71"/>
      </w:r>
      <w:r w:rsidR="005A22BF">
        <w:rPr>
          <w:rFonts w:ascii="PT Serif" w:hAnsi="PT Serif" w:hint="eastAsia"/>
          <w:sz w:val="21"/>
          <w:szCs w:val="21"/>
        </w:rPr>
        <w:t>changing mate pairing behaviors.</w:t>
      </w:r>
      <w:ins w:id="72" w:author="Simon Hellemans" w:date="2025-02-17T17:47:00Z">
        <w:r w:rsidR="00F24F2D">
          <w:rPr>
            <w:rFonts w:ascii="PT Serif" w:hAnsi="PT Serif"/>
            <w:sz w:val="21"/>
            <w:szCs w:val="21"/>
          </w:rPr>
          <w:t xml:space="preserve"> </w:t>
        </w:r>
      </w:ins>
      <w:del w:id="73" w:author="Simon Hellemans" w:date="2025-02-17T16:51:00Z">
        <w:r w:rsidR="005A22BF" w:rsidDel="00934765">
          <w:rPr>
            <w:rFonts w:ascii="PT Serif" w:hAnsi="PT Serif" w:hint="eastAsia"/>
            <w:sz w:val="21"/>
            <w:szCs w:val="21"/>
          </w:rPr>
          <w:delText xml:space="preserve"> </w:delText>
        </w:r>
      </w:del>
      <w:ins w:id="74" w:author="Simon Hellemans" w:date="2025-02-17T16:45:00Z">
        <w:r w:rsidR="00251843">
          <w:rPr>
            <w:rFonts w:ascii="PT Serif" w:hAnsi="PT Serif"/>
            <w:sz w:val="21"/>
            <w:szCs w:val="21"/>
          </w:rPr>
          <w:t>(</w:t>
        </w:r>
        <w:r w:rsidR="00251843" w:rsidRPr="008A6A41">
          <w:rPr>
            <w:rFonts w:ascii="PT Serif" w:hAnsi="PT Serif"/>
            <w:i/>
            <w:iCs/>
            <w:sz w:val="21"/>
            <w:szCs w:val="21"/>
          </w:rPr>
          <w:t>i</w:t>
        </w:r>
        <w:r w:rsidR="00251843">
          <w:rPr>
            <w:rFonts w:ascii="PT Serif" w:hAnsi="PT Serif"/>
            <w:i/>
            <w:iCs/>
            <w:sz w:val="21"/>
            <w:szCs w:val="21"/>
          </w:rPr>
          <w:t>i</w:t>
        </w:r>
        <w:r w:rsidR="00251843">
          <w:rPr>
            <w:rFonts w:ascii="PT Serif" w:hAnsi="PT Serif"/>
            <w:sz w:val="21"/>
            <w:szCs w:val="21"/>
          </w:rPr>
          <w:t xml:space="preserve">) </w:t>
        </w:r>
      </w:ins>
      <w:r w:rsidR="00F47141">
        <w:rPr>
          <w:rFonts w:ascii="PT Serif" w:hAnsi="PT Serif" w:hint="eastAsia"/>
          <w:sz w:val="21"/>
          <w:szCs w:val="21"/>
        </w:rPr>
        <w:t xml:space="preserve">Second, </w:t>
      </w:r>
      <w:r w:rsidR="00B74601" w:rsidRPr="00B74601">
        <w:rPr>
          <w:rFonts w:ascii="PT Serif" w:hAnsi="PT Serif"/>
          <w:sz w:val="21"/>
          <w:szCs w:val="21"/>
        </w:rPr>
        <w:t>pleometrosis</w:t>
      </w:r>
      <w:r w:rsidR="002A3208">
        <w:rPr>
          <w:rFonts w:ascii="PT Serif" w:hAnsi="PT Serif" w:hint="eastAsia"/>
          <w:sz w:val="21"/>
          <w:szCs w:val="21"/>
        </w:rPr>
        <w:t xml:space="preserve"> (colony foundation by multiple kings and queens) </w:t>
      </w:r>
      <w:r w:rsidR="006C43B5">
        <w:rPr>
          <w:rFonts w:ascii="PT Serif" w:hAnsi="PT Serif" w:hint="eastAsia"/>
          <w:sz w:val="21"/>
          <w:szCs w:val="21"/>
        </w:rPr>
        <w:t xml:space="preserve">can </w:t>
      </w:r>
      <w:r w:rsidR="005A22BF">
        <w:rPr>
          <w:rFonts w:ascii="PT Serif" w:hAnsi="PT Serif" w:hint="eastAsia"/>
          <w:sz w:val="21"/>
          <w:szCs w:val="21"/>
        </w:rPr>
        <w:t xml:space="preserve">also facilitate the </w:t>
      </w:r>
      <w:r w:rsidR="00E34BD5">
        <w:rPr>
          <w:rFonts w:ascii="PT Serif" w:hAnsi="PT Serif" w:hint="eastAsia"/>
          <w:sz w:val="21"/>
          <w:szCs w:val="21"/>
        </w:rPr>
        <w:t xml:space="preserve">evolution of </w:t>
      </w:r>
      <w:r w:rsidR="00611261">
        <w:rPr>
          <w:rFonts w:ascii="PT Serif" w:hAnsi="PT Serif"/>
          <w:sz w:val="21"/>
          <w:szCs w:val="21"/>
        </w:rPr>
        <w:t xml:space="preserve">an </w:t>
      </w:r>
      <w:r w:rsidR="00E34BD5">
        <w:rPr>
          <w:rFonts w:ascii="PT Serif" w:hAnsi="PT Serif" w:hint="eastAsia"/>
          <w:sz w:val="21"/>
          <w:szCs w:val="21"/>
        </w:rPr>
        <w:t>asexual socie</w:t>
      </w:r>
      <w:r w:rsidR="00611261">
        <w:rPr>
          <w:rFonts w:ascii="PT Serif" w:hAnsi="PT Serif"/>
          <w:sz w:val="21"/>
          <w:szCs w:val="21"/>
        </w:rPr>
        <w:t>t</w:t>
      </w:r>
      <w:r w:rsidR="00E34BD5">
        <w:rPr>
          <w:rFonts w:ascii="PT Serif" w:hAnsi="PT Serif" w:hint="eastAsia"/>
          <w:sz w:val="21"/>
          <w:szCs w:val="21"/>
        </w:rPr>
        <w:t xml:space="preserve">y by securing </w:t>
      </w:r>
      <w:r w:rsidR="008132EC">
        <w:rPr>
          <w:rFonts w:ascii="PT Serif" w:hAnsi="PT Serif" w:hint="eastAsia"/>
          <w:sz w:val="21"/>
          <w:szCs w:val="21"/>
        </w:rPr>
        <w:t>the number of colony foundation partners</w:t>
      </w:r>
      <w:r w:rsidR="0017603E">
        <w:rPr>
          <w:rFonts w:ascii="PT Serif" w:hAnsi="PT Serif"/>
          <w:sz w:val="21"/>
          <w:szCs w:val="21"/>
        </w:rPr>
        <w:t xml:space="preserve"> </w:t>
      </w:r>
      <w:r w:rsidR="001648FE">
        <w:rPr>
          <w:rFonts w:ascii="PT Serif" w:hAnsi="PT Serif"/>
          <w:sz w:val="21"/>
          <w:szCs w:val="21"/>
        </w:rPr>
        <w:fldChar w:fldCharType="begin"/>
      </w:r>
      <w:r w:rsidR="00F05369">
        <w:rPr>
          <w:rFonts w:ascii="PT Serif" w:hAnsi="PT Serif"/>
          <w:sz w:val="21"/>
          <w:szCs w:val="21"/>
        </w:rPr>
        <w:instrText xml:space="preserve"> ADDIN ZOTERO_ITEM CSL_CITATION {"citationID":"sHw7z7FB","properties":{"formattedCitation":"[27]","plainCitation":"[27]","noteIndex":0},"citationItems":[{"id":23196,"uris":["http://zotero.org/users/9949769/items/4SQCGCEK"],"itemData":{"id":23196,"type":"article-journal","abstract":"Social insects have developed a broad diversity of nesting and foraging strategies. One of these, inquilinism, occurs when one species (the inquiline) inhabits the nest built and occupied by another species (the host). Obligatory inquilines must overcome strong constraints upon colony foundation and development, due to limited availability of host colonies. To reveal how inquilinism shapes reproductive strategies in a termite host-inquiline dyad, we carried out a microsatellite marker study on Inquilinitermes inquilinus and its host Constrictotermes cavifrons. The proportion of simple, extended and mixed families was recorded in both species, as well as the presence of neotenics, parthenogenesis and multiple foundations. Most host colonies (95%) were simple families and all were monodomous. By contrast, the inquiline showed a higher proportion of extended (30%) and mixed (5%) families, and frequent neotenics (in 25% of the nests). This results from the simultaneous foundation in host nests of numerous incipient colonies, which, as they grow, may compete, fight, or merge. We also documented the use of parthenogenesis by female–female pairs. In conclusion, the classical monogamous colony pattern of the host species suggests uneventful development of simple foundations dispersed in the environment, in accordance with the wide distribution of their resources. By contrast, the multiple reproductive patterns displayed by the inquiline species reveal strong constraints on foundation sites: founders first concentrate into host nests, then must attempt to outcompete or absorb the neighbouring foundations to gain full control of the resources provided by the host nest.","container-title":"Molecular Ecology","DOI":"10.1111/mec.17494","ISSN":"1365-294X","issue":"17","language":"en","license":"© 2024 John Wiley &amp; Sons Ltd.","note":"_eprint: https://onlinelibrary.wiley.com/doi/pdf/10.1111/mec.17494","page":"e17494","source":"Wiley Online Library","title":"How inquilinism shaped breeding systems in a termite host-inquiline relationship","volume":"33","author":[{"family":"Timmermans","given":"Johanne"},{"family":"Hellemans","given":"Simon"},{"family":"Křivánek","given":"Jan"},{"family":"Kaymak","given":"Esra"},{"family":"Fontaine","given":"Nicolas"},{"family":"Bourguignon","given":"Thomas"},{"family":"Hanus","given":"Robert"},{"family":"Roisin","given":"Yves"}],"issued":{"date-parts":[["2024"]]},"citation-key":"timmermans2024MolE"}}],"schema":"https://github.com/citation-style-language/schema/raw/master/csl-citation.json"} </w:instrText>
      </w:r>
      <w:r w:rsidR="001648FE">
        <w:rPr>
          <w:rFonts w:ascii="PT Serif" w:hAnsi="PT Serif"/>
          <w:sz w:val="21"/>
          <w:szCs w:val="21"/>
        </w:rPr>
        <w:fldChar w:fldCharType="separate"/>
      </w:r>
      <w:r w:rsidR="00F05369" w:rsidRPr="00F05369">
        <w:rPr>
          <w:rFonts w:ascii="PT Serif" w:hAnsi="PT Serif"/>
          <w:sz w:val="21"/>
        </w:rPr>
        <w:t>[27]</w:t>
      </w:r>
      <w:r w:rsidR="001648FE">
        <w:rPr>
          <w:rFonts w:ascii="PT Serif" w:hAnsi="PT Serif"/>
          <w:sz w:val="21"/>
          <w:szCs w:val="21"/>
        </w:rPr>
        <w:fldChar w:fldCharType="end"/>
      </w:r>
      <w:r w:rsidR="008132EC">
        <w:rPr>
          <w:rFonts w:ascii="PT Serif" w:hAnsi="PT Serif" w:hint="eastAsia"/>
          <w:sz w:val="21"/>
          <w:szCs w:val="21"/>
        </w:rPr>
        <w:t xml:space="preserve">. </w:t>
      </w:r>
      <w:ins w:id="75" w:author="Simon Hellemans" w:date="2025-02-17T17:46:00Z">
        <w:r w:rsidR="00F24F2D">
          <w:rPr>
            <w:rFonts w:ascii="PT Serif" w:hAnsi="PT Serif"/>
            <w:sz w:val="21"/>
            <w:szCs w:val="21"/>
          </w:rPr>
          <w:t xml:space="preserve">Under field conditions, </w:t>
        </w:r>
      </w:ins>
      <w:del w:id="76" w:author="Simon Hellemans" w:date="2025-02-17T17:46:00Z">
        <w:r w:rsidR="00BB0F67" w:rsidDel="00F24F2D">
          <w:rPr>
            <w:rFonts w:ascii="PT Serif" w:hAnsi="PT Serif" w:hint="eastAsia"/>
            <w:sz w:val="21"/>
            <w:szCs w:val="21"/>
          </w:rPr>
          <w:delText xml:space="preserve">Actually, the </w:delText>
        </w:r>
      </w:del>
      <w:r w:rsidR="00BB0F67">
        <w:rPr>
          <w:rFonts w:ascii="PT Serif" w:hAnsi="PT Serif" w:hint="eastAsia"/>
          <w:sz w:val="21"/>
          <w:szCs w:val="21"/>
        </w:rPr>
        <w:t xml:space="preserve">colonies of </w:t>
      </w:r>
      <w:r w:rsidR="00BB0F67" w:rsidRPr="001648FE">
        <w:rPr>
          <w:rFonts w:ascii="PT Serif" w:hAnsi="PT Serif" w:hint="eastAsia"/>
          <w:i/>
          <w:iCs/>
          <w:sz w:val="21"/>
          <w:szCs w:val="21"/>
        </w:rPr>
        <w:t>G. nakajimai</w:t>
      </w:r>
      <w:r w:rsidR="00BB0F67">
        <w:rPr>
          <w:rFonts w:ascii="PT Serif" w:hAnsi="PT Serif" w:hint="eastAsia"/>
          <w:sz w:val="21"/>
          <w:szCs w:val="21"/>
        </w:rPr>
        <w:t xml:space="preserve"> are often headed by multiple </w:t>
      </w:r>
      <w:r w:rsidR="00BB0F67">
        <w:rPr>
          <w:rFonts w:ascii="PT Serif" w:hAnsi="PT Serif"/>
          <w:sz w:val="21"/>
          <w:szCs w:val="21"/>
        </w:rPr>
        <w:t>reproductive</w:t>
      </w:r>
      <w:r w:rsidR="001648FE">
        <w:rPr>
          <w:rFonts w:ascii="PT Serif" w:hAnsi="PT Serif"/>
          <w:sz w:val="21"/>
          <w:szCs w:val="21"/>
        </w:rPr>
        <w:t xml:space="preserve"> </w:t>
      </w:r>
      <w:r w:rsidR="001648FE">
        <w:rPr>
          <w:rFonts w:ascii="PT Serif" w:hAnsi="PT Serif"/>
          <w:sz w:val="21"/>
          <w:szCs w:val="21"/>
        </w:rPr>
        <w:fldChar w:fldCharType="begin"/>
      </w:r>
      <w:r w:rsidR="00F05369">
        <w:rPr>
          <w:rFonts w:ascii="PT Serif" w:hAnsi="PT Serif"/>
          <w:sz w:val="21"/>
          <w:szCs w:val="21"/>
        </w:rPr>
        <w:instrText xml:space="preserve"> ADDIN ZOTERO_ITEM CSL_CITATION {"citationID":"GGXDFXl5","properties":{"formattedCitation":"[21]","plainCitation":"[21]","noteIndex":0},"citationItems":[{"id":3431,"uris":["http://zotero.org/users/9949769/items/BCZT7K5Z"],"itemData":{"id":3431,"type":"article-journal","abstract":"Sexual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1648FE">
        <w:rPr>
          <w:rFonts w:ascii="PT Serif" w:hAnsi="PT Serif"/>
          <w:sz w:val="21"/>
          <w:szCs w:val="21"/>
        </w:rPr>
        <w:fldChar w:fldCharType="separate"/>
      </w:r>
      <w:r w:rsidR="00A722D2" w:rsidRPr="00A722D2">
        <w:rPr>
          <w:rFonts w:ascii="PT Serif" w:hAnsi="PT Serif"/>
          <w:sz w:val="21"/>
        </w:rPr>
        <w:t>[21]</w:t>
      </w:r>
      <w:r w:rsidR="001648FE">
        <w:rPr>
          <w:rFonts w:ascii="PT Serif" w:hAnsi="PT Serif"/>
          <w:sz w:val="21"/>
          <w:szCs w:val="21"/>
        </w:rPr>
        <w:fldChar w:fldCharType="end"/>
      </w:r>
      <w:r w:rsidR="005206F8">
        <w:rPr>
          <w:rFonts w:ascii="PT Serif" w:hAnsi="PT Serif" w:hint="eastAsia"/>
          <w:sz w:val="21"/>
          <w:szCs w:val="21"/>
        </w:rPr>
        <w:t xml:space="preserve">. However, </w:t>
      </w:r>
      <w:ins w:id="77" w:author="Simon Hellemans" w:date="2025-02-17T17:46:00Z">
        <w:r w:rsidR="00F24F2D">
          <w:rPr>
            <w:rFonts w:ascii="PT Serif" w:hAnsi="PT Serif"/>
            <w:sz w:val="21"/>
            <w:szCs w:val="21"/>
          </w:rPr>
          <w:t xml:space="preserve">conditions under </w:t>
        </w:r>
      </w:ins>
      <w:del w:id="78" w:author="Simon Hellemans" w:date="2025-02-17T17:46:00Z">
        <w:r w:rsidR="00611261" w:rsidDel="00F24F2D">
          <w:rPr>
            <w:rFonts w:ascii="PT Serif" w:hAnsi="PT Serif"/>
            <w:sz w:val="21"/>
            <w:szCs w:val="21"/>
          </w:rPr>
          <w:delText xml:space="preserve">how </w:delText>
        </w:r>
      </w:del>
      <w:ins w:id="79" w:author="Simon Hellemans" w:date="2025-02-17T17:46:00Z">
        <w:r w:rsidR="00F24F2D">
          <w:rPr>
            <w:rFonts w:ascii="PT Serif" w:hAnsi="PT Serif"/>
            <w:sz w:val="21"/>
            <w:szCs w:val="21"/>
          </w:rPr>
          <w:t xml:space="preserve">which </w:t>
        </w:r>
      </w:ins>
      <w:del w:id="80" w:author="Simon Hellemans" w:date="2025-02-17T17:46:00Z">
        <w:r w:rsidR="00611261" w:rsidDel="00F24F2D">
          <w:rPr>
            <w:rFonts w:ascii="PT Serif" w:hAnsi="PT Serif"/>
            <w:sz w:val="21"/>
            <w:szCs w:val="21"/>
          </w:rPr>
          <w:delText xml:space="preserve">they achieve such </w:delText>
        </w:r>
      </w:del>
      <w:r w:rsidR="00611261">
        <w:rPr>
          <w:rFonts w:ascii="PT Serif" w:hAnsi="PT Serif"/>
          <w:sz w:val="21"/>
          <w:szCs w:val="21"/>
        </w:rPr>
        <w:t xml:space="preserve">pleometrosis </w:t>
      </w:r>
      <w:ins w:id="81" w:author="Simon Hellemans" w:date="2025-02-17T17:46:00Z">
        <w:r w:rsidR="00F24F2D">
          <w:rPr>
            <w:rFonts w:ascii="PT Serif" w:hAnsi="PT Serif"/>
            <w:sz w:val="21"/>
            <w:szCs w:val="21"/>
          </w:rPr>
          <w:t xml:space="preserve">is achieved </w:t>
        </w:r>
      </w:ins>
      <w:r w:rsidR="00611261">
        <w:rPr>
          <w:rFonts w:ascii="PT Serif" w:hAnsi="PT Serif"/>
          <w:sz w:val="21"/>
          <w:szCs w:val="21"/>
        </w:rPr>
        <w:t>remains unknown</w:t>
      </w:r>
      <w:commentRangeStart w:id="82"/>
      <w:r w:rsidR="00611261">
        <w:rPr>
          <w:rFonts w:ascii="PT Serif" w:hAnsi="PT Serif" w:hint="eastAsia"/>
          <w:sz w:val="21"/>
          <w:szCs w:val="21"/>
        </w:rPr>
        <w:t>;</w:t>
      </w:r>
      <w:r w:rsidR="00611261">
        <w:rPr>
          <w:rFonts w:ascii="PT Serif" w:hAnsi="PT Serif"/>
          <w:sz w:val="21"/>
          <w:szCs w:val="21"/>
        </w:rPr>
        <w:t xml:space="preserve"> </w:t>
      </w:r>
      <w:r w:rsidR="00611261">
        <w:rPr>
          <w:rFonts w:ascii="PT Serif" w:hAnsi="PT Serif" w:hint="eastAsia"/>
          <w:sz w:val="21"/>
          <w:szCs w:val="21"/>
        </w:rPr>
        <w:t xml:space="preserve">do </w:t>
      </w:r>
      <w:r w:rsidR="00611261">
        <w:rPr>
          <w:rFonts w:ascii="PT Serif" w:hAnsi="PT Serif"/>
          <w:sz w:val="21"/>
          <w:szCs w:val="21"/>
        </w:rPr>
        <w:t>they use ancestral tandem running to form multiple pairs or</w:t>
      </w:r>
      <w:r w:rsidR="00EC1F39">
        <w:rPr>
          <w:rFonts w:ascii="PT Serif" w:hAnsi="PT Serif" w:hint="eastAsia"/>
          <w:sz w:val="21"/>
          <w:szCs w:val="21"/>
        </w:rPr>
        <w:t xml:space="preserve"> completely modif</w:t>
      </w:r>
      <w:r w:rsidR="00611261">
        <w:rPr>
          <w:rFonts w:ascii="PT Serif" w:hAnsi="PT Serif"/>
          <w:sz w:val="21"/>
          <w:szCs w:val="21"/>
        </w:rPr>
        <w:t>y</w:t>
      </w:r>
      <w:r w:rsidR="00EC1F39">
        <w:rPr>
          <w:rFonts w:ascii="PT Serif" w:hAnsi="PT Serif" w:hint="eastAsia"/>
          <w:sz w:val="21"/>
          <w:szCs w:val="21"/>
        </w:rPr>
        <w:t xml:space="preserve"> the pairing proces</w:t>
      </w:r>
      <w:r w:rsidR="00AC086B">
        <w:rPr>
          <w:rFonts w:ascii="PT Serif" w:hAnsi="PT Serif" w:hint="eastAsia"/>
          <w:sz w:val="21"/>
          <w:szCs w:val="21"/>
        </w:rPr>
        <w:t>s as preadaptation</w:t>
      </w:r>
      <w:r w:rsidR="00611261">
        <w:rPr>
          <w:rFonts w:ascii="PT Serif" w:hAnsi="PT Serif"/>
          <w:sz w:val="21"/>
          <w:szCs w:val="21"/>
        </w:rPr>
        <w:t>?</w:t>
      </w:r>
      <w:r w:rsidR="00AC086B">
        <w:rPr>
          <w:rFonts w:ascii="PT Serif" w:hAnsi="PT Serif" w:hint="eastAsia"/>
          <w:sz w:val="21"/>
          <w:szCs w:val="21"/>
        </w:rPr>
        <w:t xml:space="preserve"> </w:t>
      </w:r>
      <w:commentRangeEnd w:id="82"/>
      <w:r w:rsidR="00F24F2D">
        <w:rPr>
          <w:rStyle w:val="CommentReference"/>
        </w:rPr>
        <w:commentReference w:id="82"/>
      </w:r>
    </w:p>
    <w:p w14:paraId="154A4436" w14:textId="415C1EAA" w:rsidR="00AC086B" w:rsidRPr="000F4F38" w:rsidRDefault="00AC086B" w:rsidP="005A22B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In this study, </w:t>
      </w:r>
      <w:r w:rsidR="00054573">
        <w:rPr>
          <w:rFonts w:ascii="PT Serif" w:hAnsi="PT Serif" w:hint="eastAsia"/>
          <w:sz w:val="21"/>
          <w:szCs w:val="21"/>
        </w:rPr>
        <w:t>we investigated the mate</w:t>
      </w:r>
      <w:r w:rsidR="00611261">
        <w:rPr>
          <w:rFonts w:ascii="PT Serif" w:hAnsi="PT Serif"/>
          <w:sz w:val="21"/>
          <w:szCs w:val="21"/>
        </w:rPr>
        <w:t>-</w:t>
      </w:r>
      <w:r w:rsidR="00054573">
        <w:rPr>
          <w:rFonts w:ascii="PT Serif" w:hAnsi="PT Serif" w:hint="eastAsia"/>
          <w:sz w:val="21"/>
          <w:szCs w:val="21"/>
        </w:rPr>
        <w:t xml:space="preserve">pairing process of three different </w:t>
      </w:r>
      <w:r w:rsidR="00054573" w:rsidRPr="00054573">
        <w:rPr>
          <w:rFonts w:ascii="PT Serif" w:hAnsi="PT Serif" w:hint="eastAsia"/>
          <w:i/>
          <w:iCs/>
          <w:sz w:val="21"/>
          <w:szCs w:val="21"/>
        </w:rPr>
        <w:t>Glyptotermes</w:t>
      </w:r>
      <w:r w:rsidR="00054573">
        <w:rPr>
          <w:rFonts w:ascii="PT Serif" w:hAnsi="PT Serif" w:hint="eastAsia"/>
          <w:sz w:val="21"/>
          <w:szCs w:val="21"/>
        </w:rPr>
        <w:t xml:space="preserve"> species (</w:t>
      </w:r>
      <w:r w:rsidR="00054573" w:rsidRPr="006A4890">
        <w:rPr>
          <w:rFonts w:ascii="PT Serif" w:hAnsi="PT Serif" w:hint="eastAsia"/>
          <w:i/>
          <w:iCs/>
          <w:sz w:val="21"/>
          <w:szCs w:val="21"/>
        </w:rPr>
        <w:t xml:space="preserve">G. </w:t>
      </w:r>
      <w:r w:rsidR="006A4890" w:rsidRPr="006A4890">
        <w:rPr>
          <w:rFonts w:ascii="PT Serif" w:hAnsi="PT Serif" w:hint="eastAsia"/>
          <w:i/>
          <w:iCs/>
          <w:sz w:val="21"/>
          <w:szCs w:val="21"/>
        </w:rPr>
        <w:t>nakajimai, G. fuscus, G. satsumensis</w:t>
      </w:r>
      <w:r w:rsidR="00054573">
        <w:rPr>
          <w:rFonts w:ascii="PT Serif" w:hAnsi="PT Serif" w:hint="eastAsia"/>
          <w:sz w:val="21"/>
          <w:szCs w:val="21"/>
        </w:rPr>
        <w:t>)</w:t>
      </w:r>
      <w:del w:id="83" w:author="Simon Hellemans" w:date="2025-02-17T16:46:00Z">
        <w:r w:rsidR="00054573" w:rsidDel="00A111CC">
          <w:rPr>
            <w:rFonts w:ascii="PT Serif" w:hAnsi="PT Serif" w:hint="eastAsia"/>
            <w:sz w:val="21"/>
            <w:szCs w:val="21"/>
          </w:rPr>
          <w:delText xml:space="preserve"> </w:delText>
        </w:r>
        <w:r w:rsidR="00611261" w:rsidDel="00A111CC">
          <w:rPr>
            <w:rFonts w:ascii="PT Serif" w:hAnsi="PT Serif"/>
            <w:sz w:val="21"/>
            <w:szCs w:val="21"/>
          </w:rPr>
          <w:delText>by</w:delText>
        </w:r>
        <w:r w:rsidR="00054573" w:rsidDel="00A111CC">
          <w:rPr>
            <w:rFonts w:ascii="PT Serif" w:hAnsi="PT Serif" w:hint="eastAsia"/>
            <w:sz w:val="21"/>
            <w:szCs w:val="21"/>
          </w:rPr>
          <w:delText xml:space="preserve"> confirming their phylogenetic relationship</w:delText>
        </w:r>
      </w:del>
      <w:r w:rsidR="00054573">
        <w:rPr>
          <w:rFonts w:ascii="PT Serif" w:hAnsi="PT Serif" w:hint="eastAsia"/>
          <w:sz w:val="21"/>
          <w:szCs w:val="21"/>
        </w:rPr>
        <w:t>.</w:t>
      </w:r>
      <w:r w:rsidR="006A4890">
        <w:rPr>
          <w:rFonts w:ascii="PT Serif" w:hAnsi="PT Serif" w:hint="eastAsia"/>
          <w:sz w:val="21"/>
          <w:szCs w:val="21"/>
        </w:rPr>
        <w:t xml:space="preserve"> These three species </w:t>
      </w:r>
      <w:r w:rsidR="00B31AB6">
        <w:rPr>
          <w:rFonts w:ascii="PT Serif" w:hAnsi="PT Serif" w:hint="eastAsia"/>
          <w:sz w:val="21"/>
          <w:szCs w:val="21"/>
        </w:rPr>
        <w:t>can be found sy</w:t>
      </w:r>
      <w:r w:rsidR="00611261">
        <w:rPr>
          <w:rFonts w:ascii="PT Serif" w:hAnsi="PT Serif"/>
          <w:sz w:val="21"/>
          <w:szCs w:val="21"/>
        </w:rPr>
        <w:t>m</w:t>
      </w:r>
      <w:r w:rsidR="00B31AB6">
        <w:rPr>
          <w:rFonts w:ascii="PT Serif" w:hAnsi="PT Serif" w:hint="eastAsia"/>
          <w:sz w:val="21"/>
          <w:szCs w:val="21"/>
        </w:rPr>
        <w:t>patrically and</w:t>
      </w:r>
      <w:r w:rsidR="006A4890">
        <w:rPr>
          <w:rFonts w:ascii="PT Serif" w:hAnsi="PT Serif" w:hint="eastAsia"/>
          <w:sz w:val="21"/>
          <w:szCs w:val="21"/>
        </w:rPr>
        <w:t xml:space="preserve"> relatively related to each other</w:t>
      </w:r>
      <w:r w:rsidR="00611261">
        <w:rPr>
          <w:rFonts w:ascii="PT Serif" w:hAnsi="PT Serif" w:hint="eastAsia"/>
          <w:sz w:val="21"/>
          <w:szCs w:val="21"/>
        </w:rPr>
        <w:t xml:space="preserve"> </w:t>
      </w:r>
      <w:r w:rsidR="00611261">
        <w:rPr>
          <w:rFonts w:ascii="PT Serif" w:hAnsi="PT Serif"/>
          <w:sz w:val="21"/>
          <w:szCs w:val="21"/>
        </w:rPr>
        <w:fldChar w:fldCharType="begin"/>
      </w:r>
      <w:r w:rsidR="00F05369">
        <w:rPr>
          <w:rFonts w:ascii="PT Serif" w:hAnsi="PT Serif"/>
          <w:sz w:val="21"/>
          <w:szCs w:val="21"/>
        </w:rPr>
        <w:instrText xml:space="preserve"> ADDIN ZOTERO_ITEM CSL_CITATION {"citationID":"Yxz59v72","properties":{"formattedCitation":"[19,28]","plainCitation":"[19,28]","noteIndex":0},"citationItems":[{"id":6735,"uris":["http://zotero.org/users/9949769/items/QTPEMMBT"],"itemData":{"id":6735,"type":"article-journal","abstract":"The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1997Esaki"}},{"id":13483,"uris":["http://zotero.org/users/9949769/items/UPY8L73C"],"itemData":{"id":13483,"type":"article-journal","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w:instrText>
      </w:r>
      <w:r w:rsidR="00F05369">
        <w:rPr>
          <w:rFonts w:ascii="PT Serif" w:hAnsi="PT Serif" w:hint="eastAsia"/>
          <w:sz w:val="21"/>
          <w:szCs w:val="21"/>
        </w:rPr>
        <w:instrText>α</w:instrText>
      </w:r>
      <w:r w:rsidR="00F05369">
        <w:rPr>
          <w:rFonts w:ascii="PT Serif" w:hAnsi="PT Serif"/>
          <w:sz w:val="21"/>
          <w:szCs w:val="21"/>
        </w:rPr>
        <w:instrText xml:space="preserve">-helical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approach.","container-title":"Bulletin of Arts and Science Division University of the Ryukyus Mathematics and Natural Science","note":"Citation Key: ikehara_1966_BullArtsSciDivUnivRyukyusMathNatSci","page":"49-178","title":"Distribution of termites in the Ryukyu Archipelago","volume":"9","author":[{"family":"Ikehara","given":"Sadao"}],"issued":{"date-parts":[["1966"]]},"citation-key":"ikehara1966Bull"}}],"schema":"https://github.com/citation-style-language/schema/raw/master/csl-citation.json"} </w:instrText>
      </w:r>
      <w:r w:rsidR="00611261">
        <w:rPr>
          <w:rFonts w:ascii="PT Serif" w:hAnsi="PT Serif"/>
          <w:sz w:val="21"/>
          <w:szCs w:val="21"/>
        </w:rPr>
        <w:fldChar w:fldCharType="separate"/>
      </w:r>
      <w:r w:rsidR="00F05369" w:rsidRPr="00F05369">
        <w:rPr>
          <w:rFonts w:ascii="PT Serif" w:hAnsi="PT Serif"/>
          <w:sz w:val="21"/>
        </w:rPr>
        <w:t>[19,28]</w:t>
      </w:r>
      <w:r w:rsidR="00611261">
        <w:rPr>
          <w:rFonts w:ascii="PT Serif" w:hAnsi="PT Serif"/>
          <w:sz w:val="21"/>
          <w:szCs w:val="21"/>
        </w:rPr>
        <w:fldChar w:fldCharType="end"/>
      </w:r>
      <w:r w:rsidR="00B31AB6">
        <w:rPr>
          <w:rFonts w:ascii="PT Serif" w:hAnsi="PT Serif" w:hint="eastAsia"/>
          <w:sz w:val="21"/>
          <w:szCs w:val="21"/>
        </w:rPr>
        <w:t xml:space="preserve">, but asexual society only </w:t>
      </w:r>
      <w:r w:rsidR="009B388E">
        <w:rPr>
          <w:rFonts w:ascii="PT Serif" w:hAnsi="PT Serif" w:hint="eastAsia"/>
          <w:sz w:val="21"/>
          <w:szCs w:val="21"/>
        </w:rPr>
        <w:t xml:space="preserve">arose in </w:t>
      </w:r>
      <w:r w:rsidR="009B388E" w:rsidRPr="006A4890">
        <w:rPr>
          <w:rFonts w:ascii="PT Serif" w:hAnsi="PT Serif" w:hint="eastAsia"/>
          <w:i/>
          <w:iCs/>
          <w:sz w:val="21"/>
          <w:szCs w:val="21"/>
        </w:rPr>
        <w:t>G. nakajimai</w:t>
      </w:r>
      <w:r w:rsidR="009B388E">
        <w:rPr>
          <w:rFonts w:ascii="PT Serif" w:hAnsi="PT Serif" w:hint="eastAsia"/>
          <w:sz w:val="21"/>
          <w:szCs w:val="21"/>
        </w:rPr>
        <w:t>. We especially focused on tandem running behavior</w:t>
      </w:r>
      <w:r w:rsidR="003074A3">
        <w:rPr>
          <w:rFonts w:ascii="PT Serif" w:hAnsi="PT Serif" w:hint="eastAsia"/>
          <w:sz w:val="21"/>
          <w:szCs w:val="21"/>
        </w:rPr>
        <w:t xml:space="preserve"> by </w:t>
      </w:r>
      <w:r w:rsidR="00B75663">
        <w:rPr>
          <w:rFonts w:ascii="PT Serif" w:hAnsi="PT Serif" w:hint="eastAsia"/>
          <w:sz w:val="21"/>
          <w:szCs w:val="21"/>
        </w:rPr>
        <w:t xml:space="preserve">automatically </w:t>
      </w:r>
      <w:r w:rsidR="003074A3">
        <w:rPr>
          <w:rFonts w:ascii="PT Serif" w:hAnsi="PT Serif" w:hint="eastAsia"/>
          <w:sz w:val="21"/>
          <w:szCs w:val="21"/>
        </w:rPr>
        <w:t xml:space="preserve">quantifying </w:t>
      </w:r>
      <w:r w:rsidR="00B75663">
        <w:rPr>
          <w:rFonts w:ascii="PT Serif" w:hAnsi="PT Serif" w:cs="PT Serif" w:hint="eastAsia"/>
          <w:sz w:val="21"/>
          <w:szCs w:val="21"/>
        </w:rPr>
        <w:t>it using</w:t>
      </w:r>
      <w:r w:rsidR="00F01CB3">
        <w:rPr>
          <w:rFonts w:ascii="PT Serif" w:eastAsia="PT Serif" w:hAnsi="PT Serif" w:cs="PT Serif"/>
          <w:sz w:val="21"/>
          <w:szCs w:val="21"/>
        </w:rPr>
        <w:t xml:space="preserve"> the deep-leaning automated </w:t>
      </w:r>
      <w:r w:rsidR="00893728">
        <w:rPr>
          <w:rFonts w:ascii="PT Serif" w:eastAsia="PT Serif" w:hAnsi="PT Serif" w:cs="PT Serif"/>
          <w:sz w:val="21"/>
          <w:szCs w:val="21"/>
        </w:rPr>
        <w:t>posture-tracking</w:t>
      </w:r>
      <w:r w:rsidR="00F01CB3">
        <w:rPr>
          <w:rFonts w:ascii="PT Serif" w:eastAsia="PT Serif" w:hAnsi="PT Serif" w:cs="PT Serif"/>
          <w:sz w:val="21"/>
          <w:szCs w:val="21"/>
        </w:rPr>
        <w:t xml:space="preserve"> </w:t>
      </w:r>
      <w:r w:rsidR="001B7840">
        <w:rPr>
          <w:rFonts w:ascii="PT Serif" w:hAnsi="PT Serif" w:cs="PT Serif" w:hint="eastAsia"/>
          <w:sz w:val="21"/>
          <w:szCs w:val="21"/>
        </w:rPr>
        <w:t xml:space="preserve">software </w:t>
      </w:r>
      <w:r w:rsidR="001B7840">
        <w:rPr>
          <w:rFonts w:ascii="PT Serif" w:hAnsi="PT Serif" w:cs="PT Serif"/>
          <w:sz w:val="21"/>
          <w:szCs w:val="21"/>
        </w:rPr>
        <w:fldChar w:fldCharType="begin"/>
      </w:r>
      <w:r w:rsidR="00F05369">
        <w:rPr>
          <w:rFonts w:ascii="PT Serif" w:hAnsi="PT Serif" w:cs="PT Serif"/>
          <w:sz w:val="21"/>
          <w:szCs w:val="21"/>
        </w:rPr>
        <w:instrText xml:space="preserve"> ADDIN ZOTERO_ITEM CSL_CITATION {"citationID":"7o8eItJN","properties":{"formattedCitation":"[29]","plainCitation":"[29]","noteIndex":0},"citationItems":[{"id":14787,"uris":["http://zotero.org/users/9949769/items/H5E5LCTU"],"itemData":{"id":14787,"type":"article-journal","abstract":"The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35379947\nCitation Key: pereiraSLEAPDeepLearning2022","page":"486-495","title":"SLEAP: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W."},{"family":"Murthy","given":"Mala"}],"issued":{"date-parts":[["2022"]]},"citation-key":"pereira2022NatM"}}],"schema":"https://github.com/citation-style-language/schema/raw/master/csl-citation.json"} </w:instrText>
      </w:r>
      <w:r w:rsidR="001B7840">
        <w:rPr>
          <w:rFonts w:ascii="PT Serif" w:hAnsi="PT Serif" w:cs="PT Serif"/>
          <w:sz w:val="21"/>
          <w:szCs w:val="21"/>
        </w:rPr>
        <w:fldChar w:fldCharType="separate"/>
      </w:r>
      <w:r w:rsidR="00F05369" w:rsidRPr="00F05369">
        <w:rPr>
          <w:rFonts w:ascii="PT Serif" w:hAnsi="PT Serif"/>
          <w:sz w:val="21"/>
        </w:rPr>
        <w:t>[29]</w:t>
      </w:r>
      <w:r w:rsidR="001B7840">
        <w:rPr>
          <w:rFonts w:ascii="PT Serif" w:hAnsi="PT Serif" w:cs="PT Serif"/>
          <w:sz w:val="21"/>
          <w:szCs w:val="21"/>
        </w:rPr>
        <w:fldChar w:fldCharType="end"/>
      </w:r>
      <w:r w:rsidR="001B7840">
        <w:rPr>
          <w:rFonts w:ascii="PT Serif" w:hAnsi="PT Serif" w:cs="PT Serif" w:hint="eastAsia"/>
          <w:sz w:val="21"/>
          <w:szCs w:val="21"/>
        </w:rPr>
        <w:t xml:space="preserve">. We also </w:t>
      </w:r>
      <w:r w:rsidR="00835499">
        <w:rPr>
          <w:rFonts w:ascii="PT Serif" w:hAnsi="PT Serif" w:cs="PT Serif" w:hint="eastAsia"/>
          <w:sz w:val="21"/>
          <w:szCs w:val="21"/>
        </w:rPr>
        <w:t>estimated</w:t>
      </w:r>
      <w:r w:rsidR="001B7840">
        <w:rPr>
          <w:rFonts w:ascii="PT Serif" w:hAnsi="PT Serif" w:cs="PT Serif" w:hint="eastAsia"/>
          <w:sz w:val="21"/>
          <w:szCs w:val="21"/>
        </w:rPr>
        <w:t xml:space="preserve"> their </w:t>
      </w:r>
      <w:r w:rsidR="000E2EF9">
        <w:rPr>
          <w:rFonts w:ascii="PT Serif" w:hAnsi="PT Serif" w:cs="PT Serif" w:hint="eastAsia"/>
          <w:sz w:val="21"/>
          <w:szCs w:val="21"/>
        </w:rPr>
        <w:t>phylogenetic relationship</w:t>
      </w:r>
      <w:ins w:id="84" w:author="Simon Hellemans" w:date="2025-02-17T16:46:00Z">
        <w:r w:rsidR="006910BB">
          <w:rPr>
            <w:rFonts w:ascii="PT Serif" w:hAnsi="PT Serif" w:cs="PT Serif"/>
            <w:sz w:val="21"/>
            <w:szCs w:val="21"/>
          </w:rPr>
          <w:t>s and divergence times</w:t>
        </w:r>
      </w:ins>
      <w:r w:rsidR="000E2EF9">
        <w:rPr>
          <w:rFonts w:ascii="PT Serif" w:hAnsi="PT Serif" w:cs="PT Serif" w:hint="eastAsia"/>
          <w:sz w:val="21"/>
          <w:szCs w:val="21"/>
        </w:rPr>
        <w:t xml:space="preserve"> </w:t>
      </w:r>
      <w:del w:id="85" w:author="Simon Hellemans" w:date="2025-02-17T16:46:00Z">
        <w:r w:rsidR="000E2EF9" w:rsidDel="006910BB">
          <w:rPr>
            <w:rFonts w:ascii="PT Serif" w:hAnsi="PT Serif" w:cs="PT Serif" w:hint="eastAsia"/>
            <w:sz w:val="21"/>
            <w:szCs w:val="21"/>
          </w:rPr>
          <w:delText xml:space="preserve">using </w:delText>
        </w:r>
      </w:del>
      <w:ins w:id="86" w:author="Simon Hellemans" w:date="2025-02-17T16:46:00Z">
        <w:r w:rsidR="006910BB">
          <w:rPr>
            <w:rFonts w:ascii="PT Serif" w:hAnsi="PT Serif" w:cs="PT Serif"/>
            <w:sz w:val="21"/>
            <w:szCs w:val="21"/>
          </w:rPr>
          <w:t>from</w:t>
        </w:r>
        <w:r w:rsidR="006910BB">
          <w:rPr>
            <w:rFonts w:ascii="PT Serif" w:hAnsi="PT Serif" w:cs="PT Serif" w:hint="eastAsia"/>
            <w:sz w:val="21"/>
            <w:szCs w:val="21"/>
          </w:rPr>
          <w:t xml:space="preserve"> </w:t>
        </w:r>
      </w:ins>
      <w:r w:rsidR="00835499">
        <w:rPr>
          <w:rFonts w:ascii="PT Serif" w:hAnsi="PT Serif" w:cs="PT Serif" w:hint="eastAsia"/>
          <w:sz w:val="21"/>
          <w:szCs w:val="21"/>
        </w:rPr>
        <w:t>mitochondrial genomes</w:t>
      </w:r>
      <w:r w:rsidR="00611261">
        <w:rPr>
          <w:rFonts w:ascii="PT Serif" w:hAnsi="PT Serif" w:cs="PT Serif" w:hint="eastAsia"/>
          <w:sz w:val="21"/>
          <w:szCs w:val="21"/>
        </w:rPr>
        <w:t>. By mapping</w:t>
      </w:r>
      <w:r w:rsidR="00835499">
        <w:rPr>
          <w:rFonts w:ascii="PT Serif" w:hAnsi="PT Serif" w:cs="PT Serif" w:hint="eastAsia"/>
          <w:sz w:val="21"/>
          <w:szCs w:val="21"/>
        </w:rPr>
        <w:t xml:space="preserve"> </w:t>
      </w:r>
      <w:r w:rsidR="00611261">
        <w:rPr>
          <w:rFonts w:ascii="PT Serif" w:hAnsi="PT Serif" w:cs="PT Serif"/>
          <w:sz w:val="21"/>
          <w:szCs w:val="21"/>
        </w:rPr>
        <w:t>the</w:t>
      </w:r>
      <w:r w:rsidR="00611261">
        <w:rPr>
          <w:rFonts w:ascii="PT Serif" w:hAnsi="PT Serif" w:cs="PT Serif" w:hint="eastAsia"/>
          <w:sz w:val="21"/>
          <w:szCs w:val="21"/>
        </w:rPr>
        <w:t>ir</w:t>
      </w:r>
      <w:r w:rsidR="00611261">
        <w:rPr>
          <w:rFonts w:ascii="PT Serif" w:hAnsi="PT Serif" w:cs="PT Serif"/>
          <w:sz w:val="21"/>
          <w:szCs w:val="21"/>
        </w:rPr>
        <w:t xml:space="preserve"> </w:t>
      </w:r>
      <w:r w:rsidR="001627E4">
        <w:rPr>
          <w:rFonts w:ascii="PT Serif" w:hAnsi="PT Serif" w:cs="PT Serif" w:hint="eastAsia"/>
          <w:sz w:val="21"/>
          <w:szCs w:val="21"/>
        </w:rPr>
        <w:t xml:space="preserve">ecological and colony structure </w:t>
      </w:r>
      <w:r w:rsidR="001627E4">
        <w:rPr>
          <w:rFonts w:ascii="PT Serif" w:hAnsi="PT Serif" w:cs="PT Serif"/>
          <w:sz w:val="21"/>
          <w:szCs w:val="21"/>
        </w:rPr>
        <w:t>information</w:t>
      </w:r>
      <w:r w:rsidR="00673AE7">
        <w:rPr>
          <w:rFonts w:ascii="PT Serif" w:hAnsi="PT Serif" w:cs="PT Serif" w:hint="eastAsia"/>
          <w:sz w:val="21"/>
          <w:szCs w:val="21"/>
        </w:rPr>
        <w:t xml:space="preserve"> </w:t>
      </w:r>
      <w:r w:rsidR="00611261">
        <w:rPr>
          <w:rFonts w:ascii="PT Serif" w:hAnsi="PT Serif" w:cs="PT Serif" w:hint="eastAsia"/>
          <w:sz w:val="21"/>
          <w:szCs w:val="21"/>
        </w:rPr>
        <w:t>on the phylogeny,</w:t>
      </w:r>
      <w:r w:rsidR="001627E4">
        <w:rPr>
          <w:rFonts w:ascii="PT Serif" w:hAnsi="PT Serif" w:cs="PT Serif" w:hint="eastAsia"/>
          <w:sz w:val="21"/>
          <w:szCs w:val="21"/>
        </w:rPr>
        <w:t xml:space="preserve"> </w:t>
      </w:r>
      <w:r w:rsidR="00611261">
        <w:rPr>
          <w:rFonts w:ascii="PT Serif" w:hAnsi="PT Serif" w:cs="PT Serif" w:hint="eastAsia"/>
          <w:sz w:val="21"/>
          <w:szCs w:val="21"/>
        </w:rPr>
        <w:t>we</w:t>
      </w:r>
      <w:r w:rsidR="001627E4">
        <w:rPr>
          <w:rFonts w:ascii="PT Serif" w:hAnsi="PT Serif" w:cs="PT Serif" w:hint="eastAsia"/>
          <w:sz w:val="21"/>
          <w:szCs w:val="21"/>
        </w:rPr>
        <w:t xml:space="preserve"> reconstruct the</w:t>
      </w:r>
      <w:r w:rsidR="000F4F38">
        <w:rPr>
          <w:rFonts w:ascii="PT Serif" w:hAnsi="PT Serif" w:cs="PT Serif" w:hint="eastAsia"/>
          <w:sz w:val="21"/>
          <w:szCs w:val="21"/>
        </w:rPr>
        <w:t xml:space="preserve"> </w:t>
      </w:r>
      <w:del w:id="87" w:author="Simon Hellemans" w:date="2025-02-17T16:47:00Z">
        <w:r w:rsidR="000F4F38" w:rsidDel="00BD3DAF">
          <w:rPr>
            <w:rFonts w:ascii="PT Serif" w:hAnsi="PT Serif" w:cs="PT Serif" w:hint="eastAsia"/>
            <w:sz w:val="21"/>
            <w:szCs w:val="21"/>
          </w:rPr>
          <w:delText>behavioral</w:delText>
        </w:r>
        <w:r w:rsidR="001627E4" w:rsidDel="00BD3DAF">
          <w:rPr>
            <w:rFonts w:ascii="PT Serif" w:hAnsi="PT Serif" w:cs="PT Serif" w:hint="eastAsia"/>
            <w:sz w:val="21"/>
            <w:szCs w:val="21"/>
          </w:rPr>
          <w:delText xml:space="preserve"> </w:delText>
        </w:r>
        <w:r w:rsidR="00673AE7" w:rsidDel="00BD3DAF">
          <w:rPr>
            <w:rFonts w:ascii="PT Serif" w:hAnsi="PT Serif" w:cs="PT Serif" w:hint="eastAsia"/>
            <w:sz w:val="21"/>
            <w:szCs w:val="21"/>
          </w:rPr>
          <w:delText>aspects</w:delText>
        </w:r>
        <w:r w:rsidR="000F4F38" w:rsidDel="00BD3DAF">
          <w:rPr>
            <w:rFonts w:ascii="PT Serif" w:hAnsi="PT Serif" w:cs="PT Serif" w:hint="eastAsia"/>
            <w:sz w:val="21"/>
            <w:szCs w:val="21"/>
          </w:rPr>
          <w:delText xml:space="preserve"> of the </w:delText>
        </w:r>
      </w:del>
      <w:r w:rsidR="000F4F38">
        <w:rPr>
          <w:rFonts w:ascii="PT Serif" w:hAnsi="PT Serif" w:cs="PT Serif" w:hint="eastAsia"/>
          <w:sz w:val="21"/>
          <w:szCs w:val="21"/>
        </w:rPr>
        <w:t>evolution</w:t>
      </w:r>
      <w:r w:rsidR="00673AE7">
        <w:rPr>
          <w:rFonts w:ascii="PT Serif" w:hAnsi="PT Serif" w:cs="PT Serif" w:hint="eastAsia"/>
          <w:sz w:val="21"/>
          <w:szCs w:val="21"/>
        </w:rPr>
        <w:t xml:space="preserve"> of </w:t>
      </w:r>
      <w:del w:id="88" w:author="Simon Hellemans" w:date="2025-02-17T16:47:00Z">
        <w:r w:rsidR="00611261" w:rsidDel="007927B9">
          <w:rPr>
            <w:rFonts w:ascii="PT Serif" w:hAnsi="PT Serif" w:cs="PT Serif"/>
            <w:sz w:val="21"/>
            <w:szCs w:val="21"/>
          </w:rPr>
          <w:delText xml:space="preserve">a </w:delText>
        </w:r>
      </w:del>
      <w:r w:rsidR="00673AE7">
        <w:rPr>
          <w:rFonts w:ascii="PT Serif" w:hAnsi="PT Serif" w:cs="PT Serif" w:hint="eastAsia"/>
          <w:sz w:val="21"/>
          <w:szCs w:val="21"/>
        </w:rPr>
        <w:t>male-less societ</w:t>
      </w:r>
      <w:ins w:id="89" w:author="Simon Hellemans" w:date="2025-02-17T16:47:00Z">
        <w:r w:rsidR="007927B9">
          <w:rPr>
            <w:rFonts w:ascii="PT Serif" w:hAnsi="PT Serif" w:cs="PT Serif"/>
            <w:sz w:val="21"/>
            <w:szCs w:val="21"/>
          </w:rPr>
          <w:t>ies</w:t>
        </w:r>
      </w:ins>
      <w:del w:id="90" w:author="Simon Hellemans" w:date="2025-02-17T16:47:00Z">
        <w:r w:rsidR="00673AE7" w:rsidDel="007927B9">
          <w:rPr>
            <w:rFonts w:ascii="PT Serif" w:hAnsi="PT Serif" w:cs="PT Serif" w:hint="eastAsia"/>
            <w:sz w:val="21"/>
            <w:szCs w:val="21"/>
          </w:rPr>
          <w:delText>y</w:delText>
        </w:r>
      </w:del>
      <w:ins w:id="91" w:author="Simon Hellemans" w:date="2025-02-17T16:47:00Z">
        <w:r w:rsidR="00BD3DAF">
          <w:rPr>
            <w:rFonts w:ascii="PT Serif" w:hAnsi="PT Serif" w:cs="PT Serif"/>
            <w:sz w:val="21"/>
            <w:szCs w:val="21"/>
          </w:rPr>
          <w:t xml:space="preserve"> through the lens of behaviour</w:t>
        </w:r>
      </w:ins>
      <w:r w:rsidR="00673AE7">
        <w:rPr>
          <w:rFonts w:ascii="PT Serif" w:hAnsi="PT Serif" w:cs="PT Serif" w:hint="eastAsia"/>
          <w:sz w:val="21"/>
          <w:szCs w:val="21"/>
        </w:rPr>
        <w:t>.</w:t>
      </w:r>
    </w:p>
    <w:p w14:paraId="702BAC84" w14:textId="77777777" w:rsidR="006B0E3F" w:rsidRDefault="006B0E3F" w:rsidP="005E6456">
      <w:pPr>
        <w:snapToGrid w:val="0"/>
        <w:spacing w:after="0" w:line="240" w:lineRule="auto"/>
        <w:jc w:val="both"/>
        <w:rPr>
          <w:rFonts w:ascii="PT Serif" w:hAnsi="PT Serif"/>
          <w:sz w:val="21"/>
          <w:szCs w:val="21"/>
        </w:rPr>
      </w:pPr>
    </w:p>
    <w:p w14:paraId="1A5F6CA6" w14:textId="6A8F8596" w:rsidR="005D4A53" w:rsidRPr="00CB4009" w:rsidRDefault="005D4A53" w:rsidP="005E6456">
      <w:pPr>
        <w:snapToGrid w:val="0"/>
        <w:spacing w:after="0" w:line="240" w:lineRule="auto"/>
        <w:jc w:val="both"/>
        <w:rPr>
          <w:rFonts w:ascii="PT Serif" w:hAnsi="PT Serif"/>
          <w:b/>
          <w:bCs/>
          <w:sz w:val="21"/>
          <w:szCs w:val="21"/>
        </w:rPr>
      </w:pPr>
      <w:r w:rsidRPr="00CB4009">
        <w:rPr>
          <w:rFonts w:ascii="PT Serif" w:hAnsi="PT Serif"/>
          <w:b/>
          <w:bCs/>
          <w:sz w:val="21"/>
          <w:szCs w:val="21"/>
        </w:rPr>
        <w:t>Results and</w:t>
      </w:r>
      <w:r w:rsidR="00CB4009" w:rsidRPr="00CB4009">
        <w:rPr>
          <w:rFonts w:ascii="PT Serif" w:hAnsi="PT Serif"/>
          <w:b/>
          <w:bCs/>
          <w:sz w:val="21"/>
          <w:szCs w:val="21"/>
        </w:rPr>
        <w:t xml:space="preserve"> Discussion</w:t>
      </w:r>
    </w:p>
    <w:p w14:paraId="49128710" w14:textId="2D1FBFDE" w:rsidR="001010BB" w:rsidRPr="001010BB" w:rsidRDefault="001010BB" w:rsidP="001010BB">
      <w:pPr>
        <w:snapToGrid w:val="0"/>
        <w:spacing w:after="0" w:line="240" w:lineRule="auto"/>
        <w:jc w:val="both"/>
        <w:rPr>
          <w:rFonts w:ascii="PT Serif" w:hAnsi="PT Serif"/>
          <w:i/>
          <w:iCs/>
          <w:sz w:val="21"/>
          <w:szCs w:val="21"/>
        </w:rPr>
      </w:pPr>
      <w:del w:id="92" w:author="Simon Hellemans" w:date="2025-02-18T10:29:00Z">
        <w:r w:rsidDel="001E3DC4">
          <w:rPr>
            <w:rFonts w:ascii="PT Serif" w:hAnsi="PT Serif"/>
            <w:i/>
            <w:iCs/>
            <w:sz w:val="21"/>
            <w:szCs w:val="21"/>
          </w:rPr>
          <w:delText>Observation of t</w:delText>
        </w:r>
      </w:del>
      <w:ins w:id="93" w:author="Simon Hellemans" w:date="2025-02-18T10:29:00Z">
        <w:r w:rsidR="001E3DC4">
          <w:rPr>
            <w:rFonts w:ascii="PT Serif" w:hAnsi="PT Serif"/>
            <w:i/>
            <w:iCs/>
            <w:sz w:val="21"/>
            <w:szCs w:val="21"/>
          </w:rPr>
          <w:t>T</w:t>
        </w:r>
      </w:ins>
      <w:ins w:id="94" w:author="Simon Hellemans" w:date="2025-02-18T10:34:00Z">
        <w:r w:rsidR="002F43F5">
          <w:rPr>
            <w:rFonts w:ascii="PT Serif" w:hAnsi="PT Serif"/>
            <w:i/>
            <w:iCs/>
            <w:sz w:val="21"/>
            <w:szCs w:val="21"/>
          </w:rPr>
          <w:t>he t</w:t>
        </w:r>
      </w:ins>
      <w:r>
        <w:rPr>
          <w:rFonts w:ascii="PT Serif" w:hAnsi="PT Serif"/>
          <w:i/>
          <w:iCs/>
          <w:sz w:val="21"/>
          <w:szCs w:val="21"/>
        </w:rPr>
        <w:t>andem p</w:t>
      </w:r>
      <w:r w:rsidRPr="001010BB">
        <w:rPr>
          <w:rFonts w:ascii="PT Serif" w:hAnsi="PT Serif"/>
          <w:i/>
          <w:iCs/>
          <w:sz w:val="21"/>
          <w:szCs w:val="21"/>
        </w:rPr>
        <w:t>airing behavior</w:t>
      </w:r>
      <w:ins w:id="95" w:author="Simon Hellemans" w:date="2025-02-18T10:30:00Z">
        <w:r w:rsidR="001E3DC4">
          <w:rPr>
            <w:rFonts w:ascii="PT Serif" w:hAnsi="PT Serif"/>
            <w:i/>
            <w:iCs/>
            <w:sz w:val="21"/>
            <w:szCs w:val="21"/>
          </w:rPr>
          <w:t xml:space="preserve"> in </w:t>
        </w:r>
        <w:r w:rsidR="001E3DC4" w:rsidRPr="001E3DC4">
          <w:rPr>
            <w:rFonts w:ascii="PT Serif" w:hAnsi="PT Serif"/>
            <w:sz w:val="21"/>
            <w:szCs w:val="21"/>
            <w:rPrChange w:id="96" w:author="Simon Hellemans" w:date="2025-02-18T10:30:00Z">
              <w:rPr>
                <w:rFonts w:ascii="PT Serif" w:hAnsi="PT Serif"/>
                <w:i/>
                <w:iCs/>
                <w:sz w:val="21"/>
                <w:szCs w:val="21"/>
              </w:rPr>
            </w:rPrChange>
          </w:rPr>
          <w:t>Glyptotermes</w:t>
        </w:r>
        <w:r w:rsidR="001E3DC4">
          <w:rPr>
            <w:rFonts w:ascii="PT Serif" w:hAnsi="PT Serif"/>
            <w:i/>
            <w:iCs/>
            <w:sz w:val="21"/>
            <w:szCs w:val="21"/>
          </w:rPr>
          <w:t xml:space="preserve"> species</w:t>
        </w:r>
      </w:ins>
      <w:ins w:id="97" w:author="Simon Hellemans" w:date="2025-02-18T10:34:00Z">
        <w:r w:rsidR="002F43F5">
          <w:rPr>
            <w:rFonts w:ascii="PT Serif" w:hAnsi="PT Serif"/>
            <w:i/>
            <w:iCs/>
            <w:sz w:val="21"/>
            <w:szCs w:val="21"/>
          </w:rPr>
          <w:t xml:space="preserve"> is diverse</w:t>
        </w:r>
      </w:ins>
    </w:p>
    <w:p w14:paraId="174BCF2A" w14:textId="77777777" w:rsidR="001D5394" w:rsidRDefault="00836395">
      <w:pPr>
        <w:snapToGrid w:val="0"/>
        <w:spacing w:after="0" w:line="240" w:lineRule="auto"/>
        <w:jc w:val="both"/>
        <w:rPr>
          <w:ins w:id="98" w:author="Simon Hellemans" w:date="2025-02-17T17:51:00Z"/>
          <w:rFonts w:ascii="PT Serif" w:hAnsi="PT Serif"/>
          <w:sz w:val="21"/>
          <w:szCs w:val="21"/>
        </w:rPr>
        <w:pPrChange w:id="99" w:author="Simon Hellemans" w:date="2025-02-18T10:35:00Z">
          <w:pPr>
            <w:snapToGrid w:val="0"/>
            <w:spacing w:after="0" w:line="240" w:lineRule="auto"/>
            <w:ind w:firstLine="360"/>
            <w:jc w:val="both"/>
          </w:pPr>
        </w:pPrChange>
      </w:pPr>
      <w:r>
        <w:rPr>
          <w:rFonts w:ascii="PT Serif" w:hAnsi="PT Serif" w:hint="eastAsia"/>
          <w:sz w:val="21"/>
          <w:szCs w:val="21"/>
        </w:rPr>
        <w:t xml:space="preserve">Tandem running behavior was clearly observed in </w:t>
      </w:r>
      <w:r w:rsidR="008344A2" w:rsidRPr="00D44ABC">
        <w:rPr>
          <w:rFonts w:ascii="PT Serif" w:hAnsi="PT Serif"/>
          <w:i/>
          <w:iCs/>
          <w:sz w:val="21"/>
          <w:szCs w:val="21"/>
        </w:rPr>
        <w:t>G. fuscus</w:t>
      </w:r>
      <w:r w:rsidR="008344A2">
        <w:rPr>
          <w:rFonts w:ascii="PT Serif" w:hAnsi="PT Serif"/>
          <w:sz w:val="21"/>
          <w:szCs w:val="21"/>
        </w:rPr>
        <w:t xml:space="preserve"> and </w:t>
      </w:r>
      <w:r w:rsidR="008344A2" w:rsidRPr="00D44ABC">
        <w:rPr>
          <w:rFonts w:ascii="PT Serif" w:hAnsi="PT Serif"/>
          <w:i/>
          <w:iCs/>
          <w:sz w:val="21"/>
          <w:szCs w:val="21"/>
        </w:rPr>
        <w:t>G. satsumensis</w:t>
      </w:r>
      <w:r w:rsidR="008344A2">
        <w:rPr>
          <w:rFonts w:ascii="PT Serif" w:hAnsi="PT Serif" w:hint="eastAsia"/>
          <w:sz w:val="21"/>
          <w:szCs w:val="21"/>
        </w:rPr>
        <w:t xml:space="preserve">, while it was unclear in </w:t>
      </w:r>
      <w:r w:rsidR="008344A2" w:rsidRPr="008344A2">
        <w:rPr>
          <w:rFonts w:ascii="PT Serif" w:hAnsi="PT Serif" w:hint="eastAsia"/>
          <w:i/>
          <w:iCs/>
          <w:sz w:val="21"/>
          <w:szCs w:val="21"/>
        </w:rPr>
        <w:t>G. nakajimai</w:t>
      </w:r>
      <w:r w:rsidR="008344A2">
        <w:rPr>
          <w:rFonts w:ascii="PT Serif" w:hAnsi="PT Serif" w:hint="eastAsia"/>
          <w:sz w:val="21"/>
          <w:szCs w:val="21"/>
        </w:rPr>
        <w:t xml:space="preserve"> from both sexual and asexual populations</w:t>
      </w:r>
      <w:r w:rsidR="00710963">
        <w:rPr>
          <w:rFonts w:ascii="PT Serif" w:hAnsi="PT Serif" w:hint="eastAsia"/>
          <w:sz w:val="21"/>
          <w:szCs w:val="21"/>
        </w:rPr>
        <w:t xml:space="preserve"> (Figs. 1 and 2)</w:t>
      </w:r>
      <w:r w:rsidR="008344A2">
        <w:rPr>
          <w:rFonts w:ascii="PT Serif" w:hAnsi="PT Serif" w:hint="eastAsia"/>
          <w:sz w:val="21"/>
          <w:szCs w:val="21"/>
        </w:rPr>
        <w:t>.</w:t>
      </w:r>
    </w:p>
    <w:p w14:paraId="2BB321AB" w14:textId="77777777" w:rsidR="001D5394" w:rsidRDefault="008344A2" w:rsidP="00F20FD9">
      <w:pPr>
        <w:snapToGrid w:val="0"/>
        <w:spacing w:after="0" w:line="240" w:lineRule="auto"/>
        <w:ind w:firstLine="360"/>
        <w:jc w:val="both"/>
        <w:rPr>
          <w:ins w:id="100" w:author="Simon Hellemans" w:date="2025-02-17T17:51:00Z"/>
          <w:rFonts w:ascii="PT Serif" w:hAnsi="PT Serif"/>
          <w:sz w:val="21"/>
          <w:szCs w:val="21"/>
        </w:rPr>
      </w:pPr>
      <w:del w:id="101" w:author="Simon Hellemans" w:date="2025-02-17T17:51:00Z">
        <w:r w:rsidDel="001D5394">
          <w:rPr>
            <w:rFonts w:ascii="PT Serif" w:hAnsi="PT Serif" w:hint="eastAsia"/>
            <w:sz w:val="21"/>
            <w:szCs w:val="21"/>
          </w:rPr>
          <w:delText xml:space="preserve"> </w:delText>
        </w:r>
      </w:del>
      <w:r w:rsidR="00B0430D">
        <w:rPr>
          <w:rFonts w:ascii="PT Serif" w:hAnsi="PT Serif"/>
          <w:sz w:val="21"/>
          <w:szCs w:val="21"/>
        </w:rPr>
        <w:t>First, t</w:t>
      </w:r>
      <w:r w:rsidR="005B29AB">
        <w:rPr>
          <w:rFonts w:ascii="PT Serif" w:hAnsi="PT Serif" w:hint="eastAsia"/>
          <w:sz w:val="21"/>
          <w:szCs w:val="21"/>
        </w:rPr>
        <w:t xml:space="preserve">hese species showed distinct patterns in </w:t>
      </w:r>
      <w:r w:rsidR="00F9000B">
        <w:rPr>
          <w:rFonts w:ascii="PT Serif" w:hAnsi="PT Serif" w:hint="eastAsia"/>
          <w:sz w:val="21"/>
          <w:szCs w:val="21"/>
        </w:rPr>
        <w:t>pair</w:t>
      </w:r>
      <w:r w:rsidR="005B29AB">
        <w:rPr>
          <w:rFonts w:ascii="PT Serif" w:hAnsi="PT Serif" w:hint="eastAsia"/>
          <w:sz w:val="21"/>
          <w:szCs w:val="21"/>
        </w:rPr>
        <w:t xml:space="preserve"> </w:t>
      </w:r>
      <w:r w:rsidR="00F9000B">
        <w:rPr>
          <w:rFonts w:ascii="PT Serif" w:hAnsi="PT Serif" w:hint="eastAsia"/>
          <w:sz w:val="21"/>
          <w:szCs w:val="21"/>
        </w:rPr>
        <w:t xml:space="preserve">positioning </w:t>
      </w:r>
      <w:r w:rsidR="005B29AB">
        <w:rPr>
          <w:rFonts w:ascii="PT Serif" w:hAnsi="PT Serif" w:hint="eastAsia"/>
          <w:sz w:val="21"/>
          <w:szCs w:val="21"/>
        </w:rPr>
        <w:t>w</w:t>
      </w:r>
      <w:r w:rsidR="009878F7">
        <w:rPr>
          <w:rFonts w:ascii="PT Serif" w:hAnsi="PT Serif"/>
          <w:sz w:val="21"/>
          <w:szCs w:val="21"/>
        </w:rPr>
        <w:t>hen we observe</w:t>
      </w:r>
      <w:r w:rsidR="00237B34">
        <w:rPr>
          <w:rFonts w:ascii="PT Serif" w:hAnsi="PT Serif"/>
          <w:sz w:val="21"/>
          <w:szCs w:val="21"/>
        </w:rPr>
        <w:t xml:space="preserve">d </w:t>
      </w:r>
      <w:r w:rsidR="00CF410C">
        <w:rPr>
          <w:rFonts w:ascii="PT Serif" w:hAnsi="PT Serif"/>
          <w:sz w:val="21"/>
          <w:szCs w:val="21"/>
        </w:rPr>
        <w:t xml:space="preserve">behavioral interactions of </w:t>
      </w:r>
      <w:r w:rsidR="005A0581">
        <w:rPr>
          <w:rFonts w:ascii="PT Serif" w:hAnsi="PT Serif"/>
          <w:sz w:val="21"/>
          <w:szCs w:val="21"/>
        </w:rPr>
        <w:t xml:space="preserve">mating pairs (or female-female </w:t>
      </w:r>
      <w:r w:rsidR="00893728">
        <w:rPr>
          <w:rFonts w:ascii="PT Serif" w:hAnsi="PT Serif"/>
          <w:sz w:val="21"/>
          <w:szCs w:val="21"/>
        </w:rPr>
        <w:t>pairs</w:t>
      </w:r>
      <w:r w:rsidR="005A0581">
        <w:rPr>
          <w:rFonts w:ascii="PT Serif" w:hAnsi="PT Serif"/>
          <w:sz w:val="21"/>
          <w:szCs w:val="21"/>
        </w:rPr>
        <w:t xml:space="preserve"> in asexual</w:t>
      </w:r>
      <w:r w:rsidR="009B36B3">
        <w:rPr>
          <w:rFonts w:ascii="PT Serif" w:hAnsi="PT Serif"/>
          <w:sz w:val="21"/>
          <w:szCs w:val="21"/>
        </w:rPr>
        <w:t xml:space="preserve"> populations)</w:t>
      </w:r>
      <w:r w:rsidR="0077106B">
        <w:rPr>
          <w:rFonts w:ascii="PT Serif" w:hAnsi="PT Serif"/>
          <w:sz w:val="21"/>
          <w:szCs w:val="21"/>
        </w:rPr>
        <w:t xml:space="preserve"> in </w:t>
      </w:r>
      <w:r w:rsidR="009147B1">
        <w:rPr>
          <w:rFonts w:ascii="PT Serif" w:hAnsi="PT Serif"/>
          <w:sz w:val="21"/>
          <w:szCs w:val="21"/>
        </w:rPr>
        <w:t>a pest dish arena</w:t>
      </w:r>
      <w:r w:rsidR="005B29AB">
        <w:rPr>
          <w:rFonts w:ascii="PT Serif" w:hAnsi="PT Serif" w:hint="eastAsia"/>
          <w:sz w:val="21"/>
          <w:szCs w:val="21"/>
        </w:rPr>
        <w:t xml:space="preserve">. </w:t>
      </w:r>
      <w:r w:rsidR="0073271B">
        <w:rPr>
          <w:rFonts w:ascii="PT Serif" w:hAnsi="PT Serif"/>
          <w:sz w:val="21"/>
          <w:szCs w:val="21"/>
        </w:rPr>
        <w:t>When</w:t>
      </w:r>
      <w:r w:rsidR="0073271B">
        <w:rPr>
          <w:rFonts w:ascii="PT Serif" w:hAnsi="PT Serif" w:hint="eastAsia"/>
          <w:sz w:val="21"/>
          <w:szCs w:val="21"/>
        </w:rPr>
        <w:t xml:space="preserve"> </w:t>
      </w:r>
      <w:del w:id="102" w:author="Simon Hellemans" w:date="2025-02-17T17:49:00Z">
        <w:r w:rsidR="0073271B" w:rsidDel="001D5394">
          <w:rPr>
            <w:rFonts w:ascii="PT Serif" w:hAnsi="PT Serif" w:hint="eastAsia"/>
            <w:sz w:val="21"/>
            <w:szCs w:val="21"/>
          </w:rPr>
          <w:delText xml:space="preserve">we </w:delText>
        </w:r>
        <w:r w:rsidR="00E13428" w:rsidDel="001D5394">
          <w:rPr>
            <w:rFonts w:ascii="PT Serif" w:hAnsi="PT Serif" w:hint="eastAsia"/>
            <w:sz w:val="21"/>
            <w:szCs w:val="21"/>
          </w:rPr>
          <w:delText>pooled the</w:delText>
        </w:r>
      </w:del>
      <w:ins w:id="103" w:author="Simon Hellemans" w:date="2025-02-17T17:49:00Z">
        <w:r w:rsidR="001D5394">
          <w:rPr>
            <w:rFonts w:ascii="PT Serif" w:hAnsi="PT Serif"/>
            <w:sz w:val="21"/>
            <w:szCs w:val="21"/>
          </w:rPr>
          <w:t>species-specific</w:t>
        </w:r>
      </w:ins>
      <w:r w:rsidR="00E13428">
        <w:rPr>
          <w:rFonts w:ascii="PT Serif" w:hAnsi="PT Serif" w:hint="eastAsia"/>
          <w:sz w:val="21"/>
          <w:szCs w:val="21"/>
        </w:rPr>
        <w:t xml:space="preserve"> datasets</w:t>
      </w:r>
      <w:r w:rsidR="00893728">
        <w:rPr>
          <w:rFonts w:ascii="PT Serif" w:hAnsi="PT Serif" w:hint="eastAsia"/>
          <w:sz w:val="21"/>
          <w:szCs w:val="21"/>
        </w:rPr>
        <w:t xml:space="preserve"> </w:t>
      </w:r>
      <w:del w:id="104" w:author="Simon Hellemans" w:date="2025-02-17T17:49:00Z">
        <w:r w:rsidR="00893728" w:rsidDel="001D5394">
          <w:rPr>
            <w:rFonts w:ascii="PT Serif" w:hAnsi="PT Serif" w:hint="eastAsia"/>
            <w:sz w:val="21"/>
            <w:szCs w:val="21"/>
          </w:rPr>
          <w:delText>within each species</w:delText>
        </w:r>
      </w:del>
      <w:ins w:id="105" w:author="Simon Hellemans" w:date="2025-02-17T17:49:00Z">
        <w:r w:rsidR="001D5394">
          <w:rPr>
            <w:rFonts w:ascii="PT Serif" w:hAnsi="PT Serif"/>
            <w:sz w:val="21"/>
            <w:szCs w:val="21"/>
          </w:rPr>
          <w:t>were pooled</w:t>
        </w:r>
      </w:ins>
      <w:r w:rsidR="009A29C0">
        <w:rPr>
          <w:rFonts w:ascii="PT Serif" w:hAnsi="PT Serif" w:hint="eastAsia"/>
          <w:sz w:val="21"/>
          <w:szCs w:val="21"/>
        </w:rPr>
        <w:t xml:space="preserve">, pairs </w:t>
      </w:r>
      <w:r w:rsidR="00893728">
        <w:rPr>
          <w:rFonts w:ascii="PT Serif" w:hAnsi="PT Serif"/>
          <w:sz w:val="21"/>
          <w:szCs w:val="21"/>
        </w:rPr>
        <w:t xml:space="preserve">were </w:t>
      </w:r>
      <w:ins w:id="106" w:author="Simon Hellemans" w:date="2025-02-17T17:49:00Z">
        <w:r w:rsidR="001D5394">
          <w:rPr>
            <w:rFonts w:ascii="PT Serif" w:hAnsi="PT Serif"/>
            <w:sz w:val="21"/>
            <w:szCs w:val="21"/>
          </w:rPr>
          <w:t xml:space="preserve">often </w:t>
        </w:r>
      </w:ins>
      <w:r w:rsidR="00893728">
        <w:rPr>
          <w:rFonts w:ascii="PT Serif" w:hAnsi="PT Serif"/>
          <w:sz w:val="21"/>
          <w:szCs w:val="21"/>
        </w:rPr>
        <w:t xml:space="preserve">found </w:t>
      </w:r>
      <w:del w:id="107" w:author="Simon Hellemans" w:date="2025-02-17T17:49:00Z">
        <w:r w:rsidR="00893728" w:rsidDel="001D5394">
          <w:rPr>
            <w:rFonts w:ascii="PT Serif" w:hAnsi="PT Serif"/>
            <w:sz w:val="21"/>
            <w:szCs w:val="21"/>
          </w:rPr>
          <w:delText xml:space="preserve">often </w:delText>
        </w:r>
      </w:del>
      <w:ins w:id="108" w:author="Simon Hellemans" w:date="2025-02-17T17:49:00Z">
        <w:r w:rsidR="001D5394">
          <w:rPr>
            <w:rFonts w:ascii="PT Serif" w:hAnsi="PT Serif"/>
            <w:sz w:val="21"/>
            <w:szCs w:val="21"/>
          </w:rPr>
          <w:t xml:space="preserve">to be </w:t>
        </w:r>
      </w:ins>
      <w:r w:rsidR="00893728">
        <w:rPr>
          <w:rFonts w:ascii="PT Serif" w:hAnsi="PT Serif"/>
          <w:sz w:val="21"/>
          <w:szCs w:val="21"/>
        </w:rPr>
        <w:t xml:space="preserve">within two body length distances across all species, where data distribution seemed to </w:t>
      </w:r>
      <w:r w:rsidR="00893728">
        <w:rPr>
          <w:rFonts w:ascii="PT Serif" w:hAnsi="PT Serif"/>
          <w:sz w:val="21"/>
          <w:szCs w:val="21"/>
        </w:rPr>
        <w:lastRenderedPageBreak/>
        <w:t>follow different patterns within or beyond two body lengths</w:t>
      </w:r>
      <w:r w:rsidR="0005173D">
        <w:rPr>
          <w:rFonts w:ascii="PT Serif" w:hAnsi="PT Serif" w:hint="eastAsia"/>
          <w:sz w:val="21"/>
          <w:szCs w:val="21"/>
        </w:rPr>
        <w:t xml:space="preserve"> (Fig. 1AC). </w:t>
      </w:r>
      <w:ins w:id="109" w:author="Simon Hellemans" w:date="2025-02-17T17:50:00Z">
        <w:r w:rsidR="001D5394">
          <w:rPr>
            <w:rFonts w:ascii="PT Serif" w:hAnsi="PT Serif"/>
            <w:sz w:val="21"/>
            <w:szCs w:val="21"/>
          </w:rPr>
          <w:t xml:space="preserve">It follows that </w:t>
        </w:r>
      </w:ins>
      <w:del w:id="110" w:author="Simon Hellemans" w:date="2025-02-17T17:50:00Z">
        <w:r w:rsidR="004F17F6" w:rsidDel="001D5394">
          <w:rPr>
            <w:rFonts w:ascii="PT Serif" w:hAnsi="PT Serif" w:hint="eastAsia"/>
            <w:sz w:val="21"/>
            <w:szCs w:val="21"/>
          </w:rPr>
          <w:delText xml:space="preserve">Thus, </w:delText>
        </w:r>
      </w:del>
      <w:r w:rsidR="00933A58">
        <w:rPr>
          <w:rFonts w:ascii="PT Serif" w:hAnsi="PT Serif" w:hint="eastAsia"/>
          <w:sz w:val="21"/>
          <w:szCs w:val="21"/>
        </w:rPr>
        <w:t>termite</w:t>
      </w:r>
      <w:ins w:id="111" w:author="Simon Hellemans" w:date="2025-02-17T17:50:00Z">
        <w:r w:rsidR="001D5394">
          <w:rPr>
            <w:rFonts w:ascii="PT Serif" w:hAnsi="PT Serif"/>
            <w:sz w:val="21"/>
            <w:szCs w:val="21"/>
          </w:rPr>
          <w:t xml:space="preserve"> dealates</w:t>
        </w:r>
      </w:ins>
      <w:del w:id="112" w:author="Simon Hellemans" w:date="2025-02-17T17:50:00Z">
        <w:r w:rsidR="00933A58" w:rsidDel="001D5394">
          <w:rPr>
            <w:rFonts w:ascii="PT Serif" w:hAnsi="PT Serif" w:hint="eastAsia"/>
            <w:sz w:val="21"/>
            <w:szCs w:val="21"/>
          </w:rPr>
          <w:delText>s</w:delText>
        </w:r>
      </w:del>
      <w:r w:rsidR="00933A58">
        <w:rPr>
          <w:rFonts w:ascii="PT Serif" w:hAnsi="PT Serif" w:hint="eastAsia"/>
          <w:sz w:val="21"/>
          <w:szCs w:val="21"/>
        </w:rPr>
        <w:t xml:space="preserve"> </w:t>
      </w:r>
      <w:del w:id="113" w:author="Simon Hellemans" w:date="2025-02-17T17:50:00Z">
        <w:r w:rsidR="00933A58" w:rsidDel="001D5394">
          <w:rPr>
            <w:rFonts w:ascii="PT Serif" w:hAnsi="PT Serif"/>
            <w:sz w:val="21"/>
            <w:szCs w:val="21"/>
          </w:rPr>
          <w:delText>should</w:delText>
        </w:r>
        <w:r w:rsidR="00933A58" w:rsidDel="001D5394">
          <w:rPr>
            <w:rFonts w:ascii="PT Serif" w:hAnsi="PT Serif" w:hint="eastAsia"/>
            <w:sz w:val="21"/>
            <w:szCs w:val="21"/>
          </w:rPr>
          <w:delText xml:space="preserve"> have been in </w:delText>
        </w:r>
      </w:del>
      <w:r w:rsidR="00933A58">
        <w:rPr>
          <w:rFonts w:ascii="PT Serif" w:hAnsi="PT Serif" w:hint="eastAsia"/>
          <w:sz w:val="21"/>
          <w:szCs w:val="21"/>
        </w:rPr>
        <w:t>interact</w:t>
      </w:r>
      <w:del w:id="114" w:author="Simon Hellemans" w:date="2025-02-17T17:50:00Z">
        <w:r w:rsidR="00933A58" w:rsidDel="001D5394">
          <w:rPr>
            <w:rFonts w:ascii="PT Serif" w:hAnsi="PT Serif" w:hint="eastAsia"/>
            <w:sz w:val="21"/>
            <w:szCs w:val="21"/>
          </w:rPr>
          <w:delText>ion</w:delText>
        </w:r>
      </w:del>
      <w:r w:rsidR="00933A58">
        <w:rPr>
          <w:rFonts w:ascii="PT Serif" w:hAnsi="PT Serif" w:hint="eastAsia"/>
          <w:sz w:val="21"/>
          <w:szCs w:val="21"/>
        </w:rPr>
        <w:t xml:space="preserve"> when </w:t>
      </w:r>
      <w:del w:id="115" w:author="Simon Hellemans" w:date="2025-02-17T17:50:00Z">
        <w:r w:rsidR="00933A58" w:rsidDel="001D5394">
          <w:rPr>
            <w:rFonts w:ascii="PT Serif" w:hAnsi="PT Serif" w:hint="eastAsia"/>
            <w:sz w:val="21"/>
            <w:szCs w:val="21"/>
          </w:rPr>
          <w:delText>they were</w:delText>
        </w:r>
      </w:del>
      <w:ins w:id="116" w:author="Simon Hellemans" w:date="2025-02-17T17:50:00Z">
        <w:r w:rsidR="001D5394">
          <w:rPr>
            <w:rFonts w:ascii="PT Serif" w:hAnsi="PT Serif"/>
            <w:sz w:val="21"/>
            <w:szCs w:val="21"/>
          </w:rPr>
          <w:t>at</w:t>
        </w:r>
      </w:ins>
      <w:r w:rsidR="00933A58">
        <w:rPr>
          <w:rFonts w:ascii="PT Serif" w:hAnsi="PT Serif" w:hint="eastAsia"/>
          <w:sz w:val="21"/>
          <w:szCs w:val="21"/>
        </w:rPr>
        <w:t xml:space="preserve"> within two body </w:t>
      </w:r>
      <w:r w:rsidR="00893728">
        <w:rPr>
          <w:rFonts w:ascii="PT Serif" w:hAnsi="PT Serif"/>
          <w:sz w:val="21"/>
          <w:szCs w:val="21"/>
        </w:rPr>
        <w:t>lengths</w:t>
      </w:r>
      <w:r w:rsidR="00B856B5">
        <w:rPr>
          <w:rFonts w:ascii="PT Serif" w:hAnsi="PT Serif" w:hint="eastAsia"/>
          <w:sz w:val="21"/>
          <w:szCs w:val="21"/>
        </w:rPr>
        <w:t>.</w:t>
      </w:r>
    </w:p>
    <w:p w14:paraId="476B51D5" w14:textId="1CA93C76" w:rsidR="00A1666A" w:rsidRDefault="00574EBE" w:rsidP="00F20FD9">
      <w:pPr>
        <w:snapToGrid w:val="0"/>
        <w:spacing w:after="0" w:line="240" w:lineRule="auto"/>
        <w:ind w:firstLine="360"/>
        <w:jc w:val="both"/>
        <w:rPr>
          <w:rFonts w:ascii="PT Serif" w:hAnsi="PT Serif"/>
          <w:sz w:val="21"/>
          <w:szCs w:val="21"/>
        </w:rPr>
      </w:pPr>
      <w:del w:id="117" w:author="Simon Hellemans" w:date="2025-02-17T17:51:00Z">
        <w:r w:rsidDel="001D5394">
          <w:rPr>
            <w:rFonts w:ascii="PT Serif" w:hAnsi="PT Serif" w:hint="eastAsia"/>
            <w:sz w:val="21"/>
            <w:szCs w:val="21"/>
          </w:rPr>
          <w:delText xml:space="preserve"> </w:delText>
        </w:r>
      </w:del>
      <w:r>
        <w:rPr>
          <w:rFonts w:ascii="PT Serif" w:hAnsi="PT Serif" w:hint="eastAsia"/>
          <w:sz w:val="21"/>
          <w:szCs w:val="21"/>
        </w:rPr>
        <w:t xml:space="preserve">Second, when termites </w:t>
      </w:r>
      <w:r w:rsidR="00893728">
        <w:rPr>
          <w:rFonts w:ascii="PT Serif" w:hAnsi="PT Serif" w:hint="eastAsia"/>
          <w:sz w:val="21"/>
          <w:szCs w:val="21"/>
        </w:rPr>
        <w:t>were</w:t>
      </w:r>
      <w:r>
        <w:rPr>
          <w:rFonts w:ascii="PT Serif" w:hAnsi="PT Serif" w:hint="eastAsia"/>
          <w:sz w:val="21"/>
          <w:szCs w:val="21"/>
        </w:rPr>
        <w:t xml:space="preserve"> within two body length</w:t>
      </w:r>
      <w:r w:rsidR="00893728">
        <w:rPr>
          <w:rFonts w:ascii="PT Serif" w:hAnsi="PT Serif" w:hint="eastAsia"/>
          <w:sz w:val="21"/>
          <w:szCs w:val="21"/>
        </w:rPr>
        <w:t>s</w:t>
      </w:r>
      <w:r>
        <w:rPr>
          <w:rFonts w:ascii="PT Serif" w:hAnsi="PT Serif" w:hint="eastAsia"/>
          <w:sz w:val="21"/>
          <w:szCs w:val="21"/>
        </w:rPr>
        <w:t xml:space="preserve">, </w:t>
      </w:r>
      <w:ins w:id="118" w:author="Simon Hellemans" w:date="2025-02-17T21:53:00Z">
        <w:r w:rsidR="00FE6912">
          <w:rPr>
            <w:rFonts w:ascii="PT Serif" w:hAnsi="PT Serif"/>
            <w:sz w:val="21"/>
            <w:szCs w:val="21"/>
          </w:rPr>
          <w:t xml:space="preserve">the </w:t>
        </w:r>
      </w:ins>
      <w:r w:rsidR="00F9000B">
        <w:rPr>
          <w:rFonts w:ascii="PT Serif" w:hAnsi="PT Serif" w:hint="eastAsia"/>
          <w:sz w:val="21"/>
          <w:szCs w:val="21"/>
        </w:rPr>
        <w:t>spatial orientation</w:t>
      </w:r>
      <w:r w:rsidR="00BD1E34">
        <w:rPr>
          <w:rFonts w:ascii="PT Serif" w:hAnsi="PT Serif" w:hint="eastAsia"/>
          <w:sz w:val="21"/>
          <w:szCs w:val="21"/>
        </w:rPr>
        <w:t xml:space="preserve">s of pairs </w:t>
      </w:r>
      <w:del w:id="119" w:author="Simon Hellemans" w:date="2025-02-17T21:53:00Z">
        <w:r w:rsidR="00BD1E34" w:rsidDel="00FE6912">
          <w:rPr>
            <w:rFonts w:ascii="PT Serif" w:hAnsi="PT Serif" w:hint="eastAsia"/>
            <w:sz w:val="21"/>
            <w:szCs w:val="21"/>
          </w:rPr>
          <w:delText xml:space="preserve">were </w:delText>
        </w:r>
      </w:del>
      <w:r w:rsidR="00BD1E34">
        <w:rPr>
          <w:rFonts w:ascii="PT Serif" w:hAnsi="PT Serif" w:hint="eastAsia"/>
          <w:sz w:val="21"/>
          <w:szCs w:val="21"/>
        </w:rPr>
        <w:t>differe</w:t>
      </w:r>
      <w:ins w:id="120" w:author="Simon Hellemans" w:date="2025-02-17T21:53:00Z">
        <w:r w:rsidR="00FE6912">
          <w:rPr>
            <w:rFonts w:ascii="PT Serif" w:hAnsi="PT Serif"/>
            <w:sz w:val="21"/>
            <w:szCs w:val="21"/>
          </w:rPr>
          <w:t>d</w:t>
        </w:r>
      </w:ins>
      <w:del w:id="121" w:author="Simon Hellemans" w:date="2025-02-17T21:53:00Z">
        <w:r w:rsidR="00BD1E34" w:rsidDel="00FE6912">
          <w:rPr>
            <w:rFonts w:ascii="PT Serif" w:hAnsi="PT Serif" w:hint="eastAsia"/>
            <w:sz w:val="21"/>
            <w:szCs w:val="21"/>
          </w:rPr>
          <w:delText>nt</w:delText>
        </w:r>
      </w:del>
      <w:r w:rsidR="00BD1E34">
        <w:rPr>
          <w:rFonts w:ascii="PT Serif" w:hAnsi="PT Serif" w:hint="eastAsia"/>
          <w:sz w:val="21"/>
          <w:szCs w:val="21"/>
        </w:rPr>
        <w:t xml:space="preserve">. </w:t>
      </w:r>
      <w:r w:rsidR="00133B09">
        <w:rPr>
          <w:rFonts w:ascii="PT Serif" w:hAnsi="PT Serif" w:hint="eastAsia"/>
          <w:sz w:val="21"/>
          <w:szCs w:val="21"/>
        </w:rPr>
        <w:t xml:space="preserve">In </w:t>
      </w:r>
      <w:r w:rsidR="00133B09" w:rsidRPr="00A55006">
        <w:rPr>
          <w:rFonts w:ascii="PT Serif" w:hAnsi="PT Serif" w:hint="eastAsia"/>
          <w:i/>
          <w:iCs/>
          <w:sz w:val="21"/>
          <w:szCs w:val="21"/>
        </w:rPr>
        <w:t>G. satsumensis</w:t>
      </w:r>
      <w:r w:rsidR="004821C2">
        <w:rPr>
          <w:rFonts w:ascii="PT Serif" w:hAnsi="PT Serif" w:hint="eastAsia"/>
          <w:sz w:val="21"/>
          <w:szCs w:val="21"/>
        </w:rPr>
        <w:t xml:space="preserve">, pairs </w:t>
      </w:r>
      <w:r w:rsidR="00893728">
        <w:rPr>
          <w:rFonts w:ascii="PT Serif" w:hAnsi="PT Serif"/>
          <w:sz w:val="21"/>
          <w:szCs w:val="21"/>
        </w:rPr>
        <w:t xml:space="preserve">were </w:t>
      </w:r>
      <w:r w:rsidR="004821C2">
        <w:rPr>
          <w:rFonts w:ascii="PT Serif" w:hAnsi="PT Serif" w:hint="eastAsia"/>
          <w:sz w:val="21"/>
          <w:szCs w:val="21"/>
        </w:rPr>
        <w:t xml:space="preserve">often positioned </w:t>
      </w:r>
      <w:r w:rsidR="0046756B">
        <w:rPr>
          <w:rFonts w:ascii="PT Serif" w:hAnsi="PT Serif" w:hint="eastAsia"/>
          <w:sz w:val="21"/>
          <w:szCs w:val="21"/>
        </w:rPr>
        <w:t xml:space="preserve">in a </w:t>
      </w:r>
      <w:commentRangeStart w:id="122"/>
      <w:r w:rsidR="0046756B">
        <w:rPr>
          <w:rFonts w:ascii="PT Serif" w:hAnsi="PT Serif" w:hint="eastAsia"/>
          <w:sz w:val="21"/>
          <w:szCs w:val="21"/>
        </w:rPr>
        <w:t>single file</w:t>
      </w:r>
      <w:commentRangeEnd w:id="122"/>
      <w:r w:rsidR="00350F97">
        <w:rPr>
          <w:rStyle w:val="CommentReference"/>
        </w:rPr>
        <w:commentReference w:id="122"/>
      </w:r>
      <w:r w:rsidR="0046756B">
        <w:rPr>
          <w:rFonts w:ascii="PT Serif" w:hAnsi="PT Serif" w:hint="eastAsia"/>
          <w:sz w:val="21"/>
          <w:szCs w:val="21"/>
        </w:rPr>
        <w:t xml:space="preserve">, </w:t>
      </w:r>
      <w:del w:id="123" w:author="Simon Hellemans" w:date="2025-02-17T21:50:00Z">
        <w:r w:rsidR="0046756B" w:rsidDel="00DD2F98">
          <w:rPr>
            <w:rFonts w:ascii="PT Serif" w:hAnsi="PT Serif" w:hint="eastAsia"/>
            <w:sz w:val="21"/>
            <w:szCs w:val="21"/>
          </w:rPr>
          <w:delText xml:space="preserve">where </w:delText>
        </w:r>
      </w:del>
      <w:ins w:id="124" w:author="Simon Hellemans" w:date="2025-02-17T21:50:00Z">
        <w:r w:rsidR="00DD2F98">
          <w:rPr>
            <w:rFonts w:ascii="PT Serif" w:hAnsi="PT Serif" w:hint="eastAsia"/>
            <w:sz w:val="21"/>
            <w:szCs w:val="21"/>
          </w:rPr>
          <w:t>w</w:t>
        </w:r>
        <w:r w:rsidR="00DD2F98">
          <w:rPr>
            <w:rFonts w:ascii="PT Serif" w:hAnsi="PT Serif"/>
            <w:sz w:val="21"/>
            <w:szCs w:val="21"/>
          </w:rPr>
          <w:t>ith</w:t>
        </w:r>
        <w:r w:rsidR="00DD2F98">
          <w:rPr>
            <w:rFonts w:ascii="PT Serif" w:hAnsi="PT Serif" w:hint="eastAsia"/>
            <w:sz w:val="21"/>
            <w:szCs w:val="21"/>
          </w:rPr>
          <w:t xml:space="preserve"> </w:t>
        </w:r>
      </w:ins>
      <w:ins w:id="125" w:author="Simon Hellemans" w:date="2025-02-17T21:51:00Z">
        <w:r w:rsidR="00DD2F98">
          <w:rPr>
            <w:rFonts w:ascii="PT Serif" w:hAnsi="PT Serif"/>
            <w:sz w:val="21"/>
            <w:szCs w:val="21"/>
          </w:rPr>
          <w:t xml:space="preserve">the </w:t>
        </w:r>
      </w:ins>
      <w:r w:rsidR="0046756B">
        <w:rPr>
          <w:rFonts w:ascii="PT Serif" w:hAnsi="PT Serif" w:hint="eastAsia"/>
          <w:sz w:val="21"/>
          <w:szCs w:val="21"/>
        </w:rPr>
        <w:t>female</w:t>
      </w:r>
      <w:del w:id="126" w:author="Simon Hellemans" w:date="2025-02-17T21:51:00Z">
        <w:r w:rsidR="0046756B" w:rsidDel="00DD2F98">
          <w:rPr>
            <w:rFonts w:ascii="PT Serif" w:hAnsi="PT Serif" w:hint="eastAsia"/>
            <w:sz w:val="21"/>
            <w:szCs w:val="21"/>
          </w:rPr>
          <w:delText>s</w:delText>
        </w:r>
      </w:del>
      <w:r w:rsidR="0046756B">
        <w:rPr>
          <w:rFonts w:ascii="PT Serif" w:hAnsi="PT Serif" w:hint="eastAsia"/>
          <w:sz w:val="21"/>
          <w:szCs w:val="21"/>
        </w:rPr>
        <w:t xml:space="preserve"> </w:t>
      </w:r>
      <w:del w:id="127" w:author="Simon Hellemans" w:date="2025-02-17T21:51:00Z">
        <w:r w:rsidR="0046756B" w:rsidDel="00DD2F98">
          <w:rPr>
            <w:rFonts w:ascii="PT Serif" w:hAnsi="PT Serif" w:hint="eastAsia"/>
            <w:sz w:val="21"/>
            <w:szCs w:val="21"/>
          </w:rPr>
          <w:delText xml:space="preserve">were </w:delText>
        </w:r>
      </w:del>
      <w:r w:rsidR="0046756B">
        <w:rPr>
          <w:rFonts w:ascii="PT Serif" w:hAnsi="PT Serif" w:hint="eastAsia"/>
          <w:sz w:val="21"/>
          <w:szCs w:val="21"/>
        </w:rPr>
        <w:t xml:space="preserve">either </w:t>
      </w:r>
      <w:ins w:id="128" w:author="Simon Hellemans" w:date="2025-02-17T21:51:00Z">
        <w:r w:rsidR="00DD2F98">
          <w:rPr>
            <w:rFonts w:ascii="PT Serif" w:hAnsi="PT Serif"/>
            <w:sz w:val="21"/>
            <w:szCs w:val="21"/>
          </w:rPr>
          <w:t xml:space="preserve">in front or </w:t>
        </w:r>
      </w:ins>
      <w:r w:rsidR="0046756B">
        <w:rPr>
          <w:rFonts w:ascii="PT Serif" w:hAnsi="PT Serif" w:hint="eastAsia"/>
          <w:sz w:val="21"/>
          <w:szCs w:val="21"/>
        </w:rPr>
        <w:t xml:space="preserve">behind </w:t>
      </w:r>
      <w:del w:id="129" w:author="Simon Hellemans" w:date="2025-02-17T21:51:00Z">
        <w:r w:rsidR="0046756B" w:rsidDel="00DD2F98">
          <w:rPr>
            <w:rFonts w:ascii="PT Serif" w:hAnsi="PT Serif" w:hint="eastAsia"/>
            <w:sz w:val="21"/>
            <w:szCs w:val="21"/>
          </w:rPr>
          <w:delText xml:space="preserve">or in front </w:delText>
        </w:r>
      </w:del>
      <w:r w:rsidR="0046756B">
        <w:rPr>
          <w:rFonts w:ascii="PT Serif" w:hAnsi="PT Serif" w:hint="eastAsia"/>
          <w:sz w:val="21"/>
          <w:szCs w:val="21"/>
        </w:rPr>
        <w:t>of the male</w:t>
      </w:r>
      <w:del w:id="130" w:author="Simon Hellemans" w:date="2025-02-17T21:51:00Z">
        <w:r w:rsidR="0046756B" w:rsidDel="00DD2F98">
          <w:rPr>
            <w:rFonts w:ascii="PT Serif" w:hAnsi="PT Serif" w:hint="eastAsia"/>
            <w:sz w:val="21"/>
            <w:szCs w:val="21"/>
          </w:rPr>
          <w:delText>s</w:delText>
        </w:r>
        <w:r w:rsidR="00A55006" w:rsidDel="00DD2F98">
          <w:rPr>
            <w:rFonts w:ascii="PT Serif" w:hAnsi="PT Serif" w:hint="eastAsia"/>
            <w:sz w:val="21"/>
            <w:szCs w:val="21"/>
          </w:rPr>
          <w:delText xml:space="preserve">, and </w:delText>
        </w:r>
        <w:r w:rsidR="00A55006" w:rsidDel="00DD2F98">
          <w:rPr>
            <w:rFonts w:ascii="PT Serif" w:hAnsi="PT Serif"/>
            <w:sz w:val="21"/>
            <w:szCs w:val="21"/>
          </w:rPr>
          <w:delText>vice versa</w:delText>
        </w:r>
      </w:del>
      <w:r w:rsidR="00A55006">
        <w:rPr>
          <w:rFonts w:ascii="PT Serif" w:hAnsi="PT Serif" w:hint="eastAsia"/>
          <w:sz w:val="21"/>
          <w:szCs w:val="21"/>
        </w:rPr>
        <w:t xml:space="preserve"> (Fig. 1</w:t>
      </w:r>
      <w:r w:rsidR="0045584B">
        <w:rPr>
          <w:rFonts w:ascii="PT Serif" w:hAnsi="PT Serif" w:hint="eastAsia"/>
          <w:sz w:val="21"/>
          <w:szCs w:val="21"/>
        </w:rPr>
        <w:t>AB</w:t>
      </w:r>
      <w:r w:rsidR="00A55006">
        <w:rPr>
          <w:rFonts w:ascii="PT Serif" w:hAnsi="PT Serif" w:hint="eastAsia"/>
          <w:sz w:val="21"/>
          <w:szCs w:val="21"/>
        </w:rPr>
        <w:t>)</w:t>
      </w:r>
      <w:ins w:id="131" w:author="Simon Hellemans" w:date="2025-02-17T21:53:00Z">
        <w:r w:rsidR="00FE6912">
          <w:rPr>
            <w:rFonts w:ascii="PT Serif" w:hAnsi="PT Serif"/>
            <w:sz w:val="21"/>
            <w:szCs w:val="21"/>
          </w:rPr>
          <w:t xml:space="preserve"> </w:t>
        </w:r>
        <w:r w:rsidR="00FE6912" w:rsidRPr="00FE6912">
          <w:rPr>
            <w:rFonts w:ascii="PT Serif" w:hAnsi="PT Serif"/>
            <w:sz w:val="21"/>
            <w:szCs w:val="21"/>
          </w:rPr>
          <w:t>—</w:t>
        </w:r>
      </w:ins>
      <w:ins w:id="132" w:author="Simon Hellemans" w:date="2025-02-17T21:54:00Z">
        <w:r w:rsidR="00FE6912" w:rsidRPr="00FE6912">
          <w:rPr>
            <w:rFonts w:ascii="PT Serif" w:hAnsi="PT Serif"/>
            <w:i/>
            <w:iCs/>
            <w:sz w:val="21"/>
            <w:szCs w:val="21"/>
            <w:rPrChange w:id="133" w:author="Simon Hellemans" w:date="2025-02-17T21:56:00Z">
              <w:rPr>
                <w:rFonts w:ascii="PT Serif" w:hAnsi="PT Serif"/>
                <w:sz w:val="21"/>
                <w:szCs w:val="21"/>
              </w:rPr>
            </w:rPrChange>
          </w:rPr>
          <w:t>i.e.</w:t>
        </w:r>
        <w:r w:rsidR="00FE6912">
          <w:rPr>
            <w:rFonts w:ascii="PT Serif" w:hAnsi="PT Serif"/>
            <w:sz w:val="21"/>
            <w:szCs w:val="21"/>
          </w:rPr>
          <w:t xml:space="preserve">, they exhibit </w:t>
        </w:r>
      </w:ins>
      <w:ins w:id="134" w:author="Simon Hellemans" w:date="2025-02-17T21:56:00Z">
        <w:r w:rsidR="00FE6912">
          <w:rPr>
            <w:rFonts w:ascii="PT Serif" w:hAnsi="PT Serif"/>
            <w:sz w:val="21"/>
            <w:szCs w:val="21"/>
          </w:rPr>
          <w:t xml:space="preserve">both </w:t>
        </w:r>
      </w:ins>
      <w:ins w:id="135" w:author="Simon Hellemans" w:date="2025-02-17T21:54:00Z">
        <w:r w:rsidR="00FE6912">
          <w:rPr>
            <w:rFonts w:ascii="PT Serif" w:hAnsi="PT Serif"/>
            <w:sz w:val="21"/>
            <w:szCs w:val="21"/>
          </w:rPr>
          <w:t>female-led and male-led tandems</w:t>
        </w:r>
      </w:ins>
      <w:r w:rsidR="00A55006">
        <w:rPr>
          <w:rFonts w:ascii="PT Serif" w:hAnsi="PT Serif" w:hint="eastAsia"/>
          <w:sz w:val="21"/>
          <w:szCs w:val="21"/>
        </w:rPr>
        <w:t xml:space="preserve">. </w:t>
      </w:r>
      <w:r w:rsidR="00BD1E34">
        <w:rPr>
          <w:rFonts w:ascii="PT Serif" w:hAnsi="PT Serif" w:hint="eastAsia"/>
          <w:sz w:val="21"/>
          <w:szCs w:val="21"/>
        </w:rPr>
        <w:t xml:space="preserve">In </w:t>
      </w:r>
      <w:r w:rsidR="00BD1E34" w:rsidRPr="00BD1E34">
        <w:rPr>
          <w:rFonts w:ascii="PT Serif" w:hAnsi="PT Serif" w:hint="eastAsia"/>
          <w:i/>
          <w:iCs/>
          <w:sz w:val="21"/>
          <w:szCs w:val="21"/>
        </w:rPr>
        <w:t>G. fuscus</w:t>
      </w:r>
      <w:r w:rsidR="00BD1E34">
        <w:rPr>
          <w:rFonts w:ascii="PT Serif" w:hAnsi="PT Serif" w:hint="eastAsia"/>
          <w:sz w:val="21"/>
          <w:szCs w:val="21"/>
        </w:rPr>
        <w:t>, similarly</w:t>
      </w:r>
      <w:r w:rsidR="0045584B">
        <w:rPr>
          <w:rFonts w:ascii="PT Serif" w:hAnsi="PT Serif" w:hint="eastAsia"/>
          <w:sz w:val="21"/>
          <w:szCs w:val="21"/>
        </w:rPr>
        <w:t xml:space="preserve"> positioned in a single file</w:t>
      </w:r>
      <w:r w:rsidR="00632F51">
        <w:rPr>
          <w:rFonts w:ascii="PT Serif" w:hAnsi="PT Serif" w:hint="eastAsia"/>
          <w:sz w:val="21"/>
          <w:szCs w:val="21"/>
        </w:rPr>
        <w:t>;</w:t>
      </w:r>
      <w:r w:rsidR="0045584B">
        <w:rPr>
          <w:rFonts w:ascii="PT Serif" w:hAnsi="PT Serif" w:hint="eastAsia"/>
          <w:sz w:val="21"/>
          <w:szCs w:val="21"/>
        </w:rPr>
        <w:t xml:space="preserve"> </w:t>
      </w:r>
      <w:ins w:id="136" w:author="Simon Hellemans" w:date="2025-02-17T21:54:00Z">
        <w:r w:rsidR="00FE6912">
          <w:rPr>
            <w:rFonts w:ascii="PT Serif" w:hAnsi="PT Serif"/>
            <w:sz w:val="21"/>
            <w:szCs w:val="21"/>
          </w:rPr>
          <w:t xml:space="preserve">tandems were more </w:t>
        </w:r>
        <w:commentRangeStart w:id="137"/>
        <w:r w:rsidR="00FE6912">
          <w:rPr>
            <w:rFonts w:ascii="PT Serif" w:hAnsi="PT Serif"/>
            <w:sz w:val="21"/>
            <w:szCs w:val="21"/>
          </w:rPr>
          <w:t>frequently</w:t>
        </w:r>
      </w:ins>
      <w:commentRangeEnd w:id="137"/>
      <w:ins w:id="138" w:author="Simon Hellemans" w:date="2025-02-17T21:55:00Z">
        <w:r w:rsidR="00FE6912">
          <w:rPr>
            <w:rStyle w:val="CommentReference"/>
          </w:rPr>
          <w:commentReference w:id="137"/>
        </w:r>
      </w:ins>
      <w:ins w:id="139" w:author="Simon Hellemans" w:date="2025-02-17T21:54:00Z">
        <w:r w:rsidR="00FE6912">
          <w:rPr>
            <w:rFonts w:ascii="PT Serif" w:hAnsi="PT Serif"/>
            <w:sz w:val="21"/>
            <w:szCs w:val="21"/>
          </w:rPr>
          <w:t xml:space="preserve"> </w:t>
        </w:r>
      </w:ins>
      <w:ins w:id="140" w:author="Simon Hellemans" w:date="2025-02-17T21:55:00Z">
        <w:r w:rsidR="00FE6912">
          <w:rPr>
            <w:rFonts w:ascii="PT Serif" w:hAnsi="PT Serif"/>
            <w:sz w:val="21"/>
            <w:szCs w:val="21"/>
          </w:rPr>
          <w:t xml:space="preserve">male-led </w:t>
        </w:r>
      </w:ins>
      <w:del w:id="141" w:author="Simon Hellemans" w:date="2025-02-17T21:55:00Z">
        <w:r w:rsidR="0045584B" w:rsidDel="00FE6912">
          <w:rPr>
            <w:rFonts w:ascii="PT Serif" w:hAnsi="PT Serif" w:hint="eastAsia"/>
            <w:sz w:val="21"/>
            <w:szCs w:val="21"/>
          </w:rPr>
          <w:delText xml:space="preserve">females were often positioned behind males </w:delText>
        </w:r>
      </w:del>
      <w:r w:rsidR="0045584B">
        <w:rPr>
          <w:rFonts w:ascii="PT Serif" w:hAnsi="PT Serif" w:hint="eastAsia"/>
          <w:sz w:val="21"/>
          <w:szCs w:val="21"/>
        </w:rPr>
        <w:t xml:space="preserve">(Fig. 1AC). </w:t>
      </w:r>
      <w:r w:rsidR="00A61696">
        <w:rPr>
          <w:rFonts w:ascii="PT Serif" w:hAnsi="PT Serif" w:hint="eastAsia"/>
          <w:sz w:val="21"/>
          <w:szCs w:val="21"/>
        </w:rPr>
        <w:t xml:space="preserve">In contrast, </w:t>
      </w:r>
      <w:r w:rsidR="002601E0">
        <w:rPr>
          <w:rFonts w:ascii="PT Serif" w:hAnsi="PT Serif" w:hint="eastAsia"/>
          <w:sz w:val="21"/>
          <w:szCs w:val="21"/>
        </w:rPr>
        <w:t xml:space="preserve">we could not observe </w:t>
      </w:r>
      <w:del w:id="142" w:author="Simon Hellemans" w:date="2025-02-17T21:56:00Z">
        <w:r w:rsidR="00A720F3" w:rsidDel="0029440C">
          <w:rPr>
            <w:rFonts w:ascii="PT Serif" w:hAnsi="PT Serif"/>
            <w:sz w:val="21"/>
            <w:szCs w:val="21"/>
          </w:rPr>
          <w:delText xml:space="preserve">the </w:delText>
        </w:r>
      </w:del>
      <w:ins w:id="143" w:author="Simon Hellemans" w:date="2025-02-17T21:56:00Z">
        <w:r w:rsidR="0029440C">
          <w:rPr>
            <w:rFonts w:ascii="PT Serif" w:hAnsi="PT Serif"/>
            <w:sz w:val="21"/>
            <w:szCs w:val="21"/>
          </w:rPr>
          <w:t xml:space="preserve">a </w:t>
        </w:r>
      </w:ins>
      <w:r w:rsidR="00A720F3">
        <w:rPr>
          <w:rFonts w:ascii="PT Serif" w:hAnsi="PT Serif"/>
          <w:sz w:val="21"/>
          <w:szCs w:val="21"/>
        </w:rPr>
        <w:t>clear</w:t>
      </w:r>
      <w:r w:rsidR="002601E0">
        <w:rPr>
          <w:rFonts w:ascii="PT Serif" w:hAnsi="PT Serif" w:hint="eastAsia"/>
          <w:sz w:val="21"/>
          <w:szCs w:val="21"/>
        </w:rPr>
        <w:t xml:space="preserve"> </w:t>
      </w:r>
      <w:del w:id="144" w:author="Simon Hellemans" w:date="2025-02-17T21:56:00Z">
        <w:r w:rsidR="002601E0" w:rsidDel="0029440C">
          <w:rPr>
            <w:rFonts w:ascii="PT Serif" w:hAnsi="PT Serif" w:hint="eastAsia"/>
            <w:sz w:val="21"/>
            <w:szCs w:val="21"/>
          </w:rPr>
          <w:delText xml:space="preserve">following </w:delText>
        </w:r>
      </w:del>
      <w:r w:rsidR="002601E0">
        <w:rPr>
          <w:rFonts w:ascii="PT Serif" w:hAnsi="PT Serif" w:hint="eastAsia"/>
          <w:sz w:val="21"/>
          <w:szCs w:val="21"/>
        </w:rPr>
        <w:t xml:space="preserve">positioning in </w:t>
      </w:r>
      <w:r w:rsidR="002601E0" w:rsidRPr="00A1666A">
        <w:rPr>
          <w:rFonts w:ascii="PT Serif" w:hAnsi="PT Serif" w:hint="eastAsia"/>
          <w:i/>
          <w:sz w:val="21"/>
          <w:szCs w:val="21"/>
        </w:rPr>
        <w:t>G. nakajimai</w:t>
      </w:r>
      <w:ins w:id="145" w:author="Simon Hellemans" w:date="2025-02-17T21:56:00Z">
        <w:r w:rsidR="0029440C">
          <w:rPr>
            <w:rFonts w:ascii="PT Serif" w:hAnsi="PT Serif"/>
            <w:iCs/>
            <w:sz w:val="21"/>
            <w:szCs w:val="21"/>
          </w:rPr>
          <w:t>, with neither a leader nor a follower,</w:t>
        </w:r>
      </w:ins>
      <w:r w:rsidR="002601E0">
        <w:rPr>
          <w:rFonts w:ascii="PT Serif" w:hAnsi="PT Serif" w:hint="eastAsia"/>
          <w:sz w:val="21"/>
          <w:szCs w:val="21"/>
        </w:rPr>
        <w:t xml:space="preserve"> in either sexual </w:t>
      </w:r>
      <w:r w:rsidR="00A720F3">
        <w:rPr>
          <w:rFonts w:ascii="PT Serif" w:hAnsi="PT Serif"/>
          <w:sz w:val="21"/>
          <w:szCs w:val="21"/>
        </w:rPr>
        <w:t>or</w:t>
      </w:r>
      <w:r w:rsidR="002601E0">
        <w:rPr>
          <w:rFonts w:ascii="PT Serif" w:hAnsi="PT Serif" w:hint="eastAsia"/>
          <w:sz w:val="21"/>
          <w:szCs w:val="21"/>
        </w:rPr>
        <w:t xml:space="preserve"> asexual populations (Fig. </w:t>
      </w:r>
      <w:r w:rsidR="0009129D">
        <w:rPr>
          <w:rFonts w:ascii="PT Serif" w:hAnsi="PT Serif" w:hint="eastAsia"/>
          <w:sz w:val="21"/>
          <w:szCs w:val="21"/>
        </w:rPr>
        <w:t>1</w:t>
      </w:r>
      <w:r w:rsidR="002601E0">
        <w:rPr>
          <w:rFonts w:ascii="PT Serif" w:hAnsi="PT Serif" w:hint="eastAsia"/>
          <w:sz w:val="21"/>
          <w:szCs w:val="21"/>
        </w:rPr>
        <w:t xml:space="preserve">AB). </w:t>
      </w:r>
      <w:commentRangeStart w:id="146"/>
      <w:r w:rsidR="00A1274F">
        <w:rPr>
          <w:rFonts w:ascii="PT Serif" w:hAnsi="PT Serif" w:hint="eastAsia"/>
          <w:sz w:val="21"/>
          <w:szCs w:val="21"/>
        </w:rPr>
        <w:t>We used these observations for defining tandem runs</w:t>
      </w:r>
      <w:r w:rsidR="00127CDA">
        <w:rPr>
          <w:rFonts w:ascii="PT Serif" w:hAnsi="PT Serif" w:hint="eastAsia"/>
          <w:sz w:val="21"/>
          <w:szCs w:val="21"/>
        </w:rPr>
        <w:t>;</w:t>
      </w:r>
      <w:r w:rsidR="00A1274F">
        <w:rPr>
          <w:rFonts w:ascii="PT Serif" w:hAnsi="PT Serif" w:hint="eastAsia"/>
          <w:sz w:val="21"/>
          <w:szCs w:val="21"/>
        </w:rPr>
        <w:t xml:space="preserve"> </w:t>
      </w:r>
      <w:r w:rsidR="00127CDA">
        <w:rPr>
          <w:rFonts w:ascii="PT Serif" w:hAnsi="PT Serif"/>
          <w:sz w:val="21"/>
          <w:szCs w:val="21"/>
        </w:rPr>
        <w:t>partners</w:t>
      </w:r>
      <w:r w:rsidR="00127CDA">
        <w:rPr>
          <w:rFonts w:ascii="PT Serif" w:hAnsi="PT Serif" w:hint="eastAsia"/>
          <w:sz w:val="21"/>
          <w:szCs w:val="21"/>
        </w:rPr>
        <w:t xml:space="preserve"> </w:t>
      </w:r>
      <w:r w:rsidR="00F20FD9">
        <w:rPr>
          <w:rFonts w:ascii="PT Serif" w:hAnsi="PT Serif" w:hint="eastAsia"/>
          <w:sz w:val="21"/>
          <w:szCs w:val="21"/>
        </w:rPr>
        <w:t xml:space="preserve">were in </w:t>
      </w:r>
      <w:r w:rsidR="00F20FD9">
        <w:rPr>
          <w:rFonts w:ascii="PT Serif" w:hAnsi="PT Serif"/>
          <w:sz w:val="21"/>
          <w:szCs w:val="21"/>
        </w:rPr>
        <w:t>interaction</w:t>
      </w:r>
      <w:r w:rsidR="00F20FD9">
        <w:rPr>
          <w:rFonts w:ascii="PT Serif" w:hAnsi="PT Serif" w:hint="eastAsia"/>
          <w:sz w:val="21"/>
          <w:szCs w:val="21"/>
        </w:rPr>
        <w:t xml:space="preserve"> when the distance was within two body lengths</w:t>
      </w:r>
      <w:r w:rsidR="00B249FE">
        <w:rPr>
          <w:rFonts w:ascii="PT Serif" w:hAnsi="PT Serif" w:hint="eastAsia"/>
          <w:sz w:val="21"/>
          <w:szCs w:val="21"/>
        </w:rPr>
        <w:t xml:space="preserve">, and </w:t>
      </w:r>
      <w:r w:rsidR="00632F51">
        <w:rPr>
          <w:rFonts w:ascii="PT Serif" w:hAnsi="PT Serif"/>
          <w:sz w:val="21"/>
          <w:szCs w:val="21"/>
        </w:rPr>
        <w:t xml:space="preserve">during interactions, pairs were in tandem runs when the female was in front of the male and the male was behind the </w:t>
      </w:r>
      <w:r w:rsidR="0007290A">
        <w:rPr>
          <w:rFonts w:ascii="PT Serif" w:hAnsi="PT Serif" w:hint="eastAsia"/>
          <w:sz w:val="21"/>
          <w:szCs w:val="21"/>
        </w:rPr>
        <w:t>female (and vice versa).</w:t>
      </w:r>
      <w:commentRangeEnd w:id="146"/>
      <w:r w:rsidR="004B783D">
        <w:rPr>
          <w:rStyle w:val="CommentReference"/>
        </w:rPr>
        <w:commentReference w:id="146"/>
      </w:r>
    </w:p>
    <w:p w14:paraId="505DAE60" w14:textId="3ADA4BDC" w:rsidR="001D3F06" w:rsidRDefault="008F79FD" w:rsidP="00F959A6">
      <w:pPr>
        <w:snapToGrid w:val="0"/>
        <w:spacing w:after="0" w:line="240" w:lineRule="auto"/>
        <w:ind w:firstLine="360"/>
        <w:jc w:val="both"/>
        <w:rPr>
          <w:ins w:id="147" w:author="Simon Hellemans" w:date="2025-02-18T10:35:00Z"/>
          <w:rFonts w:ascii="PT Serif" w:hAnsi="PT Serif"/>
          <w:sz w:val="21"/>
          <w:szCs w:val="21"/>
        </w:rPr>
      </w:pPr>
      <w:r>
        <w:rPr>
          <w:rFonts w:ascii="PT Serif" w:hAnsi="PT Serif" w:hint="eastAsia"/>
          <w:sz w:val="21"/>
          <w:szCs w:val="21"/>
        </w:rPr>
        <w:t xml:space="preserve">Next, we </w:t>
      </w:r>
      <w:r w:rsidR="00632F51">
        <w:rPr>
          <w:rFonts w:ascii="PT Serif" w:hAnsi="PT Serif"/>
          <w:sz w:val="21"/>
          <w:szCs w:val="21"/>
        </w:rPr>
        <w:t>looked into the details of the pair</w:t>
      </w:r>
      <w:r w:rsidR="00632F51">
        <w:rPr>
          <w:rFonts w:ascii="PT Serif" w:hAnsi="PT Serif" w:hint="eastAsia"/>
          <w:sz w:val="21"/>
          <w:szCs w:val="21"/>
        </w:rPr>
        <w:t>wise</w:t>
      </w:r>
      <w:r w:rsidR="00632F51">
        <w:rPr>
          <w:rFonts w:ascii="PT Serif" w:hAnsi="PT Serif"/>
          <w:sz w:val="21"/>
          <w:szCs w:val="21"/>
        </w:rPr>
        <w:t xml:space="preserve"> interactions for each pair</w:t>
      </w:r>
      <w:r w:rsidR="00726167">
        <w:rPr>
          <w:rFonts w:ascii="PT Serif" w:hAnsi="PT Serif" w:hint="eastAsia"/>
          <w:sz w:val="21"/>
          <w:szCs w:val="21"/>
        </w:rPr>
        <w:t xml:space="preserve">. </w:t>
      </w:r>
      <w:r w:rsidR="007364B1">
        <w:rPr>
          <w:rFonts w:ascii="PT Serif" w:hAnsi="PT Serif" w:hint="eastAsia"/>
          <w:sz w:val="21"/>
          <w:szCs w:val="21"/>
        </w:rPr>
        <w:t>Tandem running behavior was highly</w:t>
      </w:r>
      <w:r w:rsidR="00985272">
        <w:rPr>
          <w:rFonts w:ascii="PT Serif" w:hAnsi="PT Serif" w:hint="eastAsia"/>
          <w:sz w:val="21"/>
          <w:szCs w:val="21"/>
        </w:rPr>
        <w:t xml:space="preserve"> variable across different pairs</w:t>
      </w:r>
      <w:r w:rsidR="00632F51">
        <w:rPr>
          <w:rFonts w:ascii="PT Serif" w:hAnsi="PT Serif"/>
          <w:sz w:val="21"/>
          <w:szCs w:val="21"/>
        </w:rPr>
        <w:t>,</w:t>
      </w:r>
      <w:r w:rsidR="00622643">
        <w:rPr>
          <w:rFonts w:ascii="PT Serif" w:hAnsi="PT Serif" w:hint="eastAsia"/>
          <w:sz w:val="21"/>
          <w:szCs w:val="21"/>
        </w:rPr>
        <w:t xml:space="preserve"> even with</w:t>
      </w:r>
      <w:ins w:id="148" w:author="Simon Hellemans" w:date="2025-02-18T10:16:00Z">
        <w:r w:rsidR="00243CB0">
          <w:rPr>
            <w:rFonts w:ascii="PT Serif" w:hAnsi="PT Serif"/>
            <w:sz w:val="21"/>
            <w:szCs w:val="21"/>
          </w:rPr>
          <w:t>in</w:t>
        </w:r>
      </w:ins>
      <w:r w:rsidR="00622643">
        <w:rPr>
          <w:rFonts w:ascii="PT Serif" w:hAnsi="PT Serif" w:hint="eastAsia"/>
          <w:sz w:val="21"/>
          <w:szCs w:val="21"/>
        </w:rPr>
        <w:t xml:space="preserve"> </w:t>
      </w:r>
      <w:del w:id="149" w:author="Simon Hellemans" w:date="2025-02-18T10:16:00Z">
        <w:r w:rsidR="00622643" w:rsidDel="00243CB0">
          <w:rPr>
            <w:rFonts w:ascii="PT Serif" w:hAnsi="PT Serif" w:hint="eastAsia"/>
            <w:sz w:val="21"/>
            <w:szCs w:val="21"/>
          </w:rPr>
          <w:delText xml:space="preserve">the same </w:delText>
        </w:r>
      </w:del>
      <w:r w:rsidR="00622643">
        <w:rPr>
          <w:rFonts w:ascii="PT Serif" w:hAnsi="PT Serif" w:hint="eastAsia"/>
          <w:sz w:val="21"/>
          <w:szCs w:val="21"/>
        </w:rPr>
        <w:t>species</w:t>
      </w:r>
      <w:r w:rsidR="00632F51">
        <w:rPr>
          <w:rFonts w:ascii="PT Serif" w:hAnsi="PT Serif" w:hint="eastAsia"/>
          <w:sz w:val="21"/>
          <w:szCs w:val="21"/>
        </w:rPr>
        <w:t xml:space="preserve"> (Fig. 2A)</w:t>
      </w:r>
      <w:r w:rsidR="00632F51">
        <w:rPr>
          <w:rFonts w:ascii="PT Serif" w:hAnsi="PT Serif"/>
          <w:sz w:val="21"/>
          <w:szCs w:val="21"/>
        </w:rPr>
        <w:t xml:space="preserve">; some </w:t>
      </w:r>
      <w:ins w:id="150" w:author="Simon Hellemans" w:date="2025-02-18T10:16:00Z">
        <w:r w:rsidR="00243CB0">
          <w:rPr>
            <w:rFonts w:ascii="PT Serif" w:hAnsi="PT Serif"/>
            <w:sz w:val="21"/>
            <w:szCs w:val="21"/>
          </w:rPr>
          <w:t>pairs</w:t>
        </w:r>
      </w:ins>
      <w:ins w:id="151" w:author="Simon Hellemans" w:date="2025-02-18T10:17:00Z">
        <w:r w:rsidR="00243CB0">
          <w:rPr>
            <w:rFonts w:ascii="PT Serif" w:hAnsi="PT Serif"/>
            <w:sz w:val="21"/>
            <w:szCs w:val="21"/>
          </w:rPr>
          <w:t xml:space="preserve"> </w:t>
        </w:r>
      </w:ins>
      <w:r w:rsidR="00632F51">
        <w:rPr>
          <w:rFonts w:ascii="PT Serif" w:hAnsi="PT Serif"/>
          <w:sz w:val="21"/>
          <w:szCs w:val="21"/>
        </w:rPr>
        <w:t xml:space="preserve">showed tandem runs during entire observations, while some did not </w:t>
      </w:r>
      <w:del w:id="152" w:author="Simon Hellemans" w:date="2025-02-18T10:17:00Z">
        <w:r w:rsidR="00632F51" w:rsidDel="00243CB0">
          <w:rPr>
            <w:rFonts w:ascii="PT Serif" w:hAnsi="PT Serif"/>
            <w:sz w:val="21"/>
            <w:szCs w:val="21"/>
          </w:rPr>
          <w:delText xml:space="preserve">show </w:delText>
        </w:r>
      </w:del>
      <w:ins w:id="153" w:author="Simon Hellemans" w:date="2025-02-18T10:17:00Z">
        <w:r w:rsidR="00243CB0">
          <w:rPr>
            <w:rFonts w:ascii="PT Serif" w:hAnsi="PT Serif"/>
            <w:sz w:val="21"/>
            <w:szCs w:val="21"/>
          </w:rPr>
          <w:t xml:space="preserve">form </w:t>
        </w:r>
      </w:ins>
      <w:r w:rsidR="00632F51">
        <w:rPr>
          <w:rFonts w:ascii="PT Serif" w:hAnsi="PT Serif"/>
          <w:sz w:val="21"/>
          <w:szCs w:val="21"/>
        </w:rPr>
        <w:t>tandem runs</w:t>
      </w:r>
      <w:r w:rsidR="00DF5CE9">
        <w:rPr>
          <w:rFonts w:ascii="PT Serif" w:hAnsi="PT Serif" w:hint="eastAsia"/>
          <w:sz w:val="21"/>
          <w:szCs w:val="21"/>
        </w:rPr>
        <w:t xml:space="preserve"> </w:t>
      </w:r>
      <w:del w:id="154" w:author="Simon Hellemans" w:date="2025-02-18T10:17:00Z">
        <w:r w:rsidR="00DF5CE9" w:rsidDel="00243CB0">
          <w:rPr>
            <w:rFonts w:ascii="PT Serif" w:hAnsi="PT Serif" w:hint="eastAsia"/>
            <w:sz w:val="21"/>
            <w:szCs w:val="21"/>
          </w:rPr>
          <w:delText>at all</w:delText>
        </w:r>
      </w:del>
      <w:ins w:id="155" w:author="Simon Hellemans" w:date="2025-02-18T10:17:00Z">
        <w:r w:rsidR="00243CB0">
          <w:rPr>
            <w:rFonts w:ascii="PT Serif" w:hAnsi="PT Serif"/>
            <w:sz w:val="21"/>
            <w:szCs w:val="21"/>
          </w:rPr>
          <w:t>during the observation period</w:t>
        </w:r>
      </w:ins>
      <w:r w:rsidR="00622643">
        <w:rPr>
          <w:rFonts w:ascii="PT Serif" w:hAnsi="PT Serif" w:hint="eastAsia"/>
          <w:sz w:val="21"/>
          <w:szCs w:val="21"/>
        </w:rPr>
        <w:t>. However,</w:t>
      </w:r>
      <w:r w:rsidR="007364B1">
        <w:rPr>
          <w:rFonts w:ascii="PT Serif" w:hAnsi="PT Serif" w:hint="eastAsia"/>
          <w:sz w:val="21"/>
          <w:szCs w:val="21"/>
        </w:rPr>
        <w:t xml:space="preserve"> long tandem running (</w:t>
      </w:r>
      <w:r w:rsidR="00CF687B">
        <w:rPr>
          <w:rFonts w:ascii="PT Serif" w:hAnsi="PT Serif"/>
          <w:sz w:val="21"/>
          <w:szCs w:val="21"/>
        </w:rPr>
        <w:t xml:space="preserve">e.g., </w:t>
      </w:r>
      <w:r w:rsidR="007364B1">
        <w:rPr>
          <w:rFonts w:ascii="PT Serif" w:hAnsi="PT Serif" w:hint="eastAsia"/>
          <w:sz w:val="21"/>
          <w:szCs w:val="21"/>
        </w:rPr>
        <w:t xml:space="preserve">more than 40% of the observational time) was only observed in </w:t>
      </w:r>
      <w:r w:rsidR="007364B1" w:rsidRPr="00D35CBE">
        <w:rPr>
          <w:rFonts w:ascii="PT Serif" w:hAnsi="PT Serif" w:hint="eastAsia"/>
          <w:i/>
          <w:sz w:val="21"/>
          <w:szCs w:val="21"/>
        </w:rPr>
        <w:t>G. satsumensis</w:t>
      </w:r>
      <w:r w:rsidR="007364B1">
        <w:rPr>
          <w:rFonts w:ascii="PT Serif" w:hAnsi="PT Serif" w:hint="eastAsia"/>
          <w:sz w:val="21"/>
          <w:szCs w:val="21"/>
        </w:rPr>
        <w:t xml:space="preserve"> (</w:t>
      </w:r>
      <w:r w:rsidR="00290DF1">
        <w:rPr>
          <w:rFonts w:ascii="PT Serif" w:hAnsi="PT Serif" w:hint="eastAsia"/>
          <w:sz w:val="21"/>
          <w:szCs w:val="21"/>
        </w:rPr>
        <w:t>7</w:t>
      </w:r>
      <w:r w:rsidR="007364B1">
        <w:rPr>
          <w:rFonts w:ascii="PT Serif" w:hAnsi="PT Serif" w:hint="eastAsia"/>
          <w:sz w:val="21"/>
          <w:szCs w:val="21"/>
        </w:rPr>
        <w:t>/</w:t>
      </w:r>
      <w:r w:rsidR="00290DF1">
        <w:rPr>
          <w:rFonts w:ascii="PT Serif" w:hAnsi="PT Serif" w:hint="eastAsia"/>
          <w:sz w:val="21"/>
          <w:szCs w:val="21"/>
        </w:rPr>
        <w:t>21</w:t>
      </w:r>
      <w:r w:rsidR="007364B1">
        <w:rPr>
          <w:rFonts w:ascii="PT Serif" w:hAnsi="PT Serif" w:hint="eastAsia"/>
          <w:sz w:val="21"/>
          <w:szCs w:val="21"/>
        </w:rPr>
        <w:t xml:space="preserve">) and </w:t>
      </w:r>
      <w:r w:rsidR="007364B1" w:rsidRPr="00D35CBE">
        <w:rPr>
          <w:rFonts w:ascii="PT Serif" w:hAnsi="PT Serif" w:hint="eastAsia"/>
          <w:i/>
          <w:sz w:val="21"/>
          <w:szCs w:val="21"/>
        </w:rPr>
        <w:t>G. fuscus</w:t>
      </w:r>
      <w:r w:rsidR="00290DF1">
        <w:rPr>
          <w:rFonts w:ascii="PT Serif" w:hAnsi="PT Serif" w:hint="eastAsia"/>
          <w:iCs/>
          <w:sz w:val="21"/>
          <w:szCs w:val="21"/>
        </w:rPr>
        <w:t xml:space="preserve"> (8/46)</w:t>
      </w:r>
      <w:r w:rsidR="007364B1">
        <w:rPr>
          <w:rFonts w:ascii="PT Serif" w:hAnsi="PT Serif" w:hint="eastAsia"/>
          <w:sz w:val="21"/>
          <w:szCs w:val="21"/>
        </w:rPr>
        <w:t xml:space="preserve">, not in </w:t>
      </w:r>
      <w:r w:rsidR="007364B1" w:rsidRPr="00D35CBE">
        <w:rPr>
          <w:rFonts w:ascii="PT Serif" w:hAnsi="PT Serif" w:hint="eastAsia"/>
          <w:i/>
          <w:sz w:val="21"/>
          <w:szCs w:val="21"/>
        </w:rPr>
        <w:t>G. nakajimai</w:t>
      </w:r>
      <w:r w:rsidR="007364B1">
        <w:rPr>
          <w:rFonts w:ascii="PT Serif" w:hAnsi="PT Serif" w:hint="eastAsia"/>
          <w:sz w:val="21"/>
          <w:szCs w:val="21"/>
        </w:rPr>
        <w:t xml:space="preserve">. </w:t>
      </w:r>
      <w:r w:rsidR="00B32341">
        <w:rPr>
          <w:rFonts w:ascii="PT Serif" w:hAnsi="PT Serif"/>
          <w:sz w:val="21"/>
          <w:szCs w:val="21"/>
        </w:rPr>
        <w:t>There was no</w:t>
      </w:r>
      <w:r w:rsidR="008E1659">
        <w:rPr>
          <w:rFonts w:ascii="PT Serif" w:hAnsi="PT Serif"/>
          <w:sz w:val="21"/>
          <w:szCs w:val="21"/>
        </w:rPr>
        <w:t xml:space="preserve"> significant difference in the proportion of </w:t>
      </w:r>
      <w:r w:rsidR="00CF687B">
        <w:rPr>
          <w:rFonts w:ascii="PT Serif" w:hAnsi="PT Serif"/>
          <w:sz w:val="21"/>
          <w:szCs w:val="21"/>
        </w:rPr>
        <w:t>the</w:t>
      </w:r>
      <w:r w:rsidR="008E1659">
        <w:rPr>
          <w:rFonts w:ascii="PT Serif" w:hAnsi="PT Serif"/>
          <w:sz w:val="21"/>
          <w:szCs w:val="21"/>
        </w:rPr>
        <w:t xml:space="preserve"> </w:t>
      </w:r>
      <w:r w:rsidR="00D25239">
        <w:rPr>
          <w:rFonts w:ascii="PT Serif" w:hAnsi="PT Serif"/>
          <w:sz w:val="21"/>
          <w:szCs w:val="21"/>
        </w:rPr>
        <w:t>time</w:t>
      </w:r>
      <w:r w:rsidR="00CD3F1C">
        <w:rPr>
          <w:rFonts w:ascii="PT Serif" w:hAnsi="PT Serif" w:hint="eastAsia"/>
          <w:sz w:val="21"/>
          <w:szCs w:val="21"/>
        </w:rPr>
        <w:t xml:space="preserve"> </w:t>
      </w:r>
      <w:r w:rsidR="00CF687B">
        <w:rPr>
          <w:rFonts w:ascii="PT Serif" w:hAnsi="PT Serif"/>
          <w:sz w:val="21"/>
          <w:szCs w:val="21"/>
        </w:rPr>
        <w:t xml:space="preserve">for </w:t>
      </w:r>
      <w:r w:rsidR="00CD3F1C">
        <w:rPr>
          <w:rFonts w:ascii="PT Serif" w:hAnsi="PT Serif" w:hint="eastAsia"/>
          <w:sz w:val="21"/>
          <w:szCs w:val="21"/>
        </w:rPr>
        <w:t>tandem running behavior among species</w:t>
      </w:r>
      <w:r w:rsidR="00D54E7A">
        <w:rPr>
          <w:rFonts w:ascii="PT Serif" w:hAnsi="PT Serif" w:hint="eastAsia"/>
          <w:sz w:val="21"/>
          <w:szCs w:val="21"/>
        </w:rPr>
        <w:t xml:space="preserve"> (</w:t>
      </w:r>
      <w:r w:rsidR="00CA5CBD">
        <w:rPr>
          <w:rFonts w:ascii="PT Serif" w:hAnsi="PT Serif" w:hint="eastAsia"/>
          <w:sz w:val="21"/>
          <w:szCs w:val="21"/>
        </w:rPr>
        <w:t xml:space="preserve">GLMM, </w:t>
      </w:r>
      <w:r w:rsidR="00CA5CBD" w:rsidRPr="003616AC">
        <w:rPr>
          <w:rFonts w:ascii="Cambria" w:hAnsi="Cambria" w:cs="Cambria"/>
          <w:sz w:val="21"/>
          <w:szCs w:val="21"/>
        </w:rPr>
        <w:t>χ</w:t>
      </w:r>
      <w:r w:rsidR="00CA5CBD" w:rsidRPr="00C87AC1">
        <w:rPr>
          <w:rFonts w:ascii="PT Serif" w:hAnsi="PT Serif" w:hint="eastAsia"/>
          <w:sz w:val="21"/>
          <w:szCs w:val="21"/>
          <w:vertAlign w:val="superscript"/>
        </w:rPr>
        <w:t>2</w:t>
      </w:r>
      <w:r w:rsidR="00CA5CBD" w:rsidRPr="00C87AC1">
        <w:rPr>
          <w:rFonts w:ascii="PT Serif" w:hAnsi="PT Serif" w:hint="eastAsia"/>
          <w:sz w:val="21"/>
          <w:szCs w:val="21"/>
          <w:vertAlign w:val="subscript"/>
        </w:rPr>
        <w:t>3</w:t>
      </w:r>
      <w:r w:rsidR="00CA5CBD">
        <w:rPr>
          <w:rFonts w:ascii="PT Serif" w:hAnsi="PT Serif" w:hint="eastAsia"/>
          <w:sz w:val="21"/>
          <w:szCs w:val="21"/>
        </w:rPr>
        <w:t xml:space="preserve"> = 3.74, </w:t>
      </w:r>
      <w:r w:rsidR="00CA5CBD" w:rsidRPr="00C87AC1">
        <w:rPr>
          <w:rFonts w:ascii="PT Serif" w:hAnsi="PT Serif" w:hint="eastAsia"/>
          <w:i/>
          <w:iCs/>
          <w:sz w:val="21"/>
          <w:szCs w:val="21"/>
        </w:rPr>
        <w:t>P</w:t>
      </w:r>
      <w:r w:rsidR="00CA5CBD">
        <w:rPr>
          <w:rFonts w:ascii="PT Serif" w:hAnsi="PT Serif" w:hint="eastAsia"/>
          <w:sz w:val="21"/>
          <w:szCs w:val="21"/>
        </w:rPr>
        <w:t xml:space="preserve"> = 0.291</w:t>
      </w:r>
      <w:r w:rsidR="00D54E7A">
        <w:rPr>
          <w:rFonts w:ascii="PT Serif" w:hAnsi="PT Serif" w:hint="eastAsia"/>
          <w:sz w:val="21"/>
          <w:szCs w:val="21"/>
        </w:rPr>
        <w:t>)</w:t>
      </w:r>
      <w:r w:rsidR="003821D7">
        <w:rPr>
          <w:rFonts w:ascii="PT Serif" w:hAnsi="PT Serif"/>
          <w:sz w:val="21"/>
          <w:szCs w:val="21"/>
        </w:rPr>
        <w:t>.</w:t>
      </w:r>
      <w:r w:rsidR="00401287">
        <w:rPr>
          <w:rFonts w:ascii="PT Serif" w:hAnsi="PT Serif" w:hint="eastAsia"/>
          <w:sz w:val="21"/>
          <w:szCs w:val="21"/>
        </w:rPr>
        <w:t xml:space="preserve"> W</w:t>
      </w:r>
      <w:r w:rsidR="00401287">
        <w:rPr>
          <w:rFonts w:ascii="PT Serif" w:hAnsi="PT Serif"/>
          <w:sz w:val="21"/>
          <w:szCs w:val="21"/>
        </w:rPr>
        <w:t>ithin</w:t>
      </w:r>
      <w:r w:rsidR="00401287">
        <w:rPr>
          <w:rFonts w:ascii="PT Serif" w:hAnsi="PT Serif" w:hint="eastAsia"/>
          <w:sz w:val="21"/>
          <w:szCs w:val="21"/>
        </w:rPr>
        <w:t xml:space="preserve"> each species, there were differences in the proportion of time spent in tandem runs</w:t>
      </w:r>
      <w:r w:rsidR="003872FD">
        <w:rPr>
          <w:rFonts w:ascii="PT Serif" w:hAnsi="PT Serif" w:hint="eastAsia"/>
          <w:sz w:val="21"/>
          <w:szCs w:val="21"/>
        </w:rPr>
        <w:t xml:space="preserve">, where </w:t>
      </w:r>
      <w:r w:rsidR="00C87AC1">
        <w:rPr>
          <w:rFonts w:ascii="PT Serif" w:hAnsi="PT Serif"/>
          <w:sz w:val="21"/>
          <w:szCs w:val="21"/>
        </w:rPr>
        <w:t xml:space="preserve">the </w:t>
      </w:r>
      <w:r w:rsidR="003872FD">
        <w:rPr>
          <w:rFonts w:ascii="PT Serif" w:hAnsi="PT Serif"/>
          <w:sz w:val="21"/>
          <w:szCs w:val="21"/>
        </w:rPr>
        <w:t>female</w:t>
      </w:r>
      <w:r w:rsidR="003872FD">
        <w:rPr>
          <w:rFonts w:ascii="PT Serif" w:hAnsi="PT Serif" w:hint="eastAsia"/>
          <w:sz w:val="21"/>
          <w:szCs w:val="21"/>
        </w:rPr>
        <w:t xml:space="preserve">-led tandem run was more common than male-led in </w:t>
      </w:r>
      <w:r w:rsidR="003872FD" w:rsidRPr="00C87AC1">
        <w:rPr>
          <w:rFonts w:ascii="PT Serif" w:hAnsi="PT Serif" w:hint="eastAsia"/>
          <w:i/>
          <w:iCs/>
          <w:sz w:val="21"/>
          <w:szCs w:val="21"/>
        </w:rPr>
        <w:t>G. satsumensis</w:t>
      </w:r>
      <w:r w:rsidR="003872FD">
        <w:rPr>
          <w:rFonts w:ascii="PT Serif" w:hAnsi="PT Serif" w:hint="eastAsia"/>
          <w:sz w:val="21"/>
          <w:szCs w:val="21"/>
        </w:rPr>
        <w:t xml:space="preserve"> (</w:t>
      </w:r>
      <w:r w:rsidR="002079C1">
        <w:rPr>
          <w:rFonts w:ascii="PT Serif" w:hAnsi="PT Serif" w:hint="eastAsia"/>
          <w:sz w:val="21"/>
          <w:szCs w:val="21"/>
        </w:rPr>
        <w:t xml:space="preserve">GLMM, </w:t>
      </w:r>
      <w:r w:rsidR="002079C1" w:rsidRPr="003616AC">
        <w:rPr>
          <w:rFonts w:ascii="Cambria" w:hAnsi="Cambria" w:cs="Cambria"/>
          <w:sz w:val="21"/>
          <w:szCs w:val="21"/>
        </w:rPr>
        <w:t>χ</w:t>
      </w:r>
      <w:r w:rsidR="002079C1" w:rsidRPr="00C87AC1">
        <w:rPr>
          <w:rFonts w:ascii="PT Serif" w:hAnsi="PT Serif" w:hint="eastAsia"/>
          <w:sz w:val="21"/>
          <w:szCs w:val="21"/>
          <w:vertAlign w:val="superscript"/>
        </w:rPr>
        <w:t>2</w:t>
      </w:r>
      <w:r w:rsidR="002079C1" w:rsidRPr="00C87AC1">
        <w:rPr>
          <w:rFonts w:ascii="PT Serif" w:hAnsi="PT Serif" w:hint="eastAsia"/>
          <w:sz w:val="21"/>
          <w:szCs w:val="21"/>
          <w:vertAlign w:val="subscript"/>
        </w:rPr>
        <w:t>1</w:t>
      </w:r>
      <w:r w:rsidR="002079C1">
        <w:rPr>
          <w:rFonts w:ascii="PT Serif" w:hAnsi="PT Serif" w:hint="eastAsia"/>
          <w:sz w:val="21"/>
          <w:szCs w:val="21"/>
        </w:rPr>
        <w:t xml:space="preserve"> = 22.92, </w:t>
      </w:r>
      <w:r w:rsidR="002079C1" w:rsidRPr="00C87AC1">
        <w:rPr>
          <w:rFonts w:ascii="PT Serif" w:hAnsi="PT Serif" w:hint="eastAsia"/>
          <w:i/>
          <w:iCs/>
          <w:sz w:val="21"/>
          <w:szCs w:val="21"/>
        </w:rPr>
        <w:t>P</w:t>
      </w:r>
      <w:r w:rsidR="002079C1">
        <w:rPr>
          <w:rFonts w:ascii="PT Serif" w:hAnsi="PT Serif" w:hint="eastAsia"/>
          <w:sz w:val="21"/>
          <w:szCs w:val="21"/>
        </w:rPr>
        <w:t xml:space="preserve"> &lt; 0.001</w:t>
      </w:r>
      <w:r w:rsidR="003872FD">
        <w:rPr>
          <w:rFonts w:ascii="PT Serif" w:hAnsi="PT Serif" w:hint="eastAsia"/>
          <w:sz w:val="21"/>
          <w:szCs w:val="21"/>
        </w:rPr>
        <w:t>)</w:t>
      </w:r>
      <w:r w:rsidR="002079C1">
        <w:rPr>
          <w:rFonts w:ascii="PT Serif" w:hAnsi="PT Serif" w:hint="eastAsia"/>
          <w:sz w:val="21"/>
          <w:szCs w:val="21"/>
        </w:rPr>
        <w:t xml:space="preserve">, while male-led tandem runnings were more common than female-led tandem runnings in </w:t>
      </w:r>
      <w:r w:rsidR="002079C1" w:rsidRPr="00C87AC1">
        <w:rPr>
          <w:rFonts w:ascii="PT Serif" w:hAnsi="PT Serif" w:hint="eastAsia"/>
          <w:i/>
          <w:iCs/>
          <w:sz w:val="21"/>
          <w:szCs w:val="21"/>
        </w:rPr>
        <w:t>G. fuscus</w:t>
      </w:r>
      <w:r w:rsidR="00BE664C">
        <w:rPr>
          <w:rFonts w:ascii="PT Serif" w:hAnsi="PT Serif" w:hint="eastAsia"/>
          <w:sz w:val="21"/>
          <w:szCs w:val="21"/>
        </w:rPr>
        <w:t xml:space="preserve"> (</w:t>
      </w:r>
      <w:r w:rsidR="00BE664C" w:rsidRPr="003616AC">
        <w:rPr>
          <w:rFonts w:ascii="Cambria" w:hAnsi="Cambria" w:cs="Cambria"/>
          <w:sz w:val="21"/>
          <w:szCs w:val="21"/>
        </w:rPr>
        <w:t>χ</w:t>
      </w:r>
      <w:r w:rsidR="00BE664C" w:rsidRPr="00C87AC1">
        <w:rPr>
          <w:rFonts w:ascii="PT Serif" w:hAnsi="PT Serif" w:hint="eastAsia"/>
          <w:sz w:val="21"/>
          <w:szCs w:val="21"/>
          <w:vertAlign w:val="superscript"/>
        </w:rPr>
        <w:t>2</w:t>
      </w:r>
      <w:r w:rsidR="00BE664C" w:rsidRPr="00C87AC1">
        <w:rPr>
          <w:rFonts w:ascii="PT Serif" w:hAnsi="PT Serif" w:hint="eastAsia"/>
          <w:sz w:val="21"/>
          <w:szCs w:val="21"/>
          <w:vertAlign w:val="subscript"/>
        </w:rPr>
        <w:t>1</w:t>
      </w:r>
      <w:r w:rsidR="00BE664C">
        <w:rPr>
          <w:rFonts w:ascii="PT Serif" w:hAnsi="PT Serif" w:hint="eastAsia"/>
          <w:sz w:val="21"/>
          <w:szCs w:val="21"/>
        </w:rPr>
        <w:t xml:space="preserve"> = 26118, </w:t>
      </w:r>
      <w:r w:rsidR="00BE664C" w:rsidRPr="00C87AC1">
        <w:rPr>
          <w:rFonts w:ascii="PT Serif" w:hAnsi="PT Serif" w:hint="eastAsia"/>
          <w:i/>
          <w:iCs/>
          <w:sz w:val="21"/>
          <w:szCs w:val="21"/>
        </w:rPr>
        <w:t>P</w:t>
      </w:r>
      <w:r w:rsidR="00BE664C">
        <w:rPr>
          <w:rFonts w:ascii="PT Serif" w:hAnsi="PT Serif" w:hint="eastAsia"/>
          <w:sz w:val="21"/>
          <w:szCs w:val="21"/>
        </w:rPr>
        <w:t xml:space="preserve"> &lt; 0.001)</w:t>
      </w:r>
      <w:r w:rsidR="002079C1">
        <w:rPr>
          <w:rFonts w:ascii="PT Serif" w:hAnsi="PT Serif" w:hint="eastAsia"/>
          <w:sz w:val="21"/>
          <w:szCs w:val="21"/>
        </w:rPr>
        <w:t xml:space="preserve"> or </w:t>
      </w:r>
      <w:r w:rsidR="002079C1" w:rsidRPr="00C87AC1">
        <w:rPr>
          <w:rFonts w:ascii="PT Serif" w:hAnsi="PT Serif" w:hint="eastAsia"/>
          <w:i/>
          <w:iCs/>
          <w:sz w:val="21"/>
          <w:szCs w:val="21"/>
        </w:rPr>
        <w:t>G. nakajimai</w:t>
      </w:r>
      <w:r w:rsidR="002079C1">
        <w:rPr>
          <w:rFonts w:ascii="PT Serif" w:hAnsi="PT Serif" w:hint="eastAsia"/>
          <w:sz w:val="21"/>
          <w:szCs w:val="21"/>
        </w:rPr>
        <w:t xml:space="preserve"> (</w:t>
      </w:r>
      <w:r w:rsidR="00F41672" w:rsidRPr="003616AC">
        <w:rPr>
          <w:rFonts w:ascii="Cambria" w:hAnsi="Cambria" w:cs="Cambria"/>
          <w:sz w:val="21"/>
          <w:szCs w:val="21"/>
        </w:rPr>
        <w:t>χ</w:t>
      </w:r>
      <w:r w:rsidR="00F41672" w:rsidRPr="00C87AC1">
        <w:rPr>
          <w:rFonts w:ascii="PT Serif" w:hAnsi="PT Serif" w:hint="eastAsia"/>
          <w:sz w:val="21"/>
          <w:szCs w:val="21"/>
          <w:vertAlign w:val="superscript"/>
        </w:rPr>
        <w:t>2</w:t>
      </w:r>
      <w:r w:rsidR="00F41672" w:rsidRPr="00C87AC1">
        <w:rPr>
          <w:rFonts w:ascii="PT Serif" w:hAnsi="PT Serif" w:hint="eastAsia"/>
          <w:sz w:val="21"/>
          <w:szCs w:val="21"/>
          <w:vertAlign w:val="subscript"/>
        </w:rPr>
        <w:t>1</w:t>
      </w:r>
      <w:r w:rsidR="00F41672">
        <w:rPr>
          <w:rFonts w:ascii="PT Serif" w:hAnsi="PT Serif" w:hint="eastAsia"/>
          <w:sz w:val="21"/>
          <w:szCs w:val="21"/>
        </w:rPr>
        <w:t xml:space="preserve"> = 497.38, </w:t>
      </w:r>
      <w:r w:rsidR="00F41672" w:rsidRPr="00C87AC1">
        <w:rPr>
          <w:rFonts w:ascii="PT Serif" w:hAnsi="PT Serif" w:hint="eastAsia"/>
          <w:i/>
          <w:iCs/>
          <w:sz w:val="21"/>
          <w:szCs w:val="21"/>
        </w:rPr>
        <w:t>P</w:t>
      </w:r>
      <w:r w:rsidR="00F41672">
        <w:rPr>
          <w:rFonts w:ascii="PT Serif" w:hAnsi="PT Serif" w:hint="eastAsia"/>
          <w:sz w:val="21"/>
          <w:szCs w:val="21"/>
        </w:rPr>
        <w:t xml:space="preserve"> &lt; 0.001</w:t>
      </w:r>
      <w:r w:rsidR="002079C1">
        <w:rPr>
          <w:rFonts w:ascii="PT Serif" w:hAnsi="PT Serif" w:hint="eastAsia"/>
          <w:sz w:val="21"/>
          <w:szCs w:val="21"/>
        </w:rPr>
        <w:t>).</w:t>
      </w:r>
      <w:r w:rsidR="00F41672">
        <w:rPr>
          <w:rFonts w:ascii="PT Serif" w:hAnsi="PT Serif" w:hint="eastAsia"/>
          <w:sz w:val="21"/>
          <w:szCs w:val="21"/>
        </w:rPr>
        <w:t xml:space="preserve"> Thus, </w:t>
      </w:r>
      <w:r w:rsidR="00C87AC1">
        <w:rPr>
          <w:rFonts w:ascii="PT Serif" w:hAnsi="PT Serif"/>
          <w:sz w:val="21"/>
          <w:szCs w:val="21"/>
        </w:rPr>
        <w:t xml:space="preserve">the </w:t>
      </w:r>
      <w:r w:rsidR="00F41672">
        <w:rPr>
          <w:rFonts w:ascii="PT Serif" w:hAnsi="PT Serif" w:hint="eastAsia"/>
          <w:sz w:val="21"/>
          <w:szCs w:val="21"/>
        </w:rPr>
        <w:t xml:space="preserve">male is </w:t>
      </w:r>
      <w:r w:rsidR="00C87AC1">
        <w:rPr>
          <w:rFonts w:ascii="PT Serif" w:hAnsi="PT Serif"/>
          <w:sz w:val="21"/>
          <w:szCs w:val="21"/>
        </w:rPr>
        <w:t xml:space="preserve">the </w:t>
      </w:r>
      <w:r w:rsidR="00F41672">
        <w:rPr>
          <w:rFonts w:ascii="PT Serif" w:hAnsi="PT Serif" w:hint="eastAsia"/>
          <w:sz w:val="21"/>
          <w:szCs w:val="21"/>
        </w:rPr>
        <w:t xml:space="preserve">more active sex </w:t>
      </w:r>
      <w:ins w:id="156" w:author="Simon Hellemans" w:date="2025-02-18T10:19:00Z">
        <w:r w:rsidR="00243CB0">
          <w:rPr>
            <w:rFonts w:ascii="PT Serif" w:hAnsi="PT Serif"/>
            <w:sz w:val="21"/>
            <w:szCs w:val="21"/>
          </w:rPr>
          <w:t xml:space="preserve">(i.e., </w:t>
        </w:r>
      </w:ins>
      <w:ins w:id="157" w:author="Simon Hellemans" w:date="2025-02-18T10:29:00Z">
        <w:r w:rsidR="001F4BAD">
          <w:rPr>
            <w:rFonts w:ascii="PT Serif" w:hAnsi="PT Serif"/>
            <w:sz w:val="21"/>
            <w:szCs w:val="21"/>
          </w:rPr>
          <w:t xml:space="preserve">the </w:t>
        </w:r>
      </w:ins>
      <w:ins w:id="158" w:author="Simon Hellemans" w:date="2025-02-18T10:19:00Z">
        <w:r w:rsidR="00243CB0">
          <w:rPr>
            <w:rFonts w:ascii="PT Serif" w:hAnsi="PT Serif"/>
            <w:sz w:val="21"/>
            <w:szCs w:val="21"/>
          </w:rPr>
          <w:t xml:space="preserve">follower) </w:t>
        </w:r>
      </w:ins>
      <w:r w:rsidR="00F41672">
        <w:rPr>
          <w:rFonts w:ascii="PT Serif" w:hAnsi="PT Serif" w:hint="eastAsia"/>
          <w:sz w:val="21"/>
          <w:szCs w:val="21"/>
        </w:rPr>
        <w:t xml:space="preserve">for pairing in </w:t>
      </w:r>
      <w:r w:rsidR="00F41672" w:rsidRPr="00AE59CE">
        <w:rPr>
          <w:rFonts w:ascii="PT Serif" w:hAnsi="PT Serif" w:hint="eastAsia"/>
          <w:i/>
          <w:iCs/>
          <w:sz w:val="21"/>
          <w:szCs w:val="21"/>
        </w:rPr>
        <w:t>G. satsumensis</w:t>
      </w:r>
      <w:r w:rsidR="00F41672">
        <w:rPr>
          <w:rFonts w:ascii="PT Serif" w:hAnsi="PT Serif" w:hint="eastAsia"/>
          <w:sz w:val="21"/>
          <w:szCs w:val="21"/>
        </w:rPr>
        <w:t xml:space="preserve">, while </w:t>
      </w:r>
      <w:r w:rsidR="00C87AC1">
        <w:rPr>
          <w:rFonts w:ascii="PT Serif" w:hAnsi="PT Serif"/>
          <w:sz w:val="21"/>
          <w:szCs w:val="21"/>
        </w:rPr>
        <w:t xml:space="preserve">the </w:t>
      </w:r>
      <w:r w:rsidR="00F41672">
        <w:rPr>
          <w:rFonts w:ascii="PT Serif" w:hAnsi="PT Serif" w:hint="eastAsia"/>
          <w:sz w:val="21"/>
          <w:szCs w:val="21"/>
        </w:rPr>
        <w:t xml:space="preserve">female is </w:t>
      </w:r>
      <w:r w:rsidR="00C87AC1">
        <w:rPr>
          <w:rFonts w:ascii="PT Serif" w:hAnsi="PT Serif"/>
          <w:sz w:val="21"/>
          <w:szCs w:val="21"/>
        </w:rPr>
        <w:t xml:space="preserve">the </w:t>
      </w:r>
      <w:r w:rsidR="00F41672">
        <w:rPr>
          <w:rFonts w:ascii="PT Serif" w:hAnsi="PT Serif" w:hint="eastAsia"/>
          <w:sz w:val="21"/>
          <w:szCs w:val="21"/>
        </w:rPr>
        <w:t xml:space="preserve">more active sex for pairing in </w:t>
      </w:r>
      <w:r w:rsidR="00F41672" w:rsidRPr="00AE59CE">
        <w:rPr>
          <w:rFonts w:ascii="PT Serif" w:hAnsi="PT Serif" w:hint="eastAsia"/>
          <w:i/>
          <w:iCs/>
          <w:sz w:val="21"/>
          <w:szCs w:val="21"/>
        </w:rPr>
        <w:t>G. fuscus</w:t>
      </w:r>
      <w:r w:rsidR="00F41672">
        <w:rPr>
          <w:rFonts w:ascii="PT Serif" w:hAnsi="PT Serif" w:hint="eastAsia"/>
          <w:sz w:val="21"/>
          <w:szCs w:val="21"/>
        </w:rPr>
        <w:t xml:space="preserve"> and </w:t>
      </w:r>
      <w:r w:rsidR="00F41672" w:rsidRPr="00AE59CE">
        <w:rPr>
          <w:rFonts w:ascii="PT Serif" w:hAnsi="PT Serif" w:hint="eastAsia"/>
          <w:i/>
          <w:iCs/>
          <w:sz w:val="21"/>
          <w:szCs w:val="21"/>
        </w:rPr>
        <w:t xml:space="preserve">G. </w:t>
      </w:r>
      <w:r w:rsidR="00F41672" w:rsidRPr="00AE59CE">
        <w:rPr>
          <w:rFonts w:ascii="PT Serif" w:hAnsi="PT Serif"/>
          <w:i/>
          <w:iCs/>
          <w:sz w:val="21"/>
          <w:szCs w:val="21"/>
        </w:rPr>
        <w:t>nakajimai</w:t>
      </w:r>
      <w:r w:rsidR="00F41672">
        <w:rPr>
          <w:rFonts w:ascii="PT Serif" w:hAnsi="PT Serif" w:hint="eastAsia"/>
          <w:sz w:val="21"/>
          <w:szCs w:val="21"/>
        </w:rPr>
        <w:t>.</w:t>
      </w:r>
    </w:p>
    <w:p w14:paraId="639D0F1C" w14:textId="77777777" w:rsidR="002F43F5" w:rsidRDefault="002F43F5">
      <w:pPr>
        <w:snapToGrid w:val="0"/>
        <w:spacing w:after="0" w:line="240" w:lineRule="auto"/>
        <w:jc w:val="both"/>
        <w:rPr>
          <w:ins w:id="159" w:author="Simon Hellemans" w:date="2025-02-18T10:32:00Z"/>
          <w:rFonts w:ascii="PT Serif" w:hAnsi="PT Serif"/>
          <w:sz w:val="21"/>
          <w:szCs w:val="21"/>
        </w:rPr>
        <w:pPrChange w:id="160" w:author="Simon Hellemans" w:date="2025-02-18T10:35:00Z">
          <w:pPr>
            <w:snapToGrid w:val="0"/>
            <w:spacing w:after="0" w:line="240" w:lineRule="auto"/>
            <w:ind w:firstLine="360"/>
            <w:jc w:val="both"/>
          </w:pPr>
        </w:pPrChange>
      </w:pPr>
    </w:p>
    <w:p w14:paraId="7230BCAB" w14:textId="3AEF17D0" w:rsidR="002F43F5" w:rsidRPr="000E5C61" w:rsidRDefault="002F43F5">
      <w:pPr>
        <w:snapToGrid w:val="0"/>
        <w:spacing w:after="0" w:line="240" w:lineRule="auto"/>
        <w:jc w:val="both"/>
        <w:rPr>
          <w:rFonts w:ascii="PT Serif" w:hAnsi="PT Serif"/>
          <w:i/>
          <w:iCs/>
          <w:sz w:val="21"/>
          <w:szCs w:val="21"/>
          <w:rPrChange w:id="161" w:author="Simon Hellemans" w:date="2025-02-18T10:36:00Z">
            <w:rPr>
              <w:rFonts w:ascii="PT Serif" w:hAnsi="PT Serif"/>
              <w:sz w:val="21"/>
              <w:szCs w:val="21"/>
            </w:rPr>
          </w:rPrChange>
        </w:rPr>
        <w:pPrChange w:id="162" w:author="Simon Hellemans" w:date="2025-02-18T10:34:00Z">
          <w:pPr>
            <w:snapToGrid w:val="0"/>
            <w:spacing w:after="0" w:line="240" w:lineRule="auto"/>
            <w:ind w:firstLine="360"/>
            <w:jc w:val="both"/>
          </w:pPr>
        </w:pPrChange>
      </w:pPr>
      <w:ins w:id="163" w:author="Simon Hellemans" w:date="2025-02-18T10:35:00Z">
        <w:r w:rsidRPr="000E5C61">
          <w:rPr>
            <w:rFonts w:ascii="PT Serif" w:hAnsi="PT Serif"/>
            <w:i/>
            <w:iCs/>
            <w:sz w:val="21"/>
            <w:szCs w:val="21"/>
            <w:rPrChange w:id="164" w:author="Simon Hellemans" w:date="2025-02-18T10:36:00Z">
              <w:rPr>
                <w:rFonts w:ascii="PT Serif" w:hAnsi="PT Serif"/>
                <w:sz w:val="21"/>
                <w:szCs w:val="21"/>
              </w:rPr>
            </w:rPrChange>
          </w:rPr>
          <w:t xml:space="preserve">Sexual and asexual lineages of </w:t>
        </w:r>
        <w:r>
          <w:rPr>
            <w:rFonts w:ascii="PT Serif" w:hAnsi="PT Serif"/>
            <w:sz w:val="21"/>
            <w:szCs w:val="21"/>
          </w:rPr>
          <w:t xml:space="preserve">G. nakajimai </w:t>
        </w:r>
        <w:r w:rsidRPr="000E5C61">
          <w:rPr>
            <w:rFonts w:ascii="PT Serif" w:hAnsi="PT Serif"/>
            <w:i/>
            <w:iCs/>
            <w:sz w:val="21"/>
            <w:szCs w:val="21"/>
            <w:rPrChange w:id="165" w:author="Simon Hellemans" w:date="2025-02-18T10:36:00Z">
              <w:rPr>
                <w:rFonts w:ascii="PT Serif" w:hAnsi="PT Serif"/>
                <w:sz w:val="21"/>
                <w:szCs w:val="21"/>
              </w:rPr>
            </w:rPrChange>
          </w:rPr>
          <w:t>do not maintain tandem runs</w:t>
        </w:r>
      </w:ins>
    </w:p>
    <w:p w14:paraId="2986A72C" w14:textId="396B1F0F" w:rsidR="003B0B66" w:rsidRDefault="00FE3E6A">
      <w:pPr>
        <w:snapToGrid w:val="0"/>
        <w:spacing w:after="0" w:line="240" w:lineRule="auto"/>
        <w:jc w:val="both"/>
        <w:rPr>
          <w:rFonts w:ascii="PT Serif" w:hAnsi="PT Serif"/>
          <w:sz w:val="21"/>
          <w:szCs w:val="21"/>
        </w:rPr>
        <w:pPrChange w:id="166" w:author="Simon Hellemans" w:date="2025-02-18T10:35:00Z">
          <w:pPr>
            <w:snapToGrid w:val="0"/>
            <w:spacing w:after="0" w:line="240" w:lineRule="auto"/>
            <w:ind w:firstLine="360"/>
            <w:jc w:val="both"/>
          </w:pPr>
        </w:pPrChange>
      </w:pPr>
      <w:del w:id="167" w:author="Simon Hellemans" w:date="2025-02-18T10:22:00Z">
        <w:r w:rsidDel="001E278F">
          <w:rPr>
            <w:rFonts w:ascii="PT Serif" w:hAnsi="PT Serif"/>
            <w:sz w:val="21"/>
            <w:szCs w:val="21"/>
          </w:rPr>
          <w:delText>Because t</w:delText>
        </w:r>
      </w:del>
      <w:ins w:id="168" w:author="Simon Hellemans" w:date="2025-02-18T10:22:00Z">
        <w:r w:rsidR="001E278F">
          <w:rPr>
            <w:rFonts w:ascii="PT Serif" w:hAnsi="PT Serif"/>
            <w:sz w:val="21"/>
            <w:szCs w:val="21"/>
          </w:rPr>
          <w:t>T</w:t>
        </w:r>
      </w:ins>
      <w:r>
        <w:rPr>
          <w:rFonts w:ascii="PT Serif" w:hAnsi="PT Serif"/>
          <w:sz w:val="21"/>
          <w:szCs w:val="21"/>
        </w:rPr>
        <w:t>he function of tandem running behavior is to maintain pair cohesion while exploring the</w:t>
      </w:r>
      <w:r w:rsidR="000E5A19">
        <w:rPr>
          <w:rFonts w:ascii="PT Serif" w:hAnsi="PT Serif"/>
          <w:sz w:val="21"/>
          <w:szCs w:val="21"/>
        </w:rPr>
        <w:t xml:space="preserve"> environments</w:t>
      </w:r>
      <w:ins w:id="169" w:author="Simon Hellemans" w:date="2025-02-18T10:22:00Z">
        <w:r w:rsidR="001E278F">
          <w:rPr>
            <w:rFonts w:ascii="PT Serif" w:hAnsi="PT Serif"/>
            <w:sz w:val="21"/>
            <w:szCs w:val="21"/>
          </w:rPr>
          <w:t xml:space="preserve"> for finding a nesting site</w:t>
        </w:r>
      </w:ins>
      <w:ins w:id="170" w:author="Simon Hellemans" w:date="2025-02-18T10:21:00Z">
        <w:r w:rsidR="001E278F">
          <w:rPr>
            <w:rFonts w:ascii="PT Serif" w:hAnsi="PT Serif"/>
            <w:sz w:val="21"/>
            <w:szCs w:val="21"/>
          </w:rPr>
          <w:t>. Therefore</w:t>
        </w:r>
      </w:ins>
      <w:r w:rsidR="000E5A19">
        <w:rPr>
          <w:rFonts w:ascii="PT Serif" w:hAnsi="PT Serif"/>
          <w:sz w:val="21"/>
          <w:szCs w:val="21"/>
        </w:rPr>
        <w:t xml:space="preserve">, </w:t>
      </w:r>
      <w:del w:id="171" w:author="Simon Hellemans" w:date="2025-02-18T10:21:00Z">
        <w:r w:rsidR="00046F86" w:rsidDel="001E278F">
          <w:rPr>
            <w:rFonts w:ascii="PT Serif" w:hAnsi="PT Serif"/>
            <w:sz w:val="21"/>
            <w:szCs w:val="21"/>
          </w:rPr>
          <w:delText>tandem running behavior</w:delText>
        </w:r>
      </w:del>
      <w:ins w:id="172" w:author="Simon Hellemans" w:date="2025-02-18T10:21:00Z">
        <w:r w:rsidR="001E278F">
          <w:rPr>
            <w:rFonts w:ascii="PT Serif" w:hAnsi="PT Serif"/>
            <w:sz w:val="21"/>
            <w:szCs w:val="21"/>
          </w:rPr>
          <w:t>it</w:t>
        </w:r>
      </w:ins>
      <w:r w:rsidR="00046F86">
        <w:rPr>
          <w:rFonts w:ascii="PT Serif" w:hAnsi="PT Serif"/>
          <w:sz w:val="21"/>
          <w:szCs w:val="21"/>
        </w:rPr>
        <w:t xml:space="preserve"> should be evaluated as </w:t>
      </w:r>
      <w:r w:rsidR="00C87AC1">
        <w:rPr>
          <w:rFonts w:ascii="PT Serif" w:hAnsi="PT Serif"/>
          <w:sz w:val="21"/>
          <w:szCs w:val="21"/>
        </w:rPr>
        <w:t>the distance a pair moved during a continuous interacting event</w:t>
      </w:r>
      <w:r w:rsidR="00046F86">
        <w:rPr>
          <w:rFonts w:ascii="PT Serif" w:hAnsi="PT Serif"/>
          <w:sz w:val="21"/>
          <w:szCs w:val="21"/>
        </w:rPr>
        <w:t xml:space="preserve"> rather than the duration</w:t>
      </w:r>
      <w:r w:rsidR="00480D7E">
        <w:rPr>
          <w:rFonts w:ascii="PT Serif" w:hAnsi="PT Serif"/>
          <w:sz w:val="21"/>
          <w:szCs w:val="21"/>
        </w:rPr>
        <w:t xml:space="preserve"> they spent in the posture</w:t>
      </w:r>
      <w:r w:rsidR="00DE7F31">
        <w:rPr>
          <w:rFonts w:ascii="PT Serif" w:hAnsi="PT Serif" w:hint="eastAsia"/>
          <w:sz w:val="21"/>
          <w:szCs w:val="21"/>
        </w:rPr>
        <w:t xml:space="preserve"> of following the other. When we compared the traveled distance, we found that</w:t>
      </w:r>
      <w:r w:rsidR="00043414">
        <w:rPr>
          <w:rFonts w:ascii="PT Serif" w:hAnsi="PT Serif" w:hint="eastAsia"/>
          <w:sz w:val="21"/>
          <w:szCs w:val="21"/>
        </w:rPr>
        <w:t xml:space="preserve"> </w:t>
      </w:r>
      <w:r w:rsidR="00043414" w:rsidRPr="00991636">
        <w:rPr>
          <w:rFonts w:ascii="PT Serif" w:hAnsi="PT Serif" w:hint="eastAsia"/>
          <w:i/>
          <w:iCs/>
          <w:sz w:val="21"/>
          <w:szCs w:val="21"/>
        </w:rPr>
        <w:t>G. satsumensis</w:t>
      </w:r>
      <w:r w:rsidR="00043414">
        <w:rPr>
          <w:rFonts w:ascii="PT Serif" w:hAnsi="PT Serif" w:hint="eastAsia"/>
          <w:sz w:val="21"/>
          <w:szCs w:val="21"/>
        </w:rPr>
        <w:t xml:space="preserve"> and </w:t>
      </w:r>
      <w:r w:rsidR="00043414" w:rsidRPr="00991636">
        <w:rPr>
          <w:rFonts w:ascii="PT Serif" w:hAnsi="PT Serif" w:hint="eastAsia"/>
          <w:i/>
          <w:iCs/>
          <w:sz w:val="21"/>
          <w:szCs w:val="21"/>
        </w:rPr>
        <w:t>G. fuscus</w:t>
      </w:r>
      <w:r w:rsidR="00043414">
        <w:rPr>
          <w:rFonts w:ascii="PT Serif" w:hAnsi="PT Serif" w:hint="eastAsia"/>
          <w:sz w:val="21"/>
          <w:szCs w:val="21"/>
        </w:rPr>
        <w:t xml:space="preserve"> traveled </w:t>
      </w:r>
      <w:r w:rsidR="004E0571">
        <w:rPr>
          <w:rFonts w:ascii="PT Serif" w:hAnsi="PT Serif"/>
          <w:sz w:val="21"/>
          <w:szCs w:val="21"/>
        </w:rPr>
        <w:t xml:space="preserve">a </w:t>
      </w:r>
      <w:r w:rsidR="00043414">
        <w:rPr>
          <w:rFonts w:ascii="PT Serif" w:hAnsi="PT Serif" w:hint="eastAsia"/>
          <w:sz w:val="21"/>
          <w:szCs w:val="21"/>
        </w:rPr>
        <w:t xml:space="preserve">longer distance than </w:t>
      </w:r>
      <w:r w:rsidR="00043414" w:rsidRPr="00C20FDD">
        <w:rPr>
          <w:rFonts w:ascii="PT Serif" w:hAnsi="PT Serif" w:hint="eastAsia"/>
          <w:i/>
          <w:iCs/>
          <w:sz w:val="21"/>
          <w:szCs w:val="21"/>
        </w:rPr>
        <w:t>G.</w:t>
      </w:r>
      <w:r w:rsidR="00C20FDD">
        <w:rPr>
          <w:rFonts w:ascii="PT Serif" w:hAnsi="PT Serif"/>
          <w:i/>
          <w:iCs/>
          <w:sz w:val="21"/>
          <w:szCs w:val="21"/>
        </w:rPr>
        <w:t xml:space="preserve"> </w:t>
      </w:r>
      <w:r w:rsidR="00043414" w:rsidRPr="00C20FDD">
        <w:rPr>
          <w:rFonts w:ascii="PT Serif" w:hAnsi="PT Serif" w:hint="eastAsia"/>
          <w:i/>
          <w:iCs/>
          <w:sz w:val="21"/>
          <w:szCs w:val="21"/>
        </w:rPr>
        <w:t>nakajimai</w:t>
      </w:r>
      <w:r w:rsidR="00043414">
        <w:rPr>
          <w:rFonts w:ascii="PT Serif" w:hAnsi="PT Serif" w:hint="eastAsia"/>
          <w:sz w:val="21"/>
          <w:szCs w:val="21"/>
        </w:rPr>
        <w:t xml:space="preserve"> (Fig. 2</w:t>
      </w:r>
      <w:r w:rsidR="003616AC">
        <w:rPr>
          <w:rFonts w:ascii="PT Serif" w:hAnsi="PT Serif" w:hint="eastAsia"/>
          <w:sz w:val="21"/>
          <w:szCs w:val="21"/>
        </w:rPr>
        <w:t xml:space="preserve">; Cox mixed effect model, male leader, </w:t>
      </w:r>
      <w:r w:rsidR="003616AC" w:rsidRPr="003616AC">
        <w:rPr>
          <w:rFonts w:ascii="Cambria" w:hAnsi="Cambria" w:cs="Cambria"/>
          <w:sz w:val="21"/>
          <w:szCs w:val="21"/>
        </w:rPr>
        <w:t>χ</w:t>
      </w:r>
      <w:r w:rsidR="003616AC" w:rsidRPr="00C87AC1">
        <w:rPr>
          <w:rFonts w:ascii="PT Serif" w:hAnsi="PT Serif" w:hint="eastAsia"/>
          <w:sz w:val="21"/>
          <w:szCs w:val="21"/>
          <w:vertAlign w:val="superscript"/>
        </w:rPr>
        <w:t>2</w:t>
      </w:r>
      <w:r w:rsidR="009E67B0" w:rsidRPr="00C87AC1">
        <w:rPr>
          <w:rFonts w:ascii="PT Serif" w:hAnsi="PT Serif" w:hint="eastAsia"/>
          <w:sz w:val="21"/>
          <w:szCs w:val="21"/>
          <w:vertAlign w:val="subscript"/>
        </w:rPr>
        <w:t>3</w:t>
      </w:r>
      <w:r w:rsidR="009E67B0">
        <w:rPr>
          <w:rFonts w:ascii="PT Serif" w:hAnsi="PT Serif" w:hint="eastAsia"/>
          <w:sz w:val="21"/>
          <w:szCs w:val="21"/>
        </w:rPr>
        <w:t xml:space="preserve"> = 30.19, </w:t>
      </w:r>
      <w:r w:rsidR="009E67B0" w:rsidRPr="00C87AC1">
        <w:rPr>
          <w:rFonts w:ascii="PT Serif" w:hAnsi="PT Serif" w:hint="eastAsia"/>
          <w:i/>
          <w:iCs/>
          <w:sz w:val="21"/>
          <w:szCs w:val="21"/>
        </w:rPr>
        <w:t>P</w:t>
      </w:r>
      <w:r w:rsidR="009E67B0">
        <w:rPr>
          <w:rFonts w:ascii="PT Serif" w:hAnsi="PT Serif" w:hint="eastAsia"/>
          <w:sz w:val="21"/>
          <w:szCs w:val="21"/>
        </w:rPr>
        <w:t xml:space="preserve"> &lt; 0.001</w:t>
      </w:r>
      <w:r w:rsidR="00AA0022">
        <w:rPr>
          <w:rFonts w:ascii="PT Serif" w:hAnsi="PT Serif" w:hint="eastAsia"/>
          <w:sz w:val="21"/>
          <w:szCs w:val="21"/>
        </w:rPr>
        <w:t xml:space="preserve">, </w:t>
      </w:r>
      <w:r w:rsidR="005D3239">
        <w:rPr>
          <w:rFonts w:ascii="PT Serif" w:hAnsi="PT Serif" w:hint="eastAsia"/>
          <w:sz w:val="21"/>
          <w:szCs w:val="21"/>
        </w:rPr>
        <w:t xml:space="preserve">female leader, </w:t>
      </w:r>
      <w:r w:rsidR="00755E86" w:rsidRPr="003616AC">
        <w:rPr>
          <w:rFonts w:ascii="Cambria" w:hAnsi="Cambria" w:cs="Cambria"/>
          <w:sz w:val="21"/>
          <w:szCs w:val="21"/>
        </w:rPr>
        <w:t>χ</w:t>
      </w:r>
      <w:r w:rsidR="00755E86" w:rsidRPr="00C87AC1">
        <w:rPr>
          <w:rFonts w:ascii="PT Serif" w:hAnsi="PT Serif" w:hint="eastAsia"/>
          <w:sz w:val="21"/>
          <w:szCs w:val="21"/>
          <w:vertAlign w:val="superscript"/>
        </w:rPr>
        <w:t>2</w:t>
      </w:r>
      <w:r w:rsidR="00755E86" w:rsidRPr="00C87AC1">
        <w:rPr>
          <w:rFonts w:ascii="PT Serif" w:hAnsi="PT Serif" w:hint="eastAsia"/>
          <w:sz w:val="21"/>
          <w:szCs w:val="21"/>
          <w:vertAlign w:val="subscript"/>
        </w:rPr>
        <w:t>3</w:t>
      </w:r>
      <w:r w:rsidR="00755E86">
        <w:rPr>
          <w:rFonts w:ascii="PT Serif" w:hAnsi="PT Serif" w:hint="eastAsia"/>
          <w:sz w:val="21"/>
          <w:szCs w:val="21"/>
        </w:rPr>
        <w:t xml:space="preserve"> = 17.56, </w:t>
      </w:r>
      <w:r w:rsidR="00755E86" w:rsidRPr="00C87AC1">
        <w:rPr>
          <w:rFonts w:ascii="PT Serif" w:hAnsi="PT Serif" w:hint="eastAsia"/>
          <w:i/>
          <w:iCs/>
          <w:sz w:val="21"/>
          <w:szCs w:val="21"/>
        </w:rPr>
        <w:t>P</w:t>
      </w:r>
      <w:r w:rsidR="00755E86">
        <w:rPr>
          <w:rFonts w:ascii="PT Serif" w:hAnsi="PT Serif" w:hint="eastAsia"/>
          <w:sz w:val="21"/>
          <w:szCs w:val="21"/>
        </w:rPr>
        <w:t xml:space="preserve"> &lt; 0.001</w:t>
      </w:r>
      <w:r w:rsidR="00043414">
        <w:rPr>
          <w:rFonts w:ascii="PT Serif" w:hAnsi="PT Serif" w:hint="eastAsia"/>
          <w:sz w:val="21"/>
          <w:szCs w:val="21"/>
        </w:rPr>
        <w:t>). I</w:t>
      </w:r>
      <w:r w:rsidR="008A7823">
        <w:rPr>
          <w:rFonts w:ascii="PT Serif" w:hAnsi="PT Serif" w:hint="eastAsia"/>
          <w:sz w:val="21"/>
          <w:szCs w:val="21"/>
        </w:rPr>
        <w:t xml:space="preserve">n this sense, </w:t>
      </w:r>
      <w:r w:rsidR="00E76E1F">
        <w:rPr>
          <w:rFonts w:ascii="PT Serif" w:hAnsi="PT Serif" w:hint="eastAsia"/>
          <w:sz w:val="21"/>
          <w:szCs w:val="21"/>
        </w:rPr>
        <w:t xml:space="preserve">although </w:t>
      </w:r>
      <w:r w:rsidR="00E76E1F" w:rsidRPr="00C87AC1">
        <w:rPr>
          <w:rFonts w:ascii="PT Serif" w:hAnsi="PT Serif" w:hint="eastAsia"/>
          <w:i/>
          <w:iCs/>
          <w:sz w:val="21"/>
          <w:szCs w:val="21"/>
        </w:rPr>
        <w:t>G. nakajimai</w:t>
      </w:r>
      <w:r w:rsidR="00E76E1F">
        <w:rPr>
          <w:rFonts w:ascii="PT Serif" w:hAnsi="PT Serif" w:hint="eastAsia"/>
          <w:sz w:val="21"/>
          <w:szCs w:val="21"/>
        </w:rPr>
        <w:t xml:space="preserve"> </w:t>
      </w:r>
      <w:r w:rsidR="006A697E">
        <w:rPr>
          <w:rFonts w:ascii="PT Serif" w:hAnsi="PT Serif" w:hint="eastAsia"/>
          <w:sz w:val="21"/>
          <w:szCs w:val="21"/>
        </w:rPr>
        <w:t>showed ephemeral tandem runs, their functionality is</w:t>
      </w:r>
      <w:r w:rsidR="00BD127D">
        <w:rPr>
          <w:rFonts w:ascii="PT Serif" w:hAnsi="PT Serif" w:hint="eastAsia"/>
          <w:sz w:val="21"/>
          <w:szCs w:val="21"/>
        </w:rPr>
        <w:t xml:space="preserve"> questioned</w:t>
      </w:r>
      <w:del w:id="173" w:author="Simon Hellemans" w:date="2025-02-18T10:24:00Z">
        <w:r w:rsidR="00A45709" w:rsidDel="00360BFE">
          <w:rPr>
            <w:rFonts w:ascii="PT Serif" w:hAnsi="PT Serif" w:hint="eastAsia"/>
            <w:sz w:val="21"/>
            <w:szCs w:val="21"/>
          </w:rPr>
          <w:delText>;</w:delText>
        </w:r>
      </w:del>
      <w:r w:rsidR="00A45709">
        <w:rPr>
          <w:rFonts w:ascii="PT Serif" w:hAnsi="PT Serif" w:hint="eastAsia"/>
          <w:sz w:val="21"/>
          <w:szCs w:val="21"/>
        </w:rPr>
        <w:t xml:space="preserve"> </w:t>
      </w:r>
      <w:ins w:id="174" w:author="Simon Hellemans" w:date="2025-02-18T10:24:00Z">
        <w:r w:rsidR="00360BFE" w:rsidRPr="00360BFE">
          <w:rPr>
            <w:rFonts w:ascii="PT Serif" w:hAnsi="PT Serif"/>
            <w:sz w:val="21"/>
            <w:szCs w:val="21"/>
          </w:rPr>
          <w:t>—</w:t>
        </w:r>
        <w:r w:rsidR="00360BFE">
          <w:rPr>
            <w:rFonts w:ascii="PT Serif" w:hAnsi="PT Serif"/>
            <w:sz w:val="21"/>
            <w:szCs w:val="21"/>
          </w:rPr>
          <w:t xml:space="preserve">with their </w:t>
        </w:r>
      </w:ins>
      <w:del w:id="175" w:author="Simon Hellemans" w:date="2025-02-18T10:24:00Z">
        <w:r w:rsidR="00A45709" w:rsidDel="00360BFE">
          <w:rPr>
            <w:rFonts w:ascii="PT Serif" w:hAnsi="PT Serif" w:hint="eastAsia"/>
            <w:sz w:val="21"/>
            <w:szCs w:val="21"/>
          </w:rPr>
          <w:delText xml:space="preserve">even the </w:delText>
        </w:r>
      </w:del>
      <w:r w:rsidR="00A45709">
        <w:rPr>
          <w:rFonts w:ascii="PT Serif" w:hAnsi="PT Serif" w:hint="eastAsia"/>
          <w:sz w:val="21"/>
          <w:szCs w:val="21"/>
        </w:rPr>
        <w:t xml:space="preserve">longest tandem </w:t>
      </w:r>
      <w:del w:id="176" w:author="Simon Hellemans" w:date="2025-02-18T10:25:00Z">
        <w:r w:rsidR="00A45709" w:rsidDel="00360BFE">
          <w:rPr>
            <w:rFonts w:ascii="PT Serif" w:hAnsi="PT Serif" w:hint="eastAsia"/>
            <w:sz w:val="21"/>
            <w:szCs w:val="21"/>
          </w:rPr>
          <w:delText xml:space="preserve">run </w:delText>
        </w:r>
      </w:del>
      <w:r w:rsidR="00A45709">
        <w:rPr>
          <w:rFonts w:ascii="PT Serif" w:hAnsi="PT Serif" w:hint="eastAsia"/>
          <w:sz w:val="21"/>
          <w:szCs w:val="21"/>
        </w:rPr>
        <w:t>br</w:t>
      </w:r>
      <w:ins w:id="177" w:author="Simon Hellemans" w:date="2025-02-18T10:24:00Z">
        <w:r w:rsidR="00360BFE">
          <w:rPr>
            <w:rFonts w:ascii="PT Serif" w:hAnsi="PT Serif"/>
            <w:sz w:val="21"/>
            <w:szCs w:val="21"/>
          </w:rPr>
          <w:t>ea</w:t>
        </w:r>
      </w:ins>
      <w:del w:id="178" w:author="Simon Hellemans" w:date="2025-02-18T10:24:00Z">
        <w:r w:rsidR="00A45709" w:rsidDel="00360BFE">
          <w:rPr>
            <w:rFonts w:ascii="PT Serif" w:hAnsi="PT Serif" w:hint="eastAsia"/>
            <w:sz w:val="21"/>
            <w:szCs w:val="21"/>
          </w:rPr>
          <w:delText>o</w:delText>
        </w:r>
      </w:del>
      <w:r w:rsidR="00A45709">
        <w:rPr>
          <w:rFonts w:ascii="PT Serif" w:hAnsi="PT Serif" w:hint="eastAsia"/>
          <w:sz w:val="21"/>
          <w:szCs w:val="21"/>
        </w:rPr>
        <w:t>k</w:t>
      </w:r>
      <w:ins w:id="179" w:author="Simon Hellemans" w:date="2025-02-18T10:24:00Z">
        <w:r w:rsidR="00360BFE">
          <w:rPr>
            <w:rFonts w:ascii="PT Serif" w:hAnsi="PT Serif"/>
            <w:sz w:val="21"/>
            <w:szCs w:val="21"/>
          </w:rPr>
          <w:t>ing</w:t>
        </w:r>
      </w:ins>
      <w:del w:id="180" w:author="Simon Hellemans" w:date="2025-02-18T10:24:00Z">
        <w:r w:rsidR="00A45709" w:rsidDel="00360BFE">
          <w:rPr>
            <w:rFonts w:ascii="PT Serif" w:hAnsi="PT Serif" w:hint="eastAsia"/>
            <w:sz w:val="21"/>
            <w:szCs w:val="21"/>
          </w:rPr>
          <w:delText>e</w:delText>
        </w:r>
      </w:del>
      <w:r w:rsidR="00A45709">
        <w:rPr>
          <w:rFonts w:ascii="PT Serif" w:hAnsi="PT Serif" w:hint="eastAsia"/>
          <w:sz w:val="21"/>
          <w:szCs w:val="21"/>
        </w:rPr>
        <w:t xml:space="preserve"> up after </w:t>
      </w:r>
      <w:del w:id="181" w:author="Simon Hellemans" w:date="2025-02-18T10:25:00Z">
        <w:r w:rsidR="00A45709" w:rsidDel="00360BFE">
          <w:rPr>
            <w:rFonts w:ascii="PT Serif" w:hAnsi="PT Serif" w:hint="eastAsia"/>
            <w:sz w:val="21"/>
            <w:szCs w:val="21"/>
          </w:rPr>
          <w:delText xml:space="preserve">moving </w:delText>
        </w:r>
      </w:del>
      <w:ins w:id="182" w:author="Simon Hellemans" w:date="2025-02-18T10:25:00Z">
        <w:r w:rsidR="00360BFE">
          <w:rPr>
            <w:rFonts w:ascii="PT Serif" w:hAnsi="PT Serif"/>
            <w:sz w:val="21"/>
            <w:szCs w:val="21"/>
          </w:rPr>
          <w:t>runn</w:t>
        </w:r>
        <w:r w:rsidR="00360BFE">
          <w:rPr>
            <w:rFonts w:ascii="PT Serif" w:hAnsi="PT Serif" w:hint="eastAsia"/>
            <w:sz w:val="21"/>
            <w:szCs w:val="21"/>
          </w:rPr>
          <w:t>ing</w:t>
        </w:r>
        <w:r w:rsidR="00360BFE">
          <w:rPr>
            <w:rFonts w:ascii="PT Serif" w:hAnsi="PT Serif"/>
            <w:sz w:val="21"/>
            <w:szCs w:val="21"/>
          </w:rPr>
          <w:t xml:space="preserve"> only</w:t>
        </w:r>
        <w:r w:rsidR="00360BFE">
          <w:rPr>
            <w:rFonts w:ascii="PT Serif" w:hAnsi="PT Serif" w:hint="eastAsia"/>
            <w:sz w:val="21"/>
            <w:szCs w:val="21"/>
          </w:rPr>
          <w:t xml:space="preserve"> </w:t>
        </w:r>
      </w:ins>
      <w:commentRangeStart w:id="183"/>
      <w:commentRangeStart w:id="184"/>
      <w:r w:rsidR="00C3724D">
        <w:rPr>
          <w:rFonts w:ascii="PT Serif" w:hAnsi="PT Serif" w:hint="eastAsia"/>
          <w:sz w:val="21"/>
          <w:szCs w:val="21"/>
        </w:rPr>
        <w:t>185</w:t>
      </w:r>
      <w:r w:rsidR="00A45709">
        <w:rPr>
          <w:rFonts w:ascii="PT Serif" w:hAnsi="PT Serif" w:hint="eastAsia"/>
          <w:sz w:val="21"/>
          <w:szCs w:val="21"/>
        </w:rPr>
        <w:t xml:space="preserve"> mm</w:t>
      </w:r>
      <w:r w:rsidR="00C3724D">
        <w:rPr>
          <w:rFonts w:ascii="PT Serif" w:hAnsi="PT Serif" w:hint="eastAsia"/>
          <w:sz w:val="21"/>
          <w:szCs w:val="21"/>
        </w:rPr>
        <w:t xml:space="preserve"> (sexual) and 260</w:t>
      </w:r>
      <w:commentRangeEnd w:id="183"/>
      <w:r w:rsidR="006F0AAC">
        <w:rPr>
          <w:rStyle w:val="CommentReference"/>
        </w:rPr>
        <w:commentReference w:id="183"/>
      </w:r>
      <w:commentRangeEnd w:id="184"/>
      <w:r w:rsidR="00360BFE">
        <w:rPr>
          <w:rStyle w:val="CommentReference"/>
        </w:rPr>
        <w:commentReference w:id="184"/>
      </w:r>
      <w:r w:rsidR="00C3724D">
        <w:rPr>
          <w:rFonts w:ascii="PT Serif" w:hAnsi="PT Serif" w:hint="eastAsia"/>
          <w:sz w:val="21"/>
          <w:szCs w:val="21"/>
        </w:rPr>
        <w:t xml:space="preserve"> mm (asexual)</w:t>
      </w:r>
      <w:r w:rsidR="00F61C72">
        <w:rPr>
          <w:rFonts w:ascii="PT Serif" w:hAnsi="PT Serif" w:hint="eastAsia"/>
          <w:sz w:val="21"/>
          <w:szCs w:val="21"/>
        </w:rPr>
        <w:t xml:space="preserve">. Given that these species </w:t>
      </w:r>
      <w:del w:id="185" w:author="Simon Hellemans" w:date="2025-02-18T10:26:00Z">
        <w:r w:rsidR="00C3724D" w:rsidDel="00494FDF">
          <w:rPr>
            <w:rFonts w:ascii="PT Serif" w:hAnsi="PT Serif"/>
            <w:sz w:val="21"/>
            <w:szCs w:val="21"/>
          </w:rPr>
          <w:delText xml:space="preserve">start </w:delText>
        </w:r>
      </w:del>
      <w:ins w:id="186" w:author="Simon Hellemans" w:date="2025-02-18T10:26:00Z">
        <w:r w:rsidR="00494FDF">
          <w:rPr>
            <w:rFonts w:ascii="PT Serif" w:hAnsi="PT Serif"/>
            <w:sz w:val="21"/>
            <w:szCs w:val="21"/>
          </w:rPr>
          <w:t xml:space="preserve">initiate </w:t>
        </w:r>
      </w:ins>
      <w:r w:rsidR="00C3724D">
        <w:rPr>
          <w:rFonts w:ascii="PT Serif" w:hAnsi="PT Serif"/>
          <w:sz w:val="21"/>
          <w:szCs w:val="21"/>
        </w:rPr>
        <w:t xml:space="preserve">their nest </w:t>
      </w:r>
      <w:del w:id="187" w:author="Simon Hellemans" w:date="2025-02-18T10:26:00Z">
        <w:r w:rsidR="00C3724D" w:rsidDel="00494FDF">
          <w:rPr>
            <w:rFonts w:ascii="PT Serif" w:hAnsi="PT Serif"/>
            <w:sz w:val="21"/>
            <w:szCs w:val="21"/>
          </w:rPr>
          <w:delText>at the</w:delText>
        </w:r>
      </w:del>
      <w:ins w:id="188" w:author="Simon Hellemans" w:date="2025-02-18T10:26:00Z">
        <w:r w:rsidR="00494FDF">
          <w:rPr>
            <w:rFonts w:ascii="PT Serif" w:hAnsi="PT Serif"/>
            <w:sz w:val="21"/>
            <w:szCs w:val="21"/>
          </w:rPr>
          <w:t>in</w:t>
        </w:r>
      </w:ins>
      <w:r w:rsidR="00C3724D">
        <w:rPr>
          <w:rFonts w:ascii="PT Serif" w:hAnsi="PT Serif"/>
          <w:sz w:val="21"/>
          <w:szCs w:val="21"/>
        </w:rPr>
        <w:t xml:space="preserve"> tree branches, they cannot explore </w:t>
      </w:r>
      <w:del w:id="189" w:author="Simon Hellemans" w:date="2025-02-18T10:26:00Z">
        <w:r w:rsidR="00C3724D" w:rsidDel="00494FDF">
          <w:rPr>
            <w:rFonts w:ascii="PT Serif" w:hAnsi="PT Serif"/>
            <w:sz w:val="21"/>
            <w:szCs w:val="21"/>
          </w:rPr>
          <w:delText xml:space="preserve">among </w:delText>
        </w:r>
      </w:del>
      <w:ins w:id="190" w:author="Simon Hellemans" w:date="2025-02-18T10:26:00Z">
        <w:r w:rsidR="00494FDF">
          <w:rPr>
            <w:rFonts w:ascii="PT Serif" w:hAnsi="PT Serif"/>
            <w:sz w:val="21"/>
            <w:szCs w:val="21"/>
          </w:rPr>
          <w:t xml:space="preserve">many </w:t>
        </w:r>
      </w:ins>
      <w:r w:rsidR="00C3724D">
        <w:rPr>
          <w:rFonts w:ascii="PT Serif" w:hAnsi="PT Serif"/>
          <w:sz w:val="21"/>
          <w:szCs w:val="21"/>
        </w:rPr>
        <w:t>options during</w:t>
      </w:r>
      <w:r w:rsidR="00961C11">
        <w:rPr>
          <w:rFonts w:ascii="PT Serif" w:hAnsi="PT Serif" w:hint="eastAsia"/>
          <w:sz w:val="21"/>
          <w:szCs w:val="21"/>
        </w:rPr>
        <w:t xml:space="preserve"> </w:t>
      </w:r>
      <w:commentRangeStart w:id="191"/>
      <w:r w:rsidR="00961C11">
        <w:rPr>
          <w:rFonts w:ascii="PT Serif" w:hAnsi="PT Serif" w:hint="eastAsia"/>
          <w:sz w:val="21"/>
          <w:szCs w:val="21"/>
        </w:rPr>
        <w:t>pair</w:t>
      </w:r>
      <w:r w:rsidR="00073081">
        <w:rPr>
          <w:rFonts w:ascii="PT Serif" w:hAnsi="PT Serif" w:hint="eastAsia"/>
          <w:sz w:val="21"/>
          <w:szCs w:val="21"/>
        </w:rPr>
        <w:t xml:space="preserve"> maintenance</w:t>
      </w:r>
      <w:commentRangeEnd w:id="191"/>
      <w:r w:rsidR="00494FDF">
        <w:rPr>
          <w:rStyle w:val="CommentReference"/>
        </w:rPr>
        <w:commentReference w:id="191"/>
      </w:r>
      <w:r w:rsidR="00073081">
        <w:rPr>
          <w:rFonts w:ascii="PT Serif" w:hAnsi="PT Serif" w:hint="eastAsia"/>
          <w:sz w:val="21"/>
          <w:szCs w:val="21"/>
        </w:rPr>
        <w:t xml:space="preserve">. On the other hand, </w:t>
      </w:r>
      <w:r w:rsidR="00F82B85">
        <w:rPr>
          <w:rFonts w:ascii="PT Serif" w:hAnsi="PT Serif" w:hint="eastAsia"/>
          <w:sz w:val="21"/>
          <w:szCs w:val="21"/>
        </w:rPr>
        <w:t xml:space="preserve">tandem </w:t>
      </w:r>
      <w:r w:rsidR="00E97D16">
        <w:rPr>
          <w:rFonts w:ascii="PT Serif" w:hAnsi="PT Serif"/>
          <w:sz w:val="21"/>
          <w:szCs w:val="21"/>
        </w:rPr>
        <w:t>running</w:t>
      </w:r>
      <w:r w:rsidR="00F82B85">
        <w:rPr>
          <w:rFonts w:ascii="PT Serif" w:hAnsi="PT Serif" w:hint="eastAsia"/>
          <w:sz w:val="21"/>
          <w:szCs w:val="21"/>
        </w:rPr>
        <w:t xml:space="preserve"> of</w:t>
      </w:r>
      <w:r w:rsidR="00073081">
        <w:rPr>
          <w:rFonts w:ascii="PT Serif" w:hAnsi="PT Serif" w:hint="eastAsia"/>
          <w:sz w:val="21"/>
          <w:szCs w:val="21"/>
        </w:rPr>
        <w:t xml:space="preserve"> </w:t>
      </w:r>
      <w:r w:rsidR="00073081" w:rsidRPr="003137F0">
        <w:rPr>
          <w:rFonts w:ascii="PT Serif" w:hAnsi="PT Serif" w:hint="eastAsia"/>
          <w:i/>
          <w:iCs/>
          <w:sz w:val="21"/>
          <w:szCs w:val="21"/>
        </w:rPr>
        <w:t>G. satsumensis</w:t>
      </w:r>
      <w:r w:rsidR="00073081">
        <w:rPr>
          <w:rFonts w:ascii="PT Serif" w:hAnsi="PT Serif" w:hint="eastAsia"/>
          <w:sz w:val="21"/>
          <w:szCs w:val="21"/>
        </w:rPr>
        <w:t xml:space="preserve"> and </w:t>
      </w:r>
      <w:r w:rsidR="00073081" w:rsidRPr="003137F0">
        <w:rPr>
          <w:rFonts w:ascii="PT Serif" w:hAnsi="PT Serif" w:hint="eastAsia"/>
          <w:i/>
          <w:iCs/>
          <w:sz w:val="21"/>
          <w:szCs w:val="21"/>
        </w:rPr>
        <w:t>G. fuscus</w:t>
      </w:r>
      <w:r w:rsidR="00F82B85">
        <w:rPr>
          <w:rFonts w:ascii="PT Serif" w:hAnsi="PT Serif" w:hint="eastAsia"/>
          <w:sz w:val="21"/>
          <w:szCs w:val="21"/>
        </w:rPr>
        <w:t xml:space="preserve"> can travel for more than </w:t>
      </w:r>
      <w:r w:rsidR="00841AC3">
        <w:rPr>
          <w:rFonts w:ascii="PT Serif" w:hAnsi="PT Serif" w:hint="eastAsia"/>
          <w:sz w:val="21"/>
          <w:szCs w:val="21"/>
        </w:rPr>
        <w:t>1</w:t>
      </w:r>
      <w:r w:rsidR="00C3724D">
        <w:rPr>
          <w:rFonts w:ascii="PT Serif" w:hAnsi="PT Serif" w:hint="eastAsia"/>
          <w:sz w:val="21"/>
          <w:szCs w:val="21"/>
        </w:rPr>
        <w:t xml:space="preserve"> </w:t>
      </w:r>
      <w:r w:rsidR="00F82B85">
        <w:rPr>
          <w:rFonts w:ascii="PT Serif" w:hAnsi="PT Serif" w:hint="eastAsia"/>
          <w:sz w:val="21"/>
          <w:szCs w:val="21"/>
        </w:rPr>
        <w:t xml:space="preserve">m long in </w:t>
      </w:r>
      <w:r w:rsidR="00392D76">
        <w:rPr>
          <w:rFonts w:ascii="PT Serif" w:hAnsi="PT Serif" w:hint="eastAsia"/>
          <w:sz w:val="21"/>
          <w:szCs w:val="21"/>
        </w:rPr>
        <w:t>24</w:t>
      </w:r>
      <w:r w:rsidR="004E6A1C">
        <w:rPr>
          <w:rFonts w:ascii="PT Serif" w:hAnsi="PT Serif" w:hint="eastAsia"/>
          <w:sz w:val="21"/>
          <w:szCs w:val="21"/>
        </w:rPr>
        <w:t xml:space="preserve"> events continuously</w:t>
      </w:r>
      <w:r w:rsidR="00841AC3">
        <w:rPr>
          <w:rFonts w:ascii="PT Serif" w:hAnsi="PT Serif" w:hint="eastAsia"/>
          <w:sz w:val="21"/>
          <w:szCs w:val="21"/>
        </w:rPr>
        <w:t xml:space="preserve"> (</w:t>
      </w:r>
      <w:r w:rsidR="00392D76">
        <w:rPr>
          <w:rFonts w:ascii="PT Serif" w:hAnsi="PT Serif" w:hint="eastAsia"/>
          <w:sz w:val="21"/>
          <w:szCs w:val="21"/>
        </w:rPr>
        <w:t>15</w:t>
      </w:r>
      <w:r w:rsidR="00E07765">
        <w:rPr>
          <w:rFonts w:ascii="PT Serif" w:hAnsi="PT Serif" w:hint="eastAsia"/>
          <w:sz w:val="21"/>
          <w:szCs w:val="21"/>
        </w:rPr>
        <w:t xml:space="preserve">: </w:t>
      </w:r>
      <w:r w:rsidR="00E07765" w:rsidRPr="00E07765">
        <w:rPr>
          <w:rFonts w:ascii="PT Serif" w:hAnsi="PT Serif" w:hint="eastAsia"/>
          <w:i/>
          <w:iCs/>
          <w:sz w:val="21"/>
          <w:szCs w:val="21"/>
        </w:rPr>
        <w:t>G. fuscus</w:t>
      </w:r>
      <w:r w:rsidR="00E07765">
        <w:rPr>
          <w:rFonts w:ascii="PT Serif" w:hAnsi="PT Serif" w:hint="eastAsia"/>
          <w:sz w:val="21"/>
          <w:szCs w:val="21"/>
        </w:rPr>
        <w:t xml:space="preserve">, 9: </w:t>
      </w:r>
      <w:r w:rsidR="00E07765" w:rsidRPr="00E07765">
        <w:rPr>
          <w:rFonts w:ascii="PT Serif" w:hAnsi="PT Serif" w:hint="eastAsia"/>
          <w:i/>
          <w:iCs/>
          <w:sz w:val="21"/>
          <w:szCs w:val="21"/>
        </w:rPr>
        <w:t>G. satsumensis</w:t>
      </w:r>
      <w:r w:rsidR="00E07765">
        <w:rPr>
          <w:rFonts w:ascii="PT Serif" w:hAnsi="PT Serif" w:hint="eastAsia"/>
          <w:sz w:val="21"/>
          <w:szCs w:val="21"/>
        </w:rPr>
        <w:t xml:space="preserve">, from </w:t>
      </w:r>
      <w:r w:rsidR="00841AC3">
        <w:rPr>
          <w:rFonts w:ascii="PT Serif" w:hAnsi="PT Serif" w:hint="eastAsia"/>
          <w:sz w:val="21"/>
          <w:szCs w:val="21"/>
        </w:rPr>
        <w:t xml:space="preserve">16 pairs, 11: </w:t>
      </w:r>
      <w:r w:rsidR="00841AC3" w:rsidRPr="00392D76">
        <w:rPr>
          <w:rFonts w:ascii="PT Serif" w:hAnsi="PT Serif" w:hint="eastAsia"/>
          <w:i/>
          <w:iCs/>
          <w:sz w:val="21"/>
          <w:szCs w:val="21"/>
        </w:rPr>
        <w:t>G. fuscus</w:t>
      </w:r>
      <w:r w:rsidR="00841AC3">
        <w:rPr>
          <w:rFonts w:ascii="PT Serif" w:hAnsi="PT Serif" w:hint="eastAsia"/>
          <w:sz w:val="21"/>
          <w:szCs w:val="21"/>
        </w:rPr>
        <w:t xml:space="preserve">, 5: </w:t>
      </w:r>
      <w:r w:rsidR="00841AC3" w:rsidRPr="00392D76">
        <w:rPr>
          <w:rFonts w:ascii="PT Serif" w:hAnsi="PT Serif" w:hint="eastAsia"/>
          <w:i/>
          <w:iCs/>
          <w:sz w:val="21"/>
          <w:szCs w:val="21"/>
        </w:rPr>
        <w:t>G. sats</w:t>
      </w:r>
      <w:r w:rsidR="00392D76" w:rsidRPr="00392D76">
        <w:rPr>
          <w:rFonts w:ascii="PT Serif" w:hAnsi="PT Serif" w:hint="eastAsia"/>
          <w:i/>
          <w:iCs/>
          <w:sz w:val="21"/>
          <w:szCs w:val="21"/>
        </w:rPr>
        <w:t>umensis</w:t>
      </w:r>
      <w:r w:rsidR="00841AC3">
        <w:rPr>
          <w:rFonts w:ascii="PT Serif" w:hAnsi="PT Serif" w:hint="eastAsia"/>
          <w:sz w:val="21"/>
          <w:szCs w:val="21"/>
        </w:rPr>
        <w:t>)</w:t>
      </w:r>
      <w:r w:rsidR="004E6A1C">
        <w:rPr>
          <w:rFonts w:ascii="PT Serif" w:hAnsi="PT Serif" w:hint="eastAsia"/>
          <w:sz w:val="21"/>
          <w:szCs w:val="21"/>
        </w:rPr>
        <w:t>. This allows them to explore the tree branches thoroughly.</w:t>
      </w:r>
      <w:r w:rsidR="00D315E7">
        <w:rPr>
          <w:rFonts w:ascii="PT Serif" w:hAnsi="PT Serif" w:hint="eastAsia"/>
          <w:sz w:val="21"/>
          <w:szCs w:val="21"/>
        </w:rPr>
        <w:t xml:space="preserve"> Within these species, there </w:t>
      </w:r>
      <w:r w:rsidR="00C3724D">
        <w:rPr>
          <w:rFonts w:ascii="PT Serif" w:hAnsi="PT Serif"/>
          <w:sz w:val="21"/>
          <w:szCs w:val="21"/>
        </w:rPr>
        <w:t>were no significant functional differences between female-led and male-led</w:t>
      </w:r>
      <w:r w:rsidR="00F84330">
        <w:rPr>
          <w:rFonts w:ascii="PT Serif" w:hAnsi="PT Serif" w:hint="eastAsia"/>
          <w:sz w:val="21"/>
          <w:szCs w:val="21"/>
        </w:rPr>
        <w:t xml:space="preserve"> tandem runs (</w:t>
      </w:r>
      <w:r w:rsidR="00486948">
        <w:rPr>
          <w:rFonts w:ascii="PT Serif" w:hAnsi="PT Serif" w:hint="eastAsia"/>
          <w:sz w:val="21"/>
          <w:szCs w:val="21"/>
        </w:rPr>
        <w:t xml:space="preserve">Cox mixed effect model, </w:t>
      </w:r>
      <w:r w:rsidR="00486948" w:rsidRPr="00C3724D">
        <w:rPr>
          <w:rFonts w:ascii="PT Serif" w:hAnsi="PT Serif" w:hint="eastAsia"/>
          <w:i/>
          <w:iCs/>
          <w:sz w:val="21"/>
          <w:szCs w:val="21"/>
        </w:rPr>
        <w:t>G. fuscus</w:t>
      </w:r>
      <w:r w:rsidR="00486948">
        <w:rPr>
          <w:rFonts w:ascii="PT Serif" w:hAnsi="PT Serif" w:hint="eastAsia"/>
          <w:sz w:val="21"/>
          <w:szCs w:val="21"/>
        </w:rPr>
        <w:t xml:space="preserve">; </w:t>
      </w:r>
      <w:r w:rsidR="00486948" w:rsidRPr="003616AC">
        <w:rPr>
          <w:rFonts w:ascii="Cambria" w:hAnsi="Cambria" w:cs="Cambria"/>
          <w:sz w:val="21"/>
          <w:szCs w:val="21"/>
        </w:rPr>
        <w:t>χ</w:t>
      </w:r>
      <w:r w:rsidR="00486948" w:rsidRPr="00C3724D">
        <w:rPr>
          <w:rFonts w:ascii="PT Serif" w:hAnsi="PT Serif" w:hint="eastAsia"/>
          <w:sz w:val="21"/>
          <w:szCs w:val="21"/>
          <w:vertAlign w:val="superscript"/>
        </w:rPr>
        <w:t>2</w:t>
      </w:r>
      <w:r w:rsidR="00486948" w:rsidRPr="00C3724D">
        <w:rPr>
          <w:rFonts w:ascii="PT Serif" w:hAnsi="PT Serif" w:hint="eastAsia"/>
          <w:sz w:val="21"/>
          <w:szCs w:val="21"/>
          <w:vertAlign w:val="subscript"/>
        </w:rPr>
        <w:t>1</w:t>
      </w:r>
      <w:r w:rsidR="00486948">
        <w:rPr>
          <w:rFonts w:ascii="PT Serif" w:hAnsi="PT Serif" w:hint="eastAsia"/>
          <w:sz w:val="21"/>
          <w:szCs w:val="21"/>
        </w:rPr>
        <w:t xml:space="preserve"> = 2.41, </w:t>
      </w:r>
      <w:r w:rsidR="00486948" w:rsidRPr="00C3724D">
        <w:rPr>
          <w:rFonts w:ascii="PT Serif" w:hAnsi="PT Serif" w:hint="eastAsia"/>
          <w:i/>
          <w:iCs/>
          <w:sz w:val="21"/>
          <w:szCs w:val="21"/>
        </w:rPr>
        <w:t>P</w:t>
      </w:r>
      <w:r w:rsidR="00486948">
        <w:rPr>
          <w:rFonts w:ascii="PT Serif" w:hAnsi="PT Serif" w:hint="eastAsia"/>
          <w:sz w:val="21"/>
          <w:szCs w:val="21"/>
        </w:rPr>
        <w:t xml:space="preserve"> = 0.121, </w:t>
      </w:r>
      <w:r w:rsidR="00486948" w:rsidRPr="00C3724D">
        <w:rPr>
          <w:rFonts w:ascii="PT Serif" w:hAnsi="PT Serif" w:hint="eastAsia"/>
          <w:i/>
          <w:iCs/>
          <w:sz w:val="21"/>
          <w:szCs w:val="21"/>
        </w:rPr>
        <w:t>G. satsumensis</w:t>
      </w:r>
      <w:r w:rsidR="00463B69">
        <w:rPr>
          <w:rFonts w:ascii="PT Serif" w:hAnsi="PT Serif" w:hint="eastAsia"/>
          <w:sz w:val="21"/>
          <w:szCs w:val="21"/>
        </w:rPr>
        <w:t xml:space="preserve">; </w:t>
      </w:r>
      <w:r w:rsidR="00463B69" w:rsidRPr="003616AC">
        <w:rPr>
          <w:rFonts w:ascii="Cambria" w:hAnsi="Cambria" w:cs="Cambria"/>
          <w:sz w:val="21"/>
          <w:szCs w:val="21"/>
        </w:rPr>
        <w:t>χ</w:t>
      </w:r>
      <w:r w:rsidR="00463B69" w:rsidRPr="00C3724D">
        <w:rPr>
          <w:rFonts w:ascii="PT Serif" w:hAnsi="PT Serif" w:hint="eastAsia"/>
          <w:sz w:val="21"/>
          <w:szCs w:val="21"/>
          <w:vertAlign w:val="superscript"/>
        </w:rPr>
        <w:t>2</w:t>
      </w:r>
      <w:r w:rsidR="00463B69" w:rsidRPr="00C3724D">
        <w:rPr>
          <w:rFonts w:ascii="PT Serif" w:hAnsi="PT Serif" w:hint="eastAsia"/>
          <w:sz w:val="21"/>
          <w:szCs w:val="21"/>
          <w:vertAlign w:val="subscript"/>
        </w:rPr>
        <w:t>1</w:t>
      </w:r>
      <w:r w:rsidR="00463B69">
        <w:rPr>
          <w:rFonts w:ascii="PT Serif" w:hAnsi="PT Serif" w:hint="eastAsia"/>
          <w:sz w:val="21"/>
          <w:szCs w:val="21"/>
        </w:rPr>
        <w:t xml:space="preserve"> = 0.14, </w:t>
      </w:r>
      <w:r w:rsidR="00463B69" w:rsidRPr="00C3724D">
        <w:rPr>
          <w:rFonts w:ascii="PT Serif" w:hAnsi="PT Serif" w:hint="eastAsia"/>
          <w:i/>
          <w:iCs/>
          <w:sz w:val="21"/>
          <w:szCs w:val="21"/>
        </w:rPr>
        <w:t>P</w:t>
      </w:r>
      <w:r w:rsidR="00463B69">
        <w:rPr>
          <w:rFonts w:ascii="PT Serif" w:hAnsi="PT Serif" w:hint="eastAsia"/>
          <w:sz w:val="21"/>
          <w:szCs w:val="21"/>
        </w:rPr>
        <w:t xml:space="preserve"> = 0.704</w:t>
      </w:r>
      <w:r w:rsidR="00F84330">
        <w:rPr>
          <w:rFonts w:ascii="PT Serif" w:hAnsi="PT Serif" w:hint="eastAsia"/>
          <w:sz w:val="21"/>
          <w:szCs w:val="21"/>
        </w:rPr>
        <w:t>).</w:t>
      </w:r>
    </w:p>
    <w:p w14:paraId="6C53677C" w14:textId="215CB168" w:rsidR="0073596D" w:rsidRDefault="0073596D" w:rsidP="0073596D">
      <w:pPr>
        <w:snapToGrid w:val="0"/>
        <w:spacing w:after="0" w:line="240" w:lineRule="auto"/>
        <w:ind w:firstLine="360"/>
        <w:jc w:val="both"/>
        <w:rPr>
          <w:rFonts w:ascii="PT Serif" w:hAnsi="PT Serif"/>
          <w:sz w:val="21"/>
          <w:szCs w:val="21"/>
        </w:rPr>
      </w:pPr>
    </w:p>
    <w:p w14:paraId="57607B16" w14:textId="77777777" w:rsidR="00021F75" w:rsidRDefault="00021F75" w:rsidP="005E6456">
      <w:pPr>
        <w:snapToGrid w:val="0"/>
        <w:spacing w:after="0" w:line="240" w:lineRule="auto"/>
        <w:jc w:val="center"/>
        <w:rPr>
          <w:rFonts w:ascii="PT Serif" w:hAnsi="PT Serif"/>
          <w:sz w:val="21"/>
          <w:szCs w:val="21"/>
        </w:rPr>
      </w:pPr>
    </w:p>
    <w:p w14:paraId="5CC6B349" w14:textId="1BD5CD6B" w:rsidR="008E3CFA" w:rsidRDefault="008E3CFA" w:rsidP="005E6456">
      <w:pPr>
        <w:snapToGrid w:val="0"/>
        <w:spacing w:after="0" w:line="240" w:lineRule="auto"/>
        <w:jc w:val="center"/>
        <w:rPr>
          <w:rFonts w:ascii="PT Serif" w:hAnsi="PT Serif"/>
          <w:sz w:val="21"/>
          <w:szCs w:val="21"/>
        </w:rPr>
      </w:pPr>
      <w:r w:rsidRPr="008E3CFA">
        <w:rPr>
          <w:rFonts w:ascii="PT Serif" w:hAnsi="PT Serif"/>
          <w:noProof/>
          <w:sz w:val="21"/>
          <w:szCs w:val="21"/>
        </w:rPr>
        <w:lastRenderedPageBreak/>
        <w:drawing>
          <wp:inline distT="0" distB="0" distL="0" distR="0" wp14:anchorId="535A83E2" wp14:editId="542DBBFD">
            <wp:extent cx="4223634" cy="3403600"/>
            <wp:effectExtent l="0" t="0" r="5715" b="6350"/>
            <wp:docPr id="197088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8280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23634" cy="3403600"/>
                    </a:xfrm>
                    <a:prstGeom prst="rect">
                      <a:avLst/>
                    </a:prstGeom>
                    <a:noFill/>
                    <a:ln>
                      <a:noFill/>
                    </a:ln>
                  </pic:spPr>
                </pic:pic>
              </a:graphicData>
            </a:graphic>
          </wp:inline>
        </w:drawing>
      </w:r>
    </w:p>
    <w:p w14:paraId="066EAA70" w14:textId="2B8AF62E" w:rsidR="008E3CFA" w:rsidRPr="008E3CFA" w:rsidRDefault="008E3CFA" w:rsidP="005E6456">
      <w:pPr>
        <w:snapToGrid w:val="0"/>
        <w:spacing w:after="0" w:line="240" w:lineRule="auto"/>
        <w:ind w:left="720" w:right="918"/>
        <w:jc w:val="both"/>
        <w:rPr>
          <w:rFonts w:ascii="PT Serif" w:hAnsi="PT Serif"/>
          <w:sz w:val="21"/>
          <w:szCs w:val="21"/>
        </w:rPr>
      </w:pPr>
      <w:r w:rsidRPr="008E3CFA">
        <w:rPr>
          <w:rFonts w:ascii="PT Serif" w:hAnsi="PT Serif" w:hint="eastAsia"/>
          <w:b/>
          <w:bCs/>
          <w:sz w:val="21"/>
          <w:szCs w:val="21"/>
        </w:rPr>
        <w:t xml:space="preserve">Figure 1. </w:t>
      </w:r>
      <w:r>
        <w:rPr>
          <w:rFonts w:ascii="PT Serif" w:hAnsi="PT Serif" w:hint="eastAsia"/>
          <w:sz w:val="21"/>
          <w:szCs w:val="21"/>
        </w:rPr>
        <w:t xml:space="preserve">Spatial positioning between partners in </w:t>
      </w:r>
      <w:r w:rsidRPr="0093014F">
        <w:rPr>
          <w:rFonts w:ascii="PT Serif" w:hAnsi="PT Serif" w:hint="eastAsia"/>
          <w:i/>
          <w:iCs/>
          <w:sz w:val="21"/>
          <w:szCs w:val="21"/>
        </w:rPr>
        <w:t>Glyptotermes</w:t>
      </w:r>
      <w:r>
        <w:rPr>
          <w:rFonts w:ascii="PT Serif" w:hAnsi="PT Serif" w:hint="eastAsia"/>
          <w:sz w:val="21"/>
          <w:szCs w:val="21"/>
        </w:rPr>
        <w:t xml:space="preserve"> termites. (A) Comparison of </w:t>
      </w:r>
      <w:r w:rsidR="005230AC">
        <w:rPr>
          <w:rFonts w:ascii="PT Serif" w:hAnsi="PT Serif"/>
          <w:sz w:val="21"/>
          <w:szCs w:val="21"/>
        </w:rPr>
        <w:t xml:space="preserve">the </w:t>
      </w:r>
      <w:r>
        <w:rPr>
          <w:rFonts w:ascii="PT Serif" w:hAnsi="PT Serif" w:hint="eastAsia"/>
          <w:sz w:val="21"/>
          <w:szCs w:val="21"/>
        </w:rPr>
        <w:t>relative position of the partner, given that female (left) or male (right)</w:t>
      </w:r>
      <w:r w:rsidRPr="008E3CFA">
        <w:rPr>
          <w:rFonts w:ascii="PT Serif" w:hAnsi="PT Serif"/>
          <w:sz w:val="21"/>
          <w:szCs w:val="21"/>
        </w:rPr>
        <w:t xml:space="preserve"> heading towards the top</w:t>
      </w:r>
      <w:r w:rsidR="00371795">
        <w:rPr>
          <w:rFonts w:ascii="PT Serif" w:hAnsi="PT Serif" w:hint="eastAsia"/>
          <w:sz w:val="21"/>
          <w:szCs w:val="21"/>
        </w:rPr>
        <w:t xml:space="preserve"> at the center</w:t>
      </w:r>
      <w:r w:rsidRPr="008E3CFA">
        <w:rPr>
          <w:rFonts w:ascii="PT Serif" w:hAnsi="PT Serif"/>
          <w:sz w:val="21"/>
          <w:szCs w:val="21"/>
        </w:rPr>
        <w:t>.</w:t>
      </w:r>
      <w:r>
        <w:rPr>
          <w:rFonts w:ascii="PT Serif" w:hAnsi="PT Serif" w:hint="eastAsia"/>
          <w:sz w:val="21"/>
          <w:szCs w:val="21"/>
        </w:rPr>
        <w:t xml:space="preserve"> </w:t>
      </w:r>
      <w:r w:rsidR="00782B17">
        <w:rPr>
          <w:rFonts w:ascii="PT Serif" w:hAnsi="PT Serif" w:hint="eastAsia"/>
          <w:sz w:val="21"/>
          <w:szCs w:val="21"/>
        </w:rPr>
        <w:t xml:space="preserve">Simplified phylogenetic relationship </w:t>
      </w:r>
      <w:commentRangeStart w:id="192"/>
      <w:r w:rsidR="00782B17">
        <w:rPr>
          <w:rFonts w:ascii="PT Serif" w:hAnsi="PT Serif" w:hint="eastAsia"/>
          <w:sz w:val="21"/>
          <w:szCs w:val="21"/>
        </w:rPr>
        <w:t xml:space="preserve">based on </w:t>
      </w:r>
      <w:r w:rsidR="00782B17">
        <w:rPr>
          <w:rFonts w:ascii="PT Serif" w:hAnsi="PT Serif"/>
          <w:sz w:val="21"/>
          <w:szCs w:val="21"/>
        </w:rPr>
        <w:fldChar w:fldCharType="begin"/>
      </w:r>
      <w:r w:rsidR="00F05369">
        <w:rPr>
          <w:rFonts w:ascii="PT Serif" w:hAnsi="PT Serif"/>
          <w:sz w:val="21"/>
          <w:szCs w:val="21"/>
        </w:rPr>
        <w:instrText xml:space="preserve"> ADDIN ZOTERO_ITEM CSL_CITATION {"citationID":"LBgccWhH","properties":{"formattedCitation":"[21]","plainCitation":"[21]","noteIndex":0},"citationItems":[{"id":3431,"uris":["http://zotero.org/users/9949769/items/BCZT7K5Z"],"itemData":{"id":3431,"type":"article-journal","abstract":"Sexual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782B17">
        <w:rPr>
          <w:rFonts w:ascii="PT Serif" w:hAnsi="PT Serif"/>
          <w:sz w:val="21"/>
          <w:szCs w:val="21"/>
        </w:rPr>
        <w:fldChar w:fldCharType="separate"/>
      </w:r>
      <w:r w:rsidR="00A722D2" w:rsidRPr="00A722D2">
        <w:rPr>
          <w:rFonts w:ascii="PT Serif" w:hAnsi="PT Serif"/>
          <w:sz w:val="21"/>
        </w:rPr>
        <w:t>[21]</w:t>
      </w:r>
      <w:r w:rsidR="00782B17">
        <w:rPr>
          <w:rFonts w:ascii="PT Serif" w:hAnsi="PT Serif"/>
          <w:sz w:val="21"/>
          <w:szCs w:val="21"/>
        </w:rPr>
        <w:fldChar w:fldCharType="end"/>
      </w:r>
      <w:r w:rsidR="00782B17">
        <w:rPr>
          <w:rFonts w:ascii="PT Serif" w:hAnsi="PT Serif" w:hint="eastAsia"/>
          <w:sz w:val="21"/>
          <w:szCs w:val="21"/>
        </w:rPr>
        <w:t xml:space="preserve"> is </w:t>
      </w:r>
      <w:commentRangeEnd w:id="192"/>
      <w:r w:rsidR="009274D1">
        <w:rPr>
          <w:rStyle w:val="CommentReference"/>
        </w:rPr>
        <w:commentReference w:id="192"/>
      </w:r>
      <w:r w:rsidR="00782B17">
        <w:rPr>
          <w:rFonts w:ascii="PT Serif" w:hAnsi="PT Serif" w:hint="eastAsia"/>
          <w:sz w:val="21"/>
          <w:szCs w:val="21"/>
        </w:rPr>
        <w:t>also provided.</w:t>
      </w:r>
      <w:r w:rsidR="00371795">
        <w:rPr>
          <w:rFonts w:ascii="PT Serif" w:hAnsi="PT Serif" w:hint="eastAsia"/>
          <w:sz w:val="21"/>
          <w:szCs w:val="21"/>
        </w:rPr>
        <w:t xml:space="preserve"> (B) </w:t>
      </w:r>
      <w:r w:rsidR="00DB153B">
        <w:rPr>
          <w:rFonts w:ascii="PT Serif" w:hAnsi="PT Serif" w:hint="eastAsia"/>
          <w:sz w:val="21"/>
          <w:szCs w:val="21"/>
        </w:rPr>
        <w:t xml:space="preserve">Distributions of </w:t>
      </w:r>
      <w:r w:rsidR="00DB153B">
        <w:rPr>
          <w:rFonts w:ascii="PT Serif" w:hAnsi="PT Serif"/>
          <w:sz w:val="21"/>
          <w:szCs w:val="21"/>
        </w:rPr>
        <w:t xml:space="preserve">the </w:t>
      </w:r>
      <w:r w:rsidR="00CA7EB3">
        <w:rPr>
          <w:rFonts w:ascii="PT Serif" w:hAnsi="PT Serif"/>
          <w:sz w:val="21"/>
          <w:szCs w:val="21"/>
        </w:rPr>
        <w:t>partner's position relative to the female's heading direction</w:t>
      </w:r>
      <w:r w:rsidR="00DB153B">
        <w:rPr>
          <w:rFonts w:ascii="PT Serif" w:hAnsi="PT Serif"/>
          <w:sz w:val="21"/>
          <w:szCs w:val="21"/>
        </w:rPr>
        <w:t xml:space="preserve"> in angles when the pair is within </w:t>
      </w:r>
      <w:ins w:id="193" w:author="Simon Hellemans" w:date="2025-02-17T11:42:00Z">
        <w:r w:rsidR="00BB2E98">
          <w:rPr>
            <w:rFonts w:ascii="PT Serif" w:hAnsi="PT Serif"/>
            <w:sz w:val="21"/>
            <w:szCs w:val="21"/>
          </w:rPr>
          <w:t>two</w:t>
        </w:r>
      </w:ins>
      <w:del w:id="194" w:author="Simon Hellemans" w:date="2025-02-17T11:42:00Z">
        <w:r w:rsidR="00DB153B" w:rsidDel="00BB2E98">
          <w:rPr>
            <w:rFonts w:ascii="PT Serif" w:hAnsi="PT Serif"/>
            <w:sz w:val="21"/>
            <w:szCs w:val="21"/>
          </w:rPr>
          <w:delText>2</w:delText>
        </w:r>
      </w:del>
      <w:r w:rsidR="00DB153B">
        <w:rPr>
          <w:rFonts w:ascii="PT Serif" w:hAnsi="PT Serif"/>
          <w:sz w:val="21"/>
          <w:szCs w:val="21"/>
        </w:rPr>
        <w:t xml:space="preserve"> body lengths</w:t>
      </w:r>
      <w:r w:rsidR="00DB153B">
        <w:rPr>
          <w:rFonts w:ascii="PT Serif" w:hAnsi="PT Serif" w:hint="eastAsia"/>
          <w:sz w:val="21"/>
          <w:szCs w:val="21"/>
        </w:rPr>
        <w:t>.</w:t>
      </w:r>
      <w:r w:rsidR="00CA7EB3">
        <w:rPr>
          <w:rFonts w:ascii="PT Serif" w:hAnsi="PT Serif" w:hint="eastAsia"/>
          <w:sz w:val="21"/>
          <w:szCs w:val="21"/>
        </w:rPr>
        <w:t xml:space="preserve"> (C) Distributions of the distance between partners.</w:t>
      </w:r>
    </w:p>
    <w:p w14:paraId="159403E3" w14:textId="77777777" w:rsidR="008E3CFA" w:rsidRDefault="008E3CFA" w:rsidP="005E6456">
      <w:pPr>
        <w:snapToGrid w:val="0"/>
        <w:spacing w:after="0" w:line="240" w:lineRule="auto"/>
        <w:jc w:val="both"/>
        <w:rPr>
          <w:rFonts w:ascii="PT Serif" w:hAnsi="PT Serif"/>
          <w:sz w:val="21"/>
          <w:szCs w:val="21"/>
        </w:rPr>
      </w:pPr>
    </w:p>
    <w:p w14:paraId="64A1AE63" w14:textId="063D8DEB" w:rsidR="00F30DC1" w:rsidRDefault="00F30DC1" w:rsidP="00F30DC1">
      <w:pPr>
        <w:snapToGrid w:val="0"/>
        <w:spacing w:after="0" w:line="240" w:lineRule="auto"/>
        <w:jc w:val="center"/>
        <w:rPr>
          <w:rFonts w:ascii="PT Serif" w:hAnsi="PT Serif"/>
          <w:sz w:val="21"/>
          <w:szCs w:val="21"/>
        </w:rPr>
      </w:pPr>
      <w:r>
        <w:rPr>
          <w:rFonts w:ascii="PT Serif" w:hAnsi="PT Serif"/>
          <w:noProof/>
          <w:sz w:val="21"/>
          <w:szCs w:val="21"/>
        </w:rPr>
        <w:drawing>
          <wp:inline distT="0" distB="0" distL="0" distR="0" wp14:anchorId="7BBA259A" wp14:editId="0FC358AE">
            <wp:extent cx="4493885" cy="3248701"/>
            <wp:effectExtent l="0" t="0" r="2540" b="8890"/>
            <wp:docPr id="211515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51218"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493885" cy="3248701"/>
                    </a:xfrm>
                    <a:prstGeom prst="rect">
                      <a:avLst/>
                    </a:prstGeom>
                    <a:noFill/>
                    <a:ln>
                      <a:noFill/>
                    </a:ln>
                  </pic:spPr>
                </pic:pic>
              </a:graphicData>
            </a:graphic>
          </wp:inline>
        </w:drawing>
      </w:r>
    </w:p>
    <w:p w14:paraId="4BE575BB" w14:textId="65CC8D07" w:rsidR="00F30DC1" w:rsidRPr="008E3CFA" w:rsidRDefault="00F30DC1" w:rsidP="00F30DC1">
      <w:pPr>
        <w:snapToGrid w:val="0"/>
        <w:spacing w:after="0" w:line="240" w:lineRule="auto"/>
        <w:ind w:left="720" w:right="918"/>
        <w:jc w:val="both"/>
        <w:rPr>
          <w:rFonts w:ascii="PT Serif" w:hAnsi="PT Serif"/>
          <w:sz w:val="21"/>
          <w:szCs w:val="21"/>
        </w:rPr>
      </w:pPr>
      <w:r w:rsidRPr="008E3CFA">
        <w:rPr>
          <w:rFonts w:ascii="PT Serif" w:hAnsi="PT Serif" w:hint="eastAsia"/>
          <w:b/>
          <w:bCs/>
          <w:sz w:val="21"/>
          <w:szCs w:val="21"/>
        </w:rPr>
        <w:lastRenderedPageBreak/>
        <w:t xml:space="preserve">Figure </w:t>
      </w:r>
      <w:r>
        <w:rPr>
          <w:rFonts w:ascii="PT Serif" w:hAnsi="PT Serif" w:hint="eastAsia"/>
          <w:b/>
          <w:bCs/>
          <w:sz w:val="21"/>
          <w:szCs w:val="21"/>
        </w:rPr>
        <w:t>2</w:t>
      </w:r>
      <w:r w:rsidRPr="008E3CFA">
        <w:rPr>
          <w:rFonts w:ascii="PT Serif" w:hAnsi="PT Serif" w:hint="eastAsia"/>
          <w:b/>
          <w:bCs/>
          <w:sz w:val="21"/>
          <w:szCs w:val="21"/>
        </w:rPr>
        <w:t xml:space="preserve">. </w:t>
      </w:r>
      <w:commentRangeStart w:id="195"/>
      <w:commentRangeStart w:id="196"/>
      <w:commentRangeStart w:id="197"/>
      <w:r>
        <w:rPr>
          <w:rFonts w:ascii="PT Serif" w:hAnsi="PT Serif" w:hint="eastAsia"/>
          <w:sz w:val="21"/>
          <w:szCs w:val="21"/>
        </w:rPr>
        <w:t>Tandem running behavior</w:t>
      </w:r>
      <w:commentRangeEnd w:id="195"/>
      <w:r w:rsidR="006748BE">
        <w:rPr>
          <w:rStyle w:val="CommentReference"/>
        </w:rPr>
        <w:commentReference w:id="195"/>
      </w:r>
      <w:commentRangeEnd w:id="196"/>
      <w:r w:rsidR="00F46FF3">
        <w:rPr>
          <w:rStyle w:val="CommentReference"/>
        </w:rPr>
        <w:commentReference w:id="196"/>
      </w:r>
      <w:commentRangeEnd w:id="197"/>
      <w:r w:rsidR="00034DAE">
        <w:rPr>
          <w:rStyle w:val="CommentReference"/>
        </w:rPr>
        <w:commentReference w:id="197"/>
      </w:r>
      <w:r w:rsidR="00CA7EB3">
        <w:rPr>
          <w:rFonts w:ascii="PT Serif" w:hAnsi="PT Serif" w:hint="eastAsia"/>
          <w:sz w:val="21"/>
          <w:szCs w:val="21"/>
        </w:rPr>
        <w:t xml:space="preserve"> </w:t>
      </w:r>
      <w:r w:rsidR="009B2CB0">
        <w:rPr>
          <w:rFonts w:ascii="PT Serif" w:hAnsi="PT Serif" w:hint="eastAsia"/>
          <w:sz w:val="21"/>
          <w:szCs w:val="21"/>
        </w:rPr>
        <w:t xml:space="preserve">of each species. (A) Proportion of time in each state </w:t>
      </w:r>
      <w:r w:rsidR="00D54A55">
        <w:rPr>
          <w:rFonts w:ascii="PT Serif" w:hAnsi="PT Serif" w:hint="eastAsia"/>
          <w:sz w:val="21"/>
          <w:szCs w:val="21"/>
        </w:rPr>
        <w:t xml:space="preserve">during observation. Each bar </w:t>
      </w:r>
      <w:r w:rsidR="003204A1">
        <w:rPr>
          <w:rFonts w:ascii="PT Serif" w:hAnsi="PT Serif"/>
          <w:sz w:val="21"/>
          <w:szCs w:val="21"/>
        </w:rPr>
        <w:t>represent</w:t>
      </w:r>
      <w:r w:rsidR="003204A1">
        <w:rPr>
          <w:rFonts w:ascii="PT Serif" w:hAnsi="PT Serif" w:hint="eastAsia"/>
          <w:sz w:val="21"/>
          <w:szCs w:val="21"/>
        </w:rPr>
        <w:t xml:space="preserve">s </w:t>
      </w:r>
      <w:r w:rsidR="003204A1">
        <w:rPr>
          <w:rFonts w:ascii="PT Serif" w:hAnsi="PT Serif"/>
          <w:sz w:val="21"/>
          <w:szCs w:val="21"/>
        </w:rPr>
        <w:t>one</w:t>
      </w:r>
      <w:r w:rsidR="003204A1">
        <w:rPr>
          <w:rFonts w:ascii="PT Serif" w:hAnsi="PT Serif" w:hint="eastAsia"/>
          <w:sz w:val="21"/>
          <w:szCs w:val="21"/>
        </w:rPr>
        <w:t xml:space="preserve"> </w:t>
      </w:r>
      <w:r w:rsidR="00D54A55">
        <w:rPr>
          <w:rFonts w:ascii="PT Serif" w:hAnsi="PT Serif" w:hint="eastAsia"/>
          <w:sz w:val="21"/>
          <w:szCs w:val="21"/>
        </w:rPr>
        <w:t>pair. (B-C) Interspecific comparison of the traveled distance during each tandem running event.</w:t>
      </w:r>
    </w:p>
    <w:p w14:paraId="2957CB4C" w14:textId="77777777" w:rsidR="00F30DC1" w:rsidRDefault="00F30DC1" w:rsidP="005E6456">
      <w:pPr>
        <w:snapToGrid w:val="0"/>
        <w:spacing w:after="0" w:line="240" w:lineRule="auto"/>
        <w:jc w:val="both"/>
        <w:rPr>
          <w:rFonts w:ascii="PT Serif" w:hAnsi="PT Serif"/>
          <w:sz w:val="21"/>
          <w:szCs w:val="21"/>
        </w:rPr>
      </w:pPr>
    </w:p>
    <w:p w14:paraId="2F03EDD9" w14:textId="51BB1010" w:rsidR="001010BB" w:rsidRDefault="001010BB" w:rsidP="005E6456">
      <w:pPr>
        <w:snapToGrid w:val="0"/>
        <w:spacing w:after="0" w:line="240" w:lineRule="auto"/>
        <w:jc w:val="both"/>
        <w:rPr>
          <w:ins w:id="198" w:author="Simon Hellemans" w:date="2025-02-17T11:38:00Z"/>
          <w:rFonts w:ascii="PT Serif" w:hAnsi="PT Serif"/>
          <w:i/>
          <w:iCs/>
          <w:sz w:val="21"/>
          <w:szCs w:val="21"/>
        </w:rPr>
      </w:pPr>
      <w:commentRangeStart w:id="199"/>
      <w:r w:rsidRPr="001010BB">
        <w:rPr>
          <w:rFonts w:ascii="PT Serif" w:hAnsi="PT Serif"/>
          <w:i/>
          <w:iCs/>
          <w:sz w:val="21"/>
          <w:szCs w:val="21"/>
        </w:rPr>
        <w:t>Ancestral state of tandem running behavior</w:t>
      </w:r>
      <w:commentRangeEnd w:id="199"/>
      <w:r w:rsidR="001474D3">
        <w:rPr>
          <w:rStyle w:val="CommentReference"/>
        </w:rPr>
        <w:commentReference w:id="199"/>
      </w:r>
    </w:p>
    <w:p w14:paraId="106427EE" w14:textId="3EA2BFFE" w:rsidR="00554875" w:rsidRPr="001010BB" w:rsidRDefault="00554875" w:rsidP="005E6456">
      <w:pPr>
        <w:snapToGrid w:val="0"/>
        <w:spacing w:after="0" w:line="240" w:lineRule="auto"/>
        <w:jc w:val="both"/>
        <w:rPr>
          <w:rFonts w:ascii="PT Serif" w:hAnsi="PT Serif"/>
          <w:i/>
          <w:iCs/>
          <w:sz w:val="21"/>
          <w:szCs w:val="21"/>
        </w:rPr>
      </w:pPr>
      <w:ins w:id="200" w:author="Simon Hellemans" w:date="2025-02-17T11:38:00Z">
        <w:r w:rsidRPr="00554875">
          <w:rPr>
            <w:rFonts w:ascii="PT Serif" w:hAnsi="PT Serif"/>
            <w:i/>
            <w:iCs/>
            <w:sz w:val="21"/>
            <w:szCs w:val="21"/>
            <w:highlight w:val="yellow"/>
          </w:rPr>
          <w:t>Include here a paragraph on the divergence times of sexual lineages?</w:t>
        </w:r>
      </w:ins>
    </w:p>
    <w:p w14:paraId="449EA3A5" w14:textId="41119511" w:rsidR="001010BB" w:rsidRDefault="00521E5A" w:rsidP="002004AF">
      <w:pPr>
        <w:snapToGrid w:val="0"/>
        <w:spacing w:after="0" w:line="240" w:lineRule="auto"/>
        <w:ind w:firstLine="360"/>
        <w:jc w:val="both"/>
        <w:rPr>
          <w:rFonts w:ascii="PT Serif" w:hAnsi="PT Serif"/>
          <w:sz w:val="21"/>
          <w:szCs w:val="21"/>
        </w:rPr>
      </w:pPr>
      <w:r>
        <w:rPr>
          <w:rFonts w:ascii="PT Serif" w:hAnsi="PT Serif" w:hint="eastAsia"/>
          <w:sz w:val="21"/>
          <w:szCs w:val="21"/>
        </w:rPr>
        <w:t>Previous</w:t>
      </w:r>
      <w:r w:rsidR="0031166C">
        <w:rPr>
          <w:rFonts w:ascii="PT Serif" w:hAnsi="PT Serif" w:hint="eastAsia"/>
          <w:sz w:val="21"/>
          <w:szCs w:val="21"/>
        </w:rPr>
        <w:t xml:space="preserve"> studies on genus level ancestral state reconstruction and fossil record</w:t>
      </w:r>
      <w:r w:rsidR="00B969E1">
        <w:rPr>
          <w:rFonts w:ascii="PT Serif" w:hAnsi="PT Serif" w:hint="eastAsia"/>
          <w:sz w:val="21"/>
          <w:szCs w:val="21"/>
        </w:rPr>
        <w:t xml:space="preserve"> suggested that the ancestor of Kalotermitidae </w:t>
      </w:r>
      <w:r w:rsidR="00E8285D">
        <w:rPr>
          <w:rFonts w:ascii="PT Serif" w:hAnsi="PT Serif" w:hint="eastAsia"/>
          <w:sz w:val="21"/>
          <w:szCs w:val="21"/>
        </w:rPr>
        <w:t>exhibited tandem running behavior</w:t>
      </w:r>
      <w:r w:rsidR="00A97FBD">
        <w:rPr>
          <w:rFonts w:ascii="PT Serif" w:hAnsi="PT Serif" w:hint="eastAsia"/>
          <w:sz w:val="21"/>
          <w:szCs w:val="21"/>
        </w:rPr>
        <w:t xml:space="preserve"> </w:t>
      </w:r>
      <w:r w:rsidR="002004AF">
        <w:rPr>
          <w:rFonts w:ascii="PT Serif" w:hAnsi="PT Serif"/>
          <w:sz w:val="21"/>
          <w:szCs w:val="21"/>
        </w:rPr>
        <w:fldChar w:fldCharType="begin"/>
      </w:r>
      <w:r w:rsidR="00F05369">
        <w:rPr>
          <w:rFonts w:ascii="PT Serif" w:hAnsi="PT Serif"/>
          <w:sz w:val="21"/>
          <w:szCs w:val="21"/>
        </w:rPr>
        <w:instrText xml:space="preserve"> ADDIN ZOTERO_ITEM CSL_CITATION {"citationID":"JAyrn6Gr","properties":{"formattedCitation":"[11,30]","plainCitation":"[11,30]","noteIndex":0},"citationItems":[{"id":15212,"uris":["http://zotero.org/users/9949769/items/GBFB9XH3"],"itemData":{"id":15212,"type":"article-journal","abstract":"Recent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W."}],"issued":{"date-parts":[["2022",11,15]]},"citation-key":"mizumoto2022Proc"}},{"id":20911,"uris":["http://zotero.org/users/9949769/items/T85C4JRT"],"itemData":{"id":20911,"type":"article-journal","abstract":"Fossils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S."},{"family":"Bourguignon","given":"Thomas"},{"family":"Buček","given":"Aleš"}],"issued":{"date-parts":[["2024",3,19]]},"citation-key":"mizumoto2024Proc"}}],"schema":"https://github.com/citation-style-language/schema/raw/master/csl-citation.json"} </w:instrText>
      </w:r>
      <w:r w:rsidR="002004AF">
        <w:rPr>
          <w:rFonts w:ascii="PT Serif" w:hAnsi="PT Serif"/>
          <w:sz w:val="21"/>
          <w:szCs w:val="21"/>
        </w:rPr>
        <w:fldChar w:fldCharType="separate"/>
      </w:r>
      <w:r w:rsidR="00F05369" w:rsidRPr="00F05369">
        <w:rPr>
          <w:rFonts w:ascii="PT Serif" w:hAnsi="PT Serif"/>
          <w:sz w:val="21"/>
        </w:rPr>
        <w:t>[11,30]</w:t>
      </w:r>
      <w:r w:rsidR="002004AF">
        <w:rPr>
          <w:rFonts w:ascii="PT Serif" w:hAnsi="PT Serif"/>
          <w:sz w:val="21"/>
          <w:szCs w:val="21"/>
        </w:rPr>
        <w:fldChar w:fldCharType="end"/>
      </w:r>
      <w:r w:rsidR="00A97FBD">
        <w:rPr>
          <w:rFonts w:ascii="PT Serif" w:hAnsi="PT Serif" w:hint="eastAsia"/>
          <w:sz w:val="21"/>
          <w:szCs w:val="21"/>
        </w:rPr>
        <w:t xml:space="preserve">. </w:t>
      </w:r>
      <w:r w:rsidR="00E51830">
        <w:rPr>
          <w:rFonts w:ascii="PT Serif" w:hAnsi="PT Serif" w:hint="eastAsia"/>
          <w:sz w:val="21"/>
          <w:szCs w:val="21"/>
        </w:rPr>
        <w:t xml:space="preserve">At the same time, </w:t>
      </w:r>
      <w:r w:rsidR="004C0578">
        <w:rPr>
          <w:rFonts w:ascii="PT Serif" w:hAnsi="PT Serif" w:hint="eastAsia"/>
          <w:sz w:val="21"/>
          <w:szCs w:val="21"/>
        </w:rPr>
        <w:t>tandem running is highly variable within Kalotermitidae, where some showed</w:t>
      </w:r>
      <w:r w:rsidR="005732CA">
        <w:rPr>
          <w:rFonts w:ascii="PT Serif" w:hAnsi="PT Serif" w:hint="eastAsia"/>
          <w:sz w:val="21"/>
          <w:szCs w:val="21"/>
        </w:rPr>
        <w:t xml:space="preserve"> tandem </w:t>
      </w:r>
      <w:r w:rsidR="002004AF">
        <w:rPr>
          <w:rFonts w:ascii="PT Serif" w:hAnsi="PT Serif"/>
          <w:sz w:val="21"/>
          <w:szCs w:val="21"/>
        </w:rPr>
        <w:t>running,</w:t>
      </w:r>
      <w:r w:rsidR="005732CA">
        <w:rPr>
          <w:rFonts w:ascii="PT Serif" w:hAnsi="PT Serif" w:hint="eastAsia"/>
          <w:sz w:val="21"/>
          <w:szCs w:val="21"/>
        </w:rPr>
        <w:t xml:space="preserve"> but some do not</w:t>
      </w:r>
      <w:r w:rsidR="008F28CD">
        <w:rPr>
          <w:rFonts w:ascii="PT Serif" w:hAnsi="PT Serif" w:hint="eastAsia"/>
          <w:sz w:val="21"/>
          <w:szCs w:val="21"/>
        </w:rPr>
        <w:t xml:space="preserve"> even within the same genus</w:t>
      </w:r>
      <w:r w:rsidR="002004AF">
        <w:rPr>
          <w:rFonts w:ascii="PT Serif" w:hAnsi="PT Serif"/>
          <w:sz w:val="21"/>
          <w:szCs w:val="21"/>
        </w:rPr>
        <w:t xml:space="preserve"> </w:t>
      </w:r>
      <w:r w:rsidR="002004AF">
        <w:rPr>
          <w:rFonts w:ascii="PT Serif" w:hAnsi="PT Serif"/>
          <w:sz w:val="21"/>
          <w:szCs w:val="21"/>
        </w:rPr>
        <w:fldChar w:fldCharType="begin"/>
      </w:r>
      <w:r w:rsidR="00F05369">
        <w:rPr>
          <w:rFonts w:ascii="PT Serif" w:hAnsi="PT Serif"/>
          <w:sz w:val="21"/>
          <w:szCs w:val="21"/>
        </w:rPr>
        <w:instrText xml:space="preserve"> ADDIN ZOTERO_ITEM CSL_CITATION {"citationID":"0Oru38TT","properties":{"formattedCitation":"[11]","plainCitation":"[11]","noteIndex":0},"citationItems":[{"id":15212,"uris":["http://zotero.org/users/9949769/items/GBFB9XH3"],"itemData":{"id":15212,"type":"article-journal","abstract":"Recent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2004AF">
        <w:rPr>
          <w:rFonts w:ascii="PT Serif" w:hAnsi="PT Serif"/>
          <w:sz w:val="21"/>
          <w:szCs w:val="21"/>
        </w:rPr>
        <w:fldChar w:fldCharType="separate"/>
      </w:r>
      <w:r w:rsidR="002004AF" w:rsidRPr="002004AF">
        <w:rPr>
          <w:rFonts w:ascii="PT Serif" w:hAnsi="PT Serif"/>
          <w:sz w:val="21"/>
        </w:rPr>
        <w:t>[11]</w:t>
      </w:r>
      <w:r w:rsidR="002004AF">
        <w:rPr>
          <w:rFonts w:ascii="PT Serif" w:hAnsi="PT Serif"/>
          <w:sz w:val="21"/>
          <w:szCs w:val="21"/>
        </w:rPr>
        <w:fldChar w:fldCharType="end"/>
      </w:r>
      <w:r w:rsidR="005732CA">
        <w:rPr>
          <w:rFonts w:ascii="PT Serif" w:hAnsi="PT Serif" w:hint="eastAsia"/>
          <w:sz w:val="21"/>
          <w:szCs w:val="21"/>
        </w:rPr>
        <w:t xml:space="preserve">. </w:t>
      </w:r>
      <w:r w:rsidR="00536123">
        <w:rPr>
          <w:rFonts w:ascii="PT Serif" w:hAnsi="PT Serif" w:hint="eastAsia"/>
          <w:sz w:val="21"/>
          <w:szCs w:val="21"/>
        </w:rPr>
        <w:t>To reconstruct the</w:t>
      </w:r>
      <w:r w:rsidR="007F6106">
        <w:rPr>
          <w:rFonts w:ascii="PT Serif" w:hAnsi="PT Serif" w:hint="eastAsia"/>
          <w:sz w:val="21"/>
          <w:szCs w:val="21"/>
        </w:rPr>
        <w:t xml:space="preserve"> evolutionary process of tandem </w:t>
      </w:r>
      <w:r w:rsidR="002355C4">
        <w:rPr>
          <w:rFonts w:ascii="PT Serif" w:hAnsi="PT Serif" w:hint="eastAsia"/>
          <w:sz w:val="21"/>
          <w:szCs w:val="21"/>
        </w:rPr>
        <w:t>running, we performed the species level ancestral state</w:t>
      </w:r>
      <w:r w:rsidR="008F28CD">
        <w:rPr>
          <w:rFonts w:ascii="PT Serif" w:hAnsi="PT Serif" w:hint="eastAsia"/>
          <w:sz w:val="21"/>
          <w:szCs w:val="21"/>
        </w:rPr>
        <w:t xml:space="preserve"> reconstruction, using the</w:t>
      </w:r>
      <w:r w:rsidR="00C9791A">
        <w:rPr>
          <w:rFonts w:ascii="PT Serif" w:hAnsi="PT Serif" w:hint="eastAsia"/>
          <w:sz w:val="21"/>
          <w:szCs w:val="21"/>
        </w:rPr>
        <w:t xml:space="preserve"> mitochondrial genome phylogeny and published datasets. </w:t>
      </w:r>
    </w:p>
    <w:p w14:paraId="575CF272" w14:textId="77777777" w:rsidR="00892FE2" w:rsidRDefault="00892FE2" w:rsidP="005E6456">
      <w:pPr>
        <w:snapToGrid w:val="0"/>
        <w:spacing w:after="0" w:line="240" w:lineRule="auto"/>
        <w:jc w:val="both"/>
        <w:rPr>
          <w:rFonts w:ascii="PT Serif" w:hAnsi="PT Serif"/>
          <w:sz w:val="21"/>
          <w:szCs w:val="21"/>
        </w:rPr>
      </w:pPr>
    </w:p>
    <w:p w14:paraId="0FF77575" w14:textId="718B02DF" w:rsidR="002A26D2" w:rsidRDefault="00892FE2" w:rsidP="005E6456">
      <w:pPr>
        <w:snapToGrid w:val="0"/>
        <w:spacing w:after="0" w:line="240" w:lineRule="auto"/>
        <w:jc w:val="both"/>
        <w:rPr>
          <w:rFonts w:ascii="PT Serif" w:hAnsi="PT Serif"/>
          <w:sz w:val="21"/>
          <w:szCs w:val="21"/>
        </w:rPr>
      </w:pPr>
      <w:r>
        <w:rPr>
          <w:rFonts w:ascii="PT Serif" w:hAnsi="PT Serif"/>
          <w:sz w:val="21"/>
          <w:szCs w:val="21"/>
        </w:rPr>
        <w:t>We estimated that the ancestor of</w:t>
      </w:r>
      <w:r w:rsidR="002C034B">
        <w:rPr>
          <w:rFonts w:ascii="PT Serif" w:hAnsi="PT Serif" w:hint="eastAsia"/>
          <w:sz w:val="21"/>
          <w:szCs w:val="21"/>
        </w:rPr>
        <w:t xml:space="preserve"> </w:t>
      </w:r>
      <w:r w:rsidR="008A307A">
        <w:rPr>
          <w:rFonts w:ascii="PT Serif" w:hAnsi="PT Serif" w:hint="eastAsia"/>
          <w:sz w:val="21"/>
          <w:szCs w:val="21"/>
        </w:rPr>
        <w:t>Glyptotermes tandem running as follows:</w:t>
      </w:r>
    </w:p>
    <w:p w14:paraId="7B0B5347" w14:textId="499F1D06" w:rsidR="002A26D2" w:rsidRDefault="00A017A4" w:rsidP="005E6456">
      <w:pPr>
        <w:snapToGrid w:val="0"/>
        <w:spacing w:after="0" w:line="240" w:lineRule="auto"/>
        <w:jc w:val="both"/>
        <w:rPr>
          <w:rFonts w:ascii="PT Serif" w:hAnsi="PT Serif"/>
          <w:sz w:val="21"/>
          <w:szCs w:val="21"/>
        </w:rPr>
      </w:pPr>
      <w:r>
        <w:rPr>
          <w:rFonts w:ascii="PT Serif" w:hAnsi="PT Serif" w:hint="eastAsia"/>
          <w:sz w:val="21"/>
          <w:szCs w:val="21"/>
        </w:rPr>
        <w:t>Both leader -</w:t>
      </w:r>
      <w:r w:rsidR="001A1656">
        <w:rPr>
          <w:rFonts w:ascii="PT Serif" w:hAnsi="PT Serif" w:hint="eastAsia"/>
          <w:sz w:val="21"/>
          <w:szCs w:val="21"/>
        </w:rPr>
        <w:t xml:space="preserve">&gt; active role of female in pairing -&gt; loss of tandem running </w:t>
      </w:r>
      <w:r w:rsidR="00351295">
        <w:rPr>
          <w:rFonts w:ascii="PT Serif" w:hAnsi="PT Serif" w:hint="eastAsia"/>
          <w:sz w:val="21"/>
          <w:szCs w:val="21"/>
        </w:rPr>
        <w:t xml:space="preserve">-&gt;loss of </w:t>
      </w:r>
      <w:r w:rsidR="00D220BA">
        <w:rPr>
          <w:rFonts w:ascii="PT Serif" w:hAnsi="PT Serif" w:hint="eastAsia"/>
          <w:sz w:val="21"/>
          <w:szCs w:val="21"/>
        </w:rPr>
        <w:t>males</w:t>
      </w:r>
    </w:p>
    <w:p w14:paraId="6136C9C2" w14:textId="25A36A39" w:rsidR="00D220BA" w:rsidRDefault="00D220BA" w:rsidP="005E6456">
      <w:pPr>
        <w:snapToGrid w:val="0"/>
        <w:spacing w:after="0" w:line="240" w:lineRule="auto"/>
        <w:jc w:val="both"/>
        <w:rPr>
          <w:rFonts w:ascii="PT Serif" w:hAnsi="PT Serif"/>
          <w:sz w:val="21"/>
          <w:szCs w:val="21"/>
        </w:rPr>
      </w:pPr>
      <w:r>
        <w:rPr>
          <w:rFonts w:ascii="PT Serif" w:hAnsi="PT Serif" w:hint="eastAsia"/>
          <w:sz w:val="21"/>
          <w:szCs w:val="21"/>
        </w:rPr>
        <w:t xml:space="preserve">Sexually </w:t>
      </w:r>
      <w:commentRangeStart w:id="201"/>
      <w:r>
        <w:rPr>
          <w:rFonts w:ascii="PT Serif" w:hAnsi="PT Serif" w:hint="eastAsia"/>
          <w:sz w:val="21"/>
          <w:szCs w:val="21"/>
        </w:rPr>
        <w:t xml:space="preserve">active males prevent the evolution of asexuality </w:t>
      </w:r>
      <w:commentRangeEnd w:id="201"/>
      <w:r w:rsidR="004C2DB0">
        <w:rPr>
          <w:rStyle w:val="CommentReference"/>
        </w:rPr>
        <w:commentReference w:id="201"/>
      </w:r>
    </w:p>
    <w:p w14:paraId="2F7592EE" w14:textId="77777777" w:rsidR="000A573D" w:rsidRDefault="000A573D" w:rsidP="005E6456">
      <w:pPr>
        <w:snapToGrid w:val="0"/>
        <w:spacing w:after="0" w:line="240" w:lineRule="auto"/>
        <w:jc w:val="both"/>
        <w:rPr>
          <w:rFonts w:ascii="PT Serif" w:hAnsi="PT Serif"/>
          <w:sz w:val="21"/>
          <w:szCs w:val="21"/>
        </w:rPr>
      </w:pPr>
    </w:p>
    <w:p w14:paraId="104A6196" w14:textId="55C0EA84" w:rsidR="001010BB" w:rsidRPr="00C55F0A" w:rsidRDefault="001010BB" w:rsidP="005E6456">
      <w:pPr>
        <w:snapToGrid w:val="0"/>
        <w:spacing w:after="0" w:line="240" w:lineRule="auto"/>
        <w:jc w:val="both"/>
        <w:rPr>
          <w:rFonts w:ascii="PT Serif" w:hAnsi="PT Serif"/>
          <w:i/>
          <w:iCs/>
          <w:sz w:val="21"/>
          <w:szCs w:val="21"/>
        </w:rPr>
      </w:pPr>
      <w:del w:id="202" w:author="Simon Hellemans" w:date="2025-02-18T10:54:00Z">
        <w:r w:rsidRPr="00C55F0A" w:rsidDel="00EF6EA1">
          <w:rPr>
            <w:rFonts w:ascii="PT Serif" w:hAnsi="PT Serif"/>
            <w:i/>
            <w:iCs/>
            <w:sz w:val="21"/>
            <w:szCs w:val="21"/>
          </w:rPr>
          <w:delText xml:space="preserve">Colony </w:delText>
        </w:r>
        <w:r w:rsidR="00C55F0A" w:rsidRPr="00C55F0A" w:rsidDel="00EF6EA1">
          <w:rPr>
            <w:rFonts w:ascii="PT Serif" w:hAnsi="PT Serif"/>
            <w:i/>
            <w:iCs/>
            <w:sz w:val="21"/>
            <w:szCs w:val="21"/>
          </w:rPr>
          <w:delText>structure</w:delText>
        </w:r>
      </w:del>
      <w:ins w:id="203" w:author="Simon Hellemans" w:date="2025-02-18T10:54:00Z">
        <w:r w:rsidR="00EF6EA1">
          <w:rPr>
            <w:rFonts w:ascii="PT Serif" w:hAnsi="PT Serif"/>
            <w:i/>
            <w:iCs/>
            <w:sz w:val="21"/>
            <w:szCs w:val="21"/>
          </w:rPr>
          <w:t>The coexistence</w:t>
        </w:r>
      </w:ins>
      <w:ins w:id="204" w:author="Simon Hellemans" w:date="2025-02-18T10:55:00Z">
        <w:r w:rsidR="00EF6EA1">
          <w:rPr>
            <w:rFonts w:ascii="PT Serif" w:hAnsi="PT Serif"/>
            <w:i/>
            <w:iCs/>
            <w:sz w:val="21"/>
            <w:szCs w:val="21"/>
          </w:rPr>
          <w:t xml:space="preserve"> of several primary pairs </w:t>
        </w:r>
      </w:ins>
      <w:ins w:id="205" w:author="Simon Hellemans" w:date="2025-02-18T10:56:00Z">
        <w:r w:rsidR="003706D6">
          <w:rPr>
            <w:rFonts w:ascii="PT Serif" w:hAnsi="PT Serif"/>
            <w:i/>
            <w:iCs/>
            <w:sz w:val="21"/>
            <w:szCs w:val="21"/>
          </w:rPr>
          <w:t xml:space="preserve">in one nest </w:t>
        </w:r>
      </w:ins>
      <w:ins w:id="206" w:author="Simon Hellemans" w:date="2025-02-18T10:55:00Z">
        <w:r w:rsidR="00EF6EA1">
          <w:rPr>
            <w:rFonts w:ascii="PT Serif" w:hAnsi="PT Serif"/>
            <w:i/>
            <w:iCs/>
            <w:sz w:val="21"/>
            <w:szCs w:val="21"/>
          </w:rPr>
          <w:t xml:space="preserve">is common in </w:t>
        </w:r>
        <w:r w:rsidR="00EF6EA1" w:rsidRPr="00EF6EA1">
          <w:rPr>
            <w:rFonts w:ascii="PT Serif" w:hAnsi="PT Serif"/>
            <w:sz w:val="21"/>
            <w:szCs w:val="21"/>
            <w:rPrChange w:id="207" w:author="Simon Hellemans" w:date="2025-02-18T10:55:00Z">
              <w:rPr>
                <w:rFonts w:ascii="PT Serif" w:hAnsi="PT Serif"/>
                <w:i/>
                <w:iCs/>
                <w:sz w:val="21"/>
                <w:szCs w:val="21"/>
              </w:rPr>
            </w:rPrChange>
          </w:rPr>
          <w:t>Glyptotermes</w:t>
        </w:r>
        <w:r w:rsidR="00EF6EA1">
          <w:rPr>
            <w:rFonts w:ascii="PT Serif" w:hAnsi="PT Serif"/>
            <w:sz w:val="21"/>
            <w:szCs w:val="21"/>
          </w:rPr>
          <w:t xml:space="preserve"> </w:t>
        </w:r>
        <w:r w:rsidR="00EF6EA1" w:rsidRPr="00EF6EA1">
          <w:rPr>
            <w:rFonts w:ascii="PT Serif" w:hAnsi="PT Serif"/>
            <w:i/>
            <w:iCs/>
            <w:sz w:val="21"/>
            <w:szCs w:val="21"/>
            <w:rPrChange w:id="208" w:author="Simon Hellemans" w:date="2025-02-18T10:55:00Z">
              <w:rPr>
                <w:rFonts w:ascii="PT Serif" w:hAnsi="PT Serif"/>
                <w:sz w:val="21"/>
                <w:szCs w:val="21"/>
              </w:rPr>
            </w:rPrChange>
          </w:rPr>
          <w:t>species</w:t>
        </w:r>
      </w:ins>
    </w:p>
    <w:p w14:paraId="612BC78A" w14:textId="4E1263F7" w:rsidR="00215D59" w:rsidRDefault="00D61BB4">
      <w:pPr>
        <w:snapToGrid w:val="0"/>
        <w:spacing w:after="0" w:line="240" w:lineRule="auto"/>
        <w:jc w:val="both"/>
        <w:rPr>
          <w:rFonts w:ascii="PT Serif" w:hAnsi="PT Serif"/>
          <w:sz w:val="21"/>
          <w:szCs w:val="21"/>
        </w:rPr>
        <w:pPrChange w:id="209" w:author="Simon Hellemans" w:date="2025-02-18T10:42:00Z">
          <w:pPr>
            <w:snapToGrid w:val="0"/>
            <w:spacing w:after="0" w:line="240" w:lineRule="auto"/>
            <w:ind w:firstLine="360"/>
            <w:jc w:val="both"/>
          </w:pPr>
        </w:pPrChange>
      </w:pPr>
      <w:r>
        <w:rPr>
          <w:rFonts w:ascii="PT Serif" w:hAnsi="PT Serif" w:hint="eastAsia"/>
          <w:sz w:val="21"/>
          <w:szCs w:val="21"/>
        </w:rPr>
        <w:t xml:space="preserve">In </w:t>
      </w:r>
      <w:r w:rsidRPr="002004AF">
        <w:rPr>
          <w:rFonts w:ascii="PT Serif" w:hAnsi="PT Serif" w:hint="eastAsia"/>
          <w:i/>
          <w:iCs/>
          <w:sz w:val="21"/>
          <w:szCs w:val="21"/>
        </w:rPr>
        <w:t>G. nakajimai</w:t>
      </w:r>
      <w:r>
        <w:rPr>
          <w:rFonts w:ascii="PT Serif" w:hAnsi="PT Serif" w:hint="eastAsia"/>
          <w:sz w:val="21"/>
          <w:szCs w:val="21"/>
        </w:rPr>
        <w:t xml:space="preserve">, </w:t>
      </w:r>
      <w:r w:rsidR="000D270C">
        <w:rPr>
          <w:rFonts w:ascii="PT Serif" w:hAnsi="PT Serif"/>
          <w:sz w:val="21"/>
          <w:szCs w:val="21"/>
        </w:rPr>
        <w:t>colonies often include many</w:t>
      </w:r>
      <w:r w:rsidR="00834ED3">
        <w:rPr>
          <w:rFonts w:ascii="PT Serif" w:hAnsi="PT Serif"/>
          <w:sz w:val="21"/>
          <w:szCs w:val="21"/>
        </w:rPr>
        <w:t xml:space="preserve"> alate-derived</w:t>
      </w:r>
      <w:r w:rsidR="000D270C">
        <w:rPr>
          <w:rFonts w:ascii="PT Serif" w:hAnsi="PT Serif"/>
          <w:sz w:val="21"/>
          <w:szCs w:val="21"/>
        </w:rPr>
        <w:t xml:space="preserve"> </w:t>
      </w:r>
      <w:r w:rsidR="00834ED3">
        <w:rPr>
          <w:rFonts w:ascii="PT Serif" w:hAnsi="PT Serif"/>
          <w:sz w:val="21"/>
          <w:szCs w:val="21"/>
        </w:rPr>
        <w:t>reproductives</w:t>
      </w:r>
      <w:r w:rsidR="000D270C">
        <w:rPr>
          <w:rFonts w:ascii="PT Serif" w:hAnsi="PT Serif"/>
          <w:sz w:val="21"/>
          <w:szCs w:val="21"/>
        </w:rPr>
        <w:t xml:space="preserve"> </w:t>
      </w:r>
      <w:r w:rsidR="00415C46">
        <w:rPr>
          <w:rFonts w:ascii="PT Serif" w:hAnsi="PT Serif"/>
          <w:sz w:val="21"/>
          <w:szCs w:val="21"/>
        </w:rPr>
        <w:t xml:space="preserve">in both sexual and </w:t>
      </w:r>
      <w:r w:rsidR="00323307">
        <w:rPr>
          <w:rFonts w:ascii="PT Serif" w:hAnsi="PT Serif"/>
          <w:sz w:val="21"/>
          <w:szCs w:val="21"/>
        </w:rPr>
        <w:t>a</w:t>
      </w:r>
      <w:r w:rsidR="00415C46">
        <w:rPr>
          <w:rFonts w:ascii="PT Serif" w:hAnsi="PT Serif"/>
          <w:sz w:val="21"/>
          <w:szCs w:val="21"/>
        </w:rPr>
        <w:t>sexual populations</w:t>
      </w:r>
      <w:r w:rsidR="008D4B28">
        <w:rPr>
          <w:rFonts w:ascii="PT Serif" w:hAnsi="PT Serif"/>
          <w:sz w:val="21"/>
          <w:szCs w:val="21"/>
        </w:rPr>
        <w:t xml:space="preserve"> </w:t>
      </w:r>
      <w:r w:rsidR="00384861">
        <w:rPr>
          <w:rFonts w:ascii="PT Serif" w:hAnsi="PT Serif"/>
          <w:sz w:val="21"/>
          <w:szCs w:val="21"/>
        </w:rPr>
        <w:fldChar w:fldCharType="begin"/>
      </w:r>
      <w:r w:rsidR="00F05369">
        <w:rPr>
          <w:rFonts w:ascii="PT Serif" w:hAnsi="PT Serif"/>
          <w:sz w:val="21"/>
          <w:szCs w:val="21"/>
        </w:rPr>
        <w:instrText xml:space="preserve"> ADDIN ZOTERO_ITEM CSL_CITATION {"citationID":"iwWKruRX","properties":{"formattedCitation":"[21]","plainCitation":"[21]","noteIndex":0},"citationItems":[{"id":3431,"uris":["http://zotero.org/users/9949769/items/BCZT7K5Z"],"itemData":{"id":3431,"type":"article-journal","abstract":"Sexual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384861">
        <w:rPr>
          <w:rFonts w:ascii="PT Serif" w:hAnsi="PT Serif"/>
          <w:sz w:val="21"/>
          <w:szCs w:val="21"/>
        </w:rPr>
        <w:fldChar w:fldCharType="separate"/>
      </w:r>
      <w:r w:rsidR="00384861" w:rsidRPr="00A722D2">
        <w:rPr>
          <w:rFonts w:ascii="PT Serif" w:hAnsi="PT Serif"/>
          <w:sz w:val="21"/>
        </w:rPr>
        <w:t>[21]</w:t>
      </w:r>
      <w:r w:rsidR="00384861">
        <w:rPr>
          <w:rFonts w:ascii="PT Serif" w:hAnsi="PT Serif"/>
          <w:sz w:val="21"/>
          <w:szCs w:val="21"/>
        </w:rPr>
        <w:fldChar w:fldCharType="end"/>
      </w:r>
      <w:r w:rsidR="00415C46">
        <w:rPr>
          <w:rFonts w:ascii="PT Serif" w:hAnsi="PT Serif"/>
          <w:sz w:val="21"/>
          <w:szCs w:val="21"/>
        </w:rPr>
        <w:t>.</w:t>
      </w:r>
      <w:r w:rsidR="008D4B28">
        <w:rPr>
          <w:rFonts w:ascii="PT Serif" w:hAnsi="PT Serif"/>
          <w:sz w:val="21"/>
          <w:szCs w:val="21"/>
        </w:rPr>
        <w:t xml:space="preserve"> </w:t>
      </w:r>
      <w:del w:id="210" w:author="Simon Hellemans" w:date="2025-02-18T10:43:00Z">
        <w:r w:rsidR="008D4B28" w:rsidDel="00571DD5">
          <w:rPr>
            <w:rFonts w:ascii="PT Serif" w:hAnsi="PT Serif"/>
            <w:sz w:val="21"/>
            <w:szCs w:val="21"/>
          </w:rPr>
          <w:delText>Also</w:delText>
        </w:r>
        <w:r w:rsidR="00834ED3" w:rsidDel="00571DD5">
          <w:rPr>
            <w:rFonts w:ascii="PT Serif" w:hAnsi="PT Serif"/>
            <w:sz w:val="21"/>
            <w:szCs w:val="21"/>
          </w:rPr>
          <w:delText>,</w:delText>
        </w:r>
        <w:r w:rsidR="008D4B28" w:rsidDel="00571DD5">
          <w:rPr>
            <w:rFonts w:ascii="PT Serif" w:hAnsi="PT Serif"/>
            <w:sz w:val="21"/>
            <w:szCs w:val="21"/>
          </w:rPr>
          <w:delText xml:space="preserve"> in asexual populations, </w:delText>
        </w:r>
        <w:r w:rsidR="009C312B" w:rsidDel="00571DD5">
          <w:rPr>
            <w:rFonts w:ascii="PT Serif" w:hAnsi="PT Serif" w:hint="eastAsia"/>
            <w:sz w:val="21"/>
            <w:szCs w:val="21"/>
          </w:rPr>
          <w:delText>c</w:delText>
        </w:r>
      </w:del>
      <w:ins w:id="211" w:author="Simon Hellemans" w:date="2025-02-18T10:43:00Z">
        <w:r w:rsidR="00571DD5">
          <w:rPr>
            <w:rFonts w:ascii="PT Serif" w:hAnsi="PT Serif"/>
            <w:sz w:val="21"/>
            <w:szCs w:val="21"/>
          </w:rPr>
          <w:t>C</w:t>
        </w:r>
      </w:ins>
      <w:r w:rsidR="009C312B">
        <w:rPr>
          <w:rFonts w:ascii="PT Serif" w:hAnsi="PT Serif" w:hint="eastAsia"/>
          <w:sz w:val="21"/>
          <w:szCs w:val="21"/>
        </w:rPr>
        <w:t>olony foundation by multiple queens has been observed</w:t>
      </w:r>
      <w:ins w:id="212" w:author="Simon Hellemans" w:date="2025-02-18T10:43:00Z">
        <w:r w:rsidR="00571DD5">
          <w:rPr>
            <w:rFonts w:ascii="PT Serif" w:hAnsi="PT Serif"/>
            <w:sz w:val="21"/>
            <w:szCs w:val="21"/>
          </w:rPr>
          <w:t xml:space="preserve"> in asexual populations</w:t>
        </w:r>
      </w:ins>
      <w:r w:rsidR="009C312B">
        <w:rPr>
          <w:rFonts w:ascii="PT Serif" w:hAnsi="PT Serif" w:hint="eastAsia"/>
          <w:sz w:val="21"/>
          <w:szCs w:val="21"/>
        </w:rPr>
        <w:t xml:space="preserve">, while no data </w:t>
      </w:r>
      <w:r w:rsidR="00834ED3">
        <w:rPr>
          <w:rFonts w:ascii="PT Serif" w:hAnsi="PT Serif"/>
          <w:sz w:val="21"/>
          <w:szCs w:val="21"/>
        </w:rPr>
        <w:t xml:space="preserve">is </w:t>
      </w:r>
      <w:r w:rsidR="009C312B">
        <w:rPr>
          <w:rFonts w:ascii="PT Serif" w:hAnsi="PT Serif" w:hint="eastAsia"/>
          <w:sz w:val="21"/>
          <w:szCs w:val="21"/>
        </w:rPr>
        <w:t xml:space="preserve">available in sexual populations </w:t>
      </w:r>
      <w:r w:rsidR="009C312B">
        <w:rPr>
          <w:rFonts w:ascii="PT Serif" w:hAnsi="PT Serif"/>
          <w:sz w:val="21"/>
          <w:szCs w:val="21"/>
        </w:rPr>
        <w:fldChar w:fldCharType="begin"/>
      </w:r>
      <w:r w:rsidR="00F05369">
        <w:rPr>
          <w:rFonts w:ascii="PT Serif" w:hAnsi="PT Serif"/>
          <w:sz w:val="21"/>
          <w:szCs w:val="21"/>
        </w:rPr>
        <w:instrText xml:space="preserve"> ADDIN ZOTERO_ITEM CSL_CITATION {"citationID":"XyqMujOD","properties":{"formattedCitation":"[21]","plainCitation":"[21]","noteIndex":0},"citationItems":[{"id":3431,"uris":["http://zotero.org/users/9949769/items/BCZT7K5Z"],"itemData":{"id":3431,"type":"article-journal","abstract":"Sexual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9C312B">
        <w:rPr>
          <w:rFonts w:ascii="PT Serif" w:hAnsi="PT Serif"/>
          <w:sz w:val="21"/>
          <w:szCs w:val="21"/>
        </w:rPr>
        <w:fldChar w:fldCharType="separate"/>
      </w:r>
      <w:r w:rsidR="009C312B" w:rsidRPr="00A722D2">
        <w:rPr>
          <w:rFonts w:ascii="PT Serif" w:hAnsi="PT Serif"/>
          <w:sz w:val="21"/>
        </w:rPr>
        <w:t>[21]</w:t>
      </w:r>
      <w:r w:rsidR="009C312B">
        <w:rPr>
          <w:rFonts w:ascii="PT Serif" w:hAnsi="PT Serif"/>
          <w:sz w:val="21"/>
          <w:szCs w:val="21"/>
        </w:rPr>
        <w:fldChar w:fldCharType="end"/>
      </w:r>
      <w:r w:rsidR="009C312B">
        <w:rPr>
          <w:rFonts w:ascii="PT Serif" w:hAnsi="PT Serif" w:hint="eastAsia"/>
          <w:sz w:val="21"/>
          <w:szCs w:val="21"/>
        </w:rPr>
        <w:t>.</w:t>
      </w:r>
      <w:r w:rsidR="008D4B28">
        <w:rPr>
          <w:rFonts w:ascii="PT Serif" w:hAnsi="PT Serif"/>
          <w:sz w:val="21"/>
          <w:szCs w:val="21"/>
        </w:rPr>
        <w:t xml:space="preserve"> </w:t>
      </w:r>
      <w:commentRangeStart w:id="213"/>
      <w:r w:rsidR="008D4B28">
        <w:rPr>
          <w:rFonts w:ascii="PT Serif" w:hAnsi="PT Serif"/>
          <w:sz w:val="21"/>
          <w:szCs w:val="21"/>
        </w:rPr>
        <w:t xml:space="preserve">Such </w:t>
      </w:r>
      <w:r w:rsidR="00834ED3" w:rsidRPr="00834ED3">
        <w:rPr>
          <w:rFonts w:ascii="PT Serif" w:hAnsi="PT Serif"/>
          <w:sz w:val="21"/>
          <w:szCs w:val="21"/>
        </w:rPr>
        <w:t>pleometrosis</w:t>
      </w:r>
      <w:r w:rsidR="00834ED3">
        <w:rPr>
          <w:rFonts w:ascii="PT Serif" w:hAnsi="PT Serif"/>
          <w:sz w:val="21"/>
          <w:szCs w:val="21"/>
        </w:rPr>
        <w:t xml:space="preserve"> (</w:t>
      </w:r>
      <w:r w:rsidR="00834ED3">
        <w:rPr>
          <w:rFonts w:ascii="PT Serif" w:hAnsi="PT Serif" w:hint="eastAsia"/>
          <w:sz w:val="21"/>
          <w:szCs w:val="21"/>
        </w:rPr>
        <w:t xml:space="preserve">colony foundation by </w:t>
      </w:r>
      <w:ins w:id="214" w:author="Simon Hellemans" w:date="2025-02-18T10:43:00Z">
        <w:r w:rsidR="00571DD5">
          <w:rPr>
            <w:rFonts w:ascii="PT Serif" w:hAnsi="PT Serif"/>
            <w:sz w:val="21"/>
            <w:szCs w:val="21"/>
          </w:rPr>
          <w:t xml:space="preserve">more </w:t>
        </w:r>
      </w:ins>
      <w:r w:rsidR="00834ED3">
        <w:rPr>
          <w:rFonts w:ascii="PT Serif" w:hAnsi="PT Serif" w:hint="eastAsia"/>
          <w:sz w:val="21"/>
          <w:szCs w:val="21"/>
        </w:rPr>
        <w:t xml:space="preserve">reproductives </w:t>
      </w:r>
      <w:del w:id="215" w:author="Simon Hellemans" w:date="2025-02-18T10:43:00Z">
        <w:r w:rsidR="00834ED3" w:rsidDel="00571DD5">
          <w:rPr>
            <w:rFonts w:ascii="PT Serif" w:hAnsi="PT Serif" w:hint="eastAsia"/>
            <w:sz w:val="21"/>
            <w:szCs w:val="21"/>
          </w:rPr>
          <w:delText xml:space="preserve">more </w:delText>
        </w:r>
      </w:del>
      <w:r w:rsidR="00834ED3">
        <w:rPr>
          <w:rFonts w:ascii="PT Serif" w:hAnsi="PT Serif" w:hint="eastAsia"/>
          <w:sz w:val="21"/>
          <w:szCs w:val="21"/>
        </w:rPr>
        <w:t>than a pair)</w:t>
      </w:r>
      <w:r w:rsidR="00834ED3">
        <w:rPr>
          <w:rFonts w:ascii="PT Serif" w:hAnsi="PT Serif"/>
          <w:sz w:val="21"/>
          <w:szCs w:val="21"/>
        </w:rPr>
        <w:t xml:space="preserve"> </w:t>
      </w:r>
      <w:del w:id="216" w:author="Simon Hellemans" w:date="2025-02-18T10:43:00Z">
        <w:r w:rsidR="008D4B28" w:rsidDel="00571DD5">
          <w:rPr>
            <w:rFonts w:ascii="PT Serif" w:hAnsi="PT Serif"/>
            <w:sz w:val="21"/>
            <w:szCs w:val="21"/>
          </w:rPr>
          <w:delText xml:space="preserve">should </w:delText>
        </w:r>
      </w:del>
      <w:ins w:id="217" w:author="Simon Hellemans" w:date="2025-02-18T10:43:00Z">
        <w:r w:rsidR="00571DD5">
          <w:rPr>
            <w:rFonts w:ascii="PT Serif" w:hAnsi="PT Serif"/>
            <w:sz w:val="21"/>
            <w:szCs w:val="21"/>
          </w:rPr>
          <w:t xml:space="preserve">may </w:t>
        </w:r>
      </w:ins>
      <w:r w:rsidR="008D4B28">
        <w:rPr>
          <w:rFonts w:ascii="PT Serif" w:hAnsi="PT Serif"/>
          <w:sz w:val="21"/>
          <w:szCs w:val="21"/>
        </w:rPr>
        <w:t xml:space="preserve">have contributed </w:t>
      </w:r>
      <w:r w:rsidR="00456AA2">
        <w:rPr>
          <w:rFonts w:ascii="PT Serif" w:hAnsi="PT Serif"/>
          <w:sz w:val="21"/>
          <w:szCs w:val="21"/>
        </w:rPr>
        <w:t>to</w:t>
      </w:r>
      <w:r w:rsidR="008D4B28">
        <w:rPr>
          <w:rFonts w:ascii="PT Serif" w:hAnsi="PT Serif"/>
          <w:sz w:val="21"/>
          <w:szCs w:val="21"/>
        </w:rPr>
        <w:t xml:space="preserve"> </w:t>
      </w:r>
      <w:r w:rsidR="00456AA2" w:rsidRPr="00456AA2">
        <w:rPr>
          <w:rFonts w:ascii="PT Serif" w:hAnsi="PT Serif"/>
          <w:sz w:val="21"/>
          <w:szCs w:val="21"/>
        </w:rPr>
        <w:t>remov</w:t>
      </w:r>
      <w:r w:rsidR="00456AA2">
        <w:rPr>
          <w:rFonts w:ascii="PT Serif" w:hAnsi="PT Serif"/>
          <w:sz w:val="21"/>
          <w:szCs w:val="21"/>
        </w:rPr>
        <w:t>ing</w:t>
      </w:r>
      <w:r w:rsidR="00456AA2" w:rsidRPr="00456AA2">
        <w:rPr>
          <w:rFonts w:ascii="PT Serif" w:hAnsi="PT Serif"/>
          <w:sz w:val="21"/>
          <w:szCs w:val="21"/>
        </w:rPr>
        <w:t xml:space="preserve"> </w:t>
      </w:r>
      <w:r w:rsidR="00456AA2">
        <w:rPr>
          <w:rFonts w:ascii="PT Serif" w:hAnsi="PT Serif"/>
          <w:sz w:val="21"/>
          <w:szCs w:val="21"/>
        </w:rPr>
        <w:t>a</w:t>
      </w:r>
      <w:r w:rsidR="00456AA2" w:rsidRPr="00456AA2">
        <w:rPr>
          <w:rFonts w:ascii="PT Serif" w:hAnsi="PT Serif"/>
          <w:sz w:val="21"/>
          <w:szCs w:val="21"/>
        </w:rPr>
        <w:t xml:space="preserve"> barrier </w:t>
      </w:r>
      <w:r w:rsidR="00834ED3">
        <w:rPr>
          <w:rFonts w:ascii="PT Serif" w:hAnsi="PT Serif"/>
          <w:sz w:val="21"/>
          <w:szCs w:val="21"/>
        </w:rPr>
        <w:t>to</w:t>
      </w:r>
      <w:r w:rsidR="002A0C93">
        <w:rPr>
          <w:rFonts w:ascii="PT Serif" w:hAnsi="PT Serif"/>
          <w:sz w:val="21"/>
          <w:szCs w:val="21"/>
        </w:rPr>
        <w:t xml:space="preserve"> the evolution of </w:t>
      </w:r>
      <w:r w:rsidR="00456AA2" w:rsidRPr="00456AA2">
        <w:rPr>
          <w:rFonts w:ascii="PT Serif" w:hAnsi="PT Serif"/>
          <w:sz w:val="21"/>
          <w:szCs w:val="21"/>
        </w:rPr>
        <w:t>asexual</w:t>
      </w:r>
      <w:r w:rsidR="002A0C93">
        <w:rPr>
          <w:rFonts w:ascii="PT Serif" w:hAnsi="PT Serif"/>
          <w:sz w:val="21"/>
          <w:szCs w:val="21"/>
        </w:rPr>
        <w:t xml:space="preserve">ity </w:t>
      </w:r>
      <w:r w:rsidR="00834ED3">
        <w:rPr>
          <w:rFonts w:ascii="PT Serif" w:hAnsi="PT Serif"/>
          <w:sz w:val="21"/>
          <w:szCs w:val="21"/>
        </w:rPr>
        <w:t>as they can</w:t>
      </w:r>
      <w:r w:rsidR="000A2A3E">
        <w:rPr>
          <w:rFonts w:ascii="PT Serif" w:hAnsi="PT Serif"/>
          <w:sz w:val="21"/>
          <w:szCs w:val="21"/>
        </w:rPr>
        <w:t xml:space="preserve"> </w:t>
      </w:r>
      <w:r w:rsidR="00834ED3">
        <w:rPr>
          <w:rFonts w:ascii="PT Serif" w:hAnsi="PT Serif"/>
          <w:sz w:val="21"/>
          <w:szCs w:val="21"/>
        </w:rPr>
        <w:t xml:space="preserve">achieve alloparental </w:t>
      </w:r>
      <w:r w:rsidR="000A2A3E">
        <w:rPr>
          <w:rFonts w:ascii="PT Serif" w:hAnsi="PT Serif"/>
          <w:sz w:val="21"/>
          <w:szCs w:val="21"/>
        </w:rPr>
        <w:t>care</w:t>
      </w:r>
      <w:r w:rsidR="00834ED3">
        <w:rPr>
          <w:rFonts w:ascii="PT Serif" w:hAnsi="PT Serif"/>
          <w:sz w:val="21"/>
          <w:szCs w:val="21"/>
        </w:rPr>
        <w:t xml:space="preserve"> without males</w:t>
      </w:r>
      <w:r w:rsidR="000A2A3E">
        <w:rPr>
          <w:rFonts w:ascii="PT Serif" w:hAnsi="PT Serif"/>
          <w:sz w:val="21"/>
          <w:szCs w:val="21"/>
        </w:rPr>
        <w:t>.</w:t>
      </w:r>
      <w:r w:rsidR="004C2E4F">
        <w:rPr>
          <w:rFonts w:ascii="PT Serif" w:hAnsi="PT Serif"/>
          <w:sz w:val="21"/>
          <w:szCs w:val="21"/>
        </w:rPr>
        <w:t xml:space="preserve"> </w:t>
      </w:r>
      <w:commentRangeEnd w:id="213"/>
      <w:r w:rsidR="00571DD5">
        <w:rPr>
          <w:rStyle w:val="CommentReference"/>
        </w:rPr>
        <w:commentReference w:id="213"/>
      </w:r>
      <w:r w:rsidR="00834ED3">
        <w:rPr>
          <w:rFonts w:ascii="PT Serif" w:hAnsi="PT Serif" w:hint="eastAsia"/>
          <w:sz w:val="21"/>
          <w:szCs w:val="21"/>
        </w:rPr>
        <w:t>Among termite species, p</w:t>
      </w:r>
      <w:r w:rsidR="004C2E4F">
        <w:rPr>
          <w:rFonts w:ascii="PT Serif" w:hAnsi="PT Serif"/>
          <w:sz w:val="21"/>
          <w:szCs w:val="21"/>
        </w:rPr>
        <w:t>leometr</w:t>
      </w:r>
      <w:r w:rsidR="00834ED3">
        <w:rPr>
          <w:rFonts w:ascii="PT Serif" w:hAnsi="PT Serif"/>
          <w:sz w:val="21"/>
          <w:szCs w:val="21"/>
        </w:rPr>
        <w:t>o</w:t>
      </w:r>
      <w:r w:rsidR="004C2E4F">
        <w:rPr>
          <w:rFonts w:ascii="PT Serif" w:hAnsi="PT Serif"/>
          <w:sz w:val="21"/>
          <w:szCs w:val="21"/>
        </w:rPr>
        <w:t xml:space="preserve">sis </w:t>
      </w:r>
      <w:r w:rsidR="00834ED3">
        <w:rPr>
          <w:rFonts w:ascii="PT Serif" w:hAnsi="PT Serif" w:hint="eastAsia"/>
          <w:sz w:val="21"/>
          <w:szCs w:val="21"/>
        </w:rPr>
        <w:t>has been</w:t>
      </w:r>
      <w:r w:rsidR="004C2E4F">
        <w:rPr>
          <w:rFonts w:ascii="PT Serif" w:hAnsi="PT Serif"/>
          <w:sz w:val="21"/>
          <w:szCs w:val="21"/>
        </w:rPr>
        <w:t xml:space="preserve"> observed </w:t>
      </w:r>
      <w:r w:rsidR="00D45979">
        <w:rPr>
          <w:rFonts w:ascii="PT Serif" w:hAnsi="PT Serif"/>
          <w:sz w:val="21"/>
          <w:szCs w:val="21"/>
        </w:rPr>
        <w:t xml:space="preserve">in several species </w:t>
      </w:r>
      <w:r w:rsidR="002F61AC">
        <w:rPr>
          <w:rFonts w:ascii="PT Serif" w:hAnsi="PT Serif"/>
          <w:sz w:val="21"/>
          <w:szCs w:val="21"/>
        </w:rPr>
        <w:t>of</w:t>
      </w:r>
      <w:r w:rsidR="00D45979">
        <w:rPr>
          <w:rFonts w:ascii="PT Serif" w:hAnsi="PT Serif"/>
          <w:sz w:val="21"/>
          <w:szCs w:val="21"/>
        </w:rPr>
        <w:t xml:space="preserve"> </w:t>
      </w:r>
      <w:r w:rsidR="002F61AC">
        <w:rPr>
          <w:rFonts w:ascii="PT Serif" w:hAnsi="PT Serif"/>
          <w:sz w:val="21"/>
          <w:szCs w:val="21"/>
        </w:rPr>
        <w:t>Termitidae</w:t>
      </w:r>
      <w:r w:rsidR="00834ED3">
        <w:rPr>
          <w:rFonts w:ascii="PT Serif" w:hAnsi="PT Serif" w:hint="eastAsia"/>
          <w:sz w:val="21"/>
          <w:szCs w:val="21"/>
        </w:rPr>
        <w:t xml:space="preserve"> </w:t>
      </w:r>
      <w:r w:rsidR="002F61AC">
        <w:rPr>
          <w:rFonts w:ascii="PT Serif" w:hAnsi="PT Serif"/>
          <w:sz w:val="21"/>
          <w:szCs w:val="21"/>
        </w:rPr>
        <w:fldChar w:fldCharType="begin"/>
      </w:r>
      <w:r w:rsidR="00F05369">
        <w:rPr>
          <w:rFonts w:ascii="PT Serif" w:hAnsi="PT Serif"/>
          <w:sz w:val="21"/>
          <w:szCs w:val="21"/>
        </w:rPr>
        <w:instrText xml:space="preserve"> ADDIN ZOTERO_ITEM CSL_CITATION {"citationID":"cS7p6Z8i","properties":{"formattedCitation":"[31\\uc0\\u8211{}33]","plainCitation":"[31–33]","noteIndex":0},"citationItems":[{"id":3344,"uris":["http://zotero.org/users/9949769/items/TKCDU8DX"],"itemData":{"id":3344,"type":"article-journal","container-title":"Behavioral Ecology and Sociobiology","DOI":"10.1007/s00265-017-2429-7","ISSN":"0340-5443","issue":"1","note":"publisher: Springer Berlin Heidelberg","page":"13","title":"Colony-founding success of pleometrosis in a fungus-growing termite Odontotermes formosanus","volume":"72","author":[{"family":"Chiu","given":"Chun-I"},{"family":"Neoh","given":"Kok-Boon"},{"family":"Li","given":"Hou-Feng"}],"issued":{"date-parts":[["2018",1,28]]},"citation-key":"chiu2018Behav"}},{"id":23751,"uris":["http://zotero.org/users/9949769/items/IJQ4RUAD"],"itemData":{"id":23751,"type":"article-journal","abstract":"Ecological aspects of monogyny and polygyny in social insect colonies are important in comparing individual queen reproductive success. Inseminated, fecund, multiple foundresses are common in some groups of ants and eusocial wasps, but true polygyny in termites has not previously been studied. One third of Nasutitermes corniger (Isoptera: Termitidae) colonies sampled in areas of young second growth in Panama contained from 2-33 primary queens (not supplementary or neotenic reproductives). All queens in polygynous associations were fully pigmented, physogastric egg layers within a single royal cell. Multiple kings were found less frequently; true polyandry is apparently restricted to immature polygynous colonies.","container-title":"Behavioral Ecology and Sociobiology","DOI":"10.1007/BF00291903","ISSN":"0340-5443, 1432-0762","issue":"2","journalAbbreviation":"Behav Ecol Sociobiol","language":"en","license":"http://www.springer.com/tdm","page":"117-136","source":"DOI.org (Crossref)","title":"Polygyny in the Neotropical termite Nasutitermes corniger: life history consequences of queen mutualism","title-short":"Polygyny in the Neotropical termite Nasutitermes corniger","volume":"14","author":[{"family":"Thorne","given":"Barbara L."}],"issued":{"date-parts":[["1984",2]]},"citation-key":"thorne1984Behav"}},{"id":23826,"uris":["http://zotero.org/users/9949769/items/AWQEZZAR"],"itemData":{"id":23826,"type":"chapter","container-title":"Caste differentiation in social insects","event-place":"Oxford","page":"187-200","publisher":"Pergamon Press","publisher-place":"Oxford","title":"Multiple primary reproductives in the termite &lt;i&gt;Macrotermes michaelseni&lt;/i&gt; (Sjöstedt).","author":[{"family":"Darlington","given":"JPEC"}],"container-author":[{"family":"Watson","given":"J. A. L."},{"family":"Okot-Kotber","given":"BM"},{"family":"Noirot","given":"Charles"}],"issued":{"date-parts":[["1985"]]},"citation-key":"darlington1985Caste"}}],"schema":"https://github.com/citation-style-language/schema/raw/master/csl-citation.json"} </w:instrText>
      </w:r>
      <w:r w:rsidR="002F61AC">
        <w:rPr>
          <w:rFonts w:ascii="PT Serif" w:hAnsi="PT Serif"/>
          <w:sz w:val="21"/>
          <w:szCs w:val="21"/>
        </w:rPr>
        <w:fldChar w:fldCharType="separate"/>
      </w:r>
      <w:r w:rsidR="00F05369" w:rsidRPr="00F05369">
        <w:rPr>
          <w:rFonts w:ascii="PT Serif" w:hAnsi="PT Serif" w:cs="Times New Roman"/>
          <w:kern w:val="0"/>
          <w:sz w:val="21"/>
        </w:rPr>
        <w:t>[31–33]</w:t>
      </w:r>
      <w:r w:rsidR="002F61AC">
        <w:rPr>
          <w:rFonts w:ascii="PT Serif" w:hAnsi="PT Serif"/>
          <w:sz w:val="21"/>
          <w:szCs w:val="21"/>
        </w:rPr>
        <w:fldChar w:fldCharType="end"/>
      </w:r>
      <w:r w:rsidR="00D45979">
        <w:rPr>
          <w:rFonts w:ascii="PT Serif" w:hAnsi="PT Serif"/>
          <w:sz w:val="21"/>
          <w:szCs w:val="21"/>
        </w:rPr>
        <w:t xml:space="preserve">. </w:t>
      </w:r>
      <w:r w:rsidR="00834ED3">
        <w:rPr>
          <w:rFonts w:ascii="PT Serif" w:hAnsi="PT Serif"/>
          <w:sz w:val="21"/>
          <w:szCs w:val="21"/>
        </w:rPr>
        <w:t>However, in Kalotermitidae</w:t>
      </w:r>
      <w:r w:rsidR="00834ED3">
        <w:rPr>
          <w:rFonts w:ascii="PT Serif" w:hAnsi="PT Serif" w:hint="eastAsia"/>
          <w:sz w:val="21"/>
          <w:szCs w:val="21"/>
        </w:rPr>
        <w:t xml:space="preserve">, </w:t>
      </w:r>
      <w:commentRangeStart w:id="218"/>
      <w:r w:rsidR="00834ED3">
        <w:rPr>
          <w:rFonts w:ascii="PT Serif" w:hAnsi="PT Serif" w:hint="eastAsia"/>
          <w:sz w:val="21"/>
          <w:szCs w:val="21"/>
        </w:rPr>
        <w:t>colonies are commonly headed by a monogamous reproductive pair</w:t>
      </w:r>
      <w:commentRangeEnd w:id="218"/>
      <w:r w:rsidR="00575FE7">
        <w:rPr>
          <w:rStyle w:val="CommentReference"/>
        </w:rPr>
        <w:commentReference w:id="218"/>
      </w:r>
      <w:r w:rsidR="002F61AC">
        <w:rPr>
          <w:rFonts w:ascii="PT Serif" w:hAnsi="PT Serif"/>
          <w:sz w:val="21"/>
          <w:szCs w:val="21"/>
        </w:rPr>
        <w:t xml:space="preserve"> </w:t>
      </w:r>
      <w:r w:rsidR="002F61AC">
        <w:rPr>
          <w:rFonts w:ascii="PT Serif" w:hAnsi="PT Serif" w:hint="eastAsia"/>
          <w:sz w:val="21"/>
          <w:szCs w:val="21"/>
        </w:rPr>
        <w:t xml:space="preserve">(e.g., </w:t>
      </w:r>
      <w:r w:rsidR="002F61AC">
        <w:rPr>
          <w:rFonts w:ascii="PT Serif" w:hAnsi="PT Serif"/>
          <w:sz w:val="21"/>
          <w:szCs w:val="21"/>
        </w:rPr>
        <w:fldChar w:fldCharType="begin"/>
      </w:r>
      <w:r w:rsidR="00F05369">
        <w:rPr>
          <w:rFonts w:ascii="PT Serif" w:hAnsi="PT Serif"/>
          <w:sz w:val="21"/>
          <w:szCs w:val="21"/>
        </w:rPr>
        <w:instrText xml:space="preserve"> ADDIN ZOTERO_ITEM CSL_CITATION {"citationID":"4slEgO8B","properties":{"formattedCitation":"[34,35]","plainCitation":"[34,35]","noteIndex":0},"citationItems":[{"id":15326,"uris":["http://zotero.org/users/9949769/items/T7GSBSN3"],"itemData":{"id":15326,"type":"article-journal","abstract":"Termites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Entomology","language":"en","note":"Citation Key: sugio_etal_2020_JournalofAsia-PacificEntomology","page":"853-862","source":"ScienceDirect","title":"Colony structure and caste distribution in living trees of the Ryukyu drywood termite, Neotermes sugioi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2020Journ"}},{"id":14158,"uris":["http://zotero.org/users/9949769/items/86IU4VNJ"],"itemData":{"id":14158,"type":"article-journal","container-title":"Annals of the Entomological Society of America","DOI":"10.1093/aesa/63.4.1105","ISSN":"0013-8746","issue":"4","note":"Citation Key: nutting_1970_AnnEntomolSocAm","page":"1105-1110","title":"Composition and Size of Some Termite Colonies in Arizona and Mexico","volume":"63","author":[{"family":"Nutting","given":"W. L."}],"issued":{"date-parts":[["1970"]]},"citation-key":"nutting1970AnnE"}}],"schema":"https://github.com/citation-style-language/schema/raw/master/csl-citation.json"} </w:instrText>
      </w:r>
      <w:r w:rsidR="002F61AC">
        <w:rPr>
          <w:rFonts w:ascii="PT Serif" w:hAnsi="PT Serif"/>
          <w:sz w:val="21"/>
          <w:szCs w:val="21"/>
        </w:rPr>
        <w:fldChar w:fldCharType="separate"/>
      </w:r>
      <w:r w:rsidR="002F61AC" w:rsidRPr="002F61AC">
        <w:rPr>
          <w:rFonts w:ascii="PT Serif" w:hAnsi="PT Serif"/>
          <w:sz w:val="21"/>
        </w:rPr>
        <w:t>[34,35]</w:t>
      </w:r>
      <w:r w:rsidR="002F61AC">
        <w:rPr>
          <w:rFonts w:ascii="PT Serif" w:hAnsi="PT Serif"/>
          <w:sz w:val="21"/>
          <w:szCs w:val="21"/>
        </w:rPr>
        <w:fldChar w:fldCharType="end"/>
      </w:r>
      <w:r w:rsidR="002F61AC">
        <w:rPr>
          <w:rFonts w:ascii="PT Serif" w:hAnsi="PT Serif" w:hint="eastAsia"/>
          <w:sz w:val="21"/>
          <w:szCs w:val="21"/>
        </w:rPr>
        <w:t>)</w:t>
      </w:r>
      <w:r w:rsidR="00937B5F">
        <w:rPr>
          <w:rFonts w:ascii="PT Serif" w:hAnsi="PT Serif"/>
          <w:sz w:val="21"/>
          <w:szCs w:val="21"/>
        </w:rPr>
        <w:t xml:space="preserve">. </w:t>
      </w:r>
      <w:r w:rsidR="00834ED3">
        <w:rPr>
          <w:rFonts w:ascii="PT Serif" w:hAnsi="PT Serif" w:hint="eastAsia"/>
          <w:sz w:val="21"/>
          <w:szCs w:val="21"/>
        </w:rPr>
        <w:t xml:space="preserve">Thus, </w:t>
      </w:r>
      <w:commentRangeStart w:id="219"/>
      <w:r w:rsidR="00834ED3">
        <w:rPr>
          <w:rFonts w:ascii="PT Serif" w:hAnsi="PT Serif" w:hint="eastAsia"/>
          <w:sz w:val="21"/>
          <w:szCs w:val="21"/>
        </w:rPr>
        <w:t>w</w:t>
      </w:r>
      <w:r w:rsidR="0030692D">
        <w:rPr>
          <w:rFonts w:ascii="PT Serif" w:hAnsi="PT Serif"/>
          <w:sz w:val="21"/>
          <w:szCs w:val="21"/>
        </w:rPr>
        <w:t xml:space="preserve">e checked </w:t>
      </w:r>
      <w:r w:rsidR="00D13197">
        <w:rPr>
          <w:rFonts w:ascii="PT Serif" w:hAnsi="PT Serif"/>
          <w:sz w:val="21"/>
          <w:szCs w:val="21"/>
        </w:rPr>
        <w:t xml:space="preserve">the colony structure of </w:t>
      </w:r>
      <w:r w:rsidR="00D13197" w:rsidRPr="00834ED3">
        <w:rPr>
          <w:rFonts w:ascii="PT Serif" w:hAnsi="PT Serif"/>
          <w:i/>
          <w:iCs/>
          <w:sz w:val="21"/>
          <w:szCs w:val="21"/>
        </w:rPr>
        <w:t>G. satsumensis</w:t>
      </w:r>
      <w:r w:rsidR="00D13197">
        <w:rPr>
          <w:rFonts w:ascii="PT Serif" w:hAnsi="PT Serif"/>
          <w:sz w:val="21"/>
          <w:szCs w:val="21"/>
        </w:rPr>
        <w:t xml:space="preserve"> and </w:t>
      </w:r>
      <w:r w:rsidR="00D13197" w:rsidRPr="00834ED3">
        <w:rPr>
          <w:rFonts w:ascii="PT Serif" w:hAnsi="PT Serif"/>
          <w:i/>
          <w:iCs/>
          <w:sz w:val="21"/>
          <w:szCs w:val="21"/>
        </w:rPr>
        <w:t>G. fuscus</w:t>
      </w:r>
      <w:commentRangeEnd w:id="219"/>
      <w:r w:rsidR="00E80039">
        <w:rPr>
          <w:rStyle w:val="CommentReference"/>
        </w:rPr>
        <w:commentReference w:id="219"/>
      </w:r>
      <w:r w:rsidR="00D13197">
        <w:rPr>
          <w:rFonts w:ascii="PT Serif" w:hAnsi="PT Serif"/>
          <w:sz w:val="21"/>
          <w:szCs w:val="21"/>
        </w:rPr>
        <w:t xml:space="preserve"> to </w:t>
      </w:r>
      <w:r w:rsidR="00834ED3">
        <w:rPr>
          <w:rFonts w:ascii="PT Serif" w:hAnsi="PT Serif"/>
          <w:sz w:val="21"/>
          <w:szCs w:val="21"/>
        </w:rPr>
        <w:t>further</w:t>
      </w:r>
      <w:r w:rsidR="00834ED3">
        <w:rPr>
          <w:rFonts w:ascii="PT Serif" w:hAnsi="PT Serif" w:hint="eastAsia"/>
          <w:sz w:val="21"/>
          <w:szCs w:val="21"/>
        </w:rPr>
        <w:t xml:space="preserve"> investigate</w:t>
      </w:r>
      <w:r w:rsidR="00D13197">
        <w:rPr>
          <w:rFonts w:ascii="PT Serif" w:hAnsi="PT Serif"/>
          <w:sz w:val="21"/>
          <w:szCs w:val="21"/>
        </w:rPr>
        <w:t xml:space="preserve"> </w:t>
      </w:r>
      <w:r w:rsidR="00F62EF1">
        <w:rPr>
          <w:rFonts w:ascii="PT Serif" w:hAnsi="PT Serif"/>
          <w:sz w:val="21"/>
          <w:szCs w:val="21"/>
        </w:rPr>
        <w:t>the origin of pleom</w:t>
      </w:r>
      <w:r w:rsidR="0024609F">
        <w:rPr>
          <w:rFonts w:ascii="PT Serif" w:hAnsi="PT Serif"/>
          <w:sz w:val="21"/>
          <w:szCs w:val="21"/>
        </w:rPr>
        <w:t>etr</w:t>
      </w:r>
      <w:r w:rsidR="00834ED3">
        <w:rPr>
          <w:rFonts w:ascii="PT Serif" w:hAnsi="PT Serif" w:hint="eastAsia"/>
          <w:sz w:val="21"/>
          <w:szCs w:val="21"/>
        </w:rPr>
        <w:t>o</w:t>
      </w:r>
      <w:r w:rsidR="0024609F">
        <w:rPr>
          <w:rFonts w:ascii="PT Serif" w:hAnsi="PT Serif"/>
          <w:sz w:val="21"/>
          <w:szCs w:val="21"/>
        </w:rPr>
        <w:t>sis as a preadaptation of asexuality.</w:t>
      </w:r>
    </w:p>
    <w:p w14:paraId="197CEFFE" w14:textId="6C842F5C" w:rsidR="00CD681B" w:rsidRPr="00D03CD1" w:rsidRDefault="0024609F" w:rsidP="00CD681B">
      <w:pPr>
        <w:snapToGrid w:val="0"/>
        <w:spacing w:after="0" w:line="240" w:lineRule="auto"/>
        <w:ind w:firstLine="360"/>
        <w:jc w:val="both"/>
        <w:rPr>
          <w:rFonts w:ascii="PT Serif" w:hAnsi="PT Serif"/>
          <w:sz w:val="21"/>
          <w:szCs w:val="21"/>
        </w:rPr>
      </w:pPr>
      <w:r>
        <w:rPr>
          <w:rFonts w:ascii="PT Serif" w:hAnsi="PT Serif"/>
          <w:sz w:val="21"/>
          <w:szCs w:val="21"/>
        </w:rPr>
        <w:t xml:space="preserve">Although our </w:t>
      </w:r>
      <w:r w:rsidR="00FA43C6">
        <w:rPr>
          <w:rFonts w:ascii="PT Serif" w:hAnsi="PT Serif"/>
          <w:sz w:val="21"/>
          <w:szCs w:val="21"/>
        </w:rPr>
        <w:t xml:space="preserve">records are limited, mature colonies of </w:t>
      </w:r>
      <w:r w:rsidR="00FA43C6" w:rsidRPr="00834ED3">
        <w:rPr>
          <w:rFonts w:ascii="PT Serif" w:hAnsi="PT Serif"/>
          <w:i/>
          <w:iCs/>
          <w:sz w:val="21"/>
          <w:szCs w:val="21"/>
        </w:rPr>
        <w:t>G. fuscus</w:t>
      </w:r>
      <w:r w:rsidR="00FA43C6">
        <w:rPr>
          <w:rFonts w:ascii="PT Serif" w:hAnsi="PT Serif"/>
          <w:sz w:val="21"/>
          <w:szCs w:val="21"/>
        </w:rPr>
        <w:t xml:space="preserve"> and </w:t>
      </w:r>
      <w:r w:rsidR="00FA43C6" w:rsidRPr="00834ED3">
        <w:rPr>
          <w:rFonts w:ascii="PT Serif" w:hAnsi="PT Serif"/>
          <w:i/>
          <w:iCs/>
          <w:sz w:val="21"/>
          <w:szCs w:val="21"/>
        </w:rPr>
        <w:t>G. satsumensis</w:t>
      </w:r>
      <w:r w:rsidR="00FA43C6">
        <w:rPr>
          <w:rFonts w:ascii="PT Serif" w:hAnsi="PT Serif"/>
          <w:sz w:val="21"/>
          <w:szCs w:val="21"/>
        </w:rPr>
        <w:t xml:space="preserve"> </w:t>
      </w:r>
      <w:r w:rsidR="008222D3">
        <w:rPr>
          <w:rFonts w:ascii="PT Serif" w:hAnsi="PT Serif"/>
          <w:sz w:val="21"/>
          <w:szCs w:val="21"/>
        </w:rPr>
        <w:t>often included multiple reproductive</w:t>
      </w:r>
      <w:r w:rsidR="00834ED3">
        <w:rPr>
          <w:rFonts w:ascii="PT Serif" w:hAnsi="PT Serif" w:hint="eastAsia"/>
          <w:sz w:val="21"/>
          <w:szCs w:val="21"/>
        </w:rPr>
        <w:t>s (</w:t>
      </w:r>
      <w:r w:rsidR="00834ED3" w:rsidRPr="004E0571">
        <w:rPr>
          <w:rFonts w:ascii="PT Serif" w:hAnsi="PT Serif" w:hint="eastAsia"/>
          <w:sz w:val="21"/>
          <w:szCs w:val="21"/>
        </w:rPr>
        <w:t xml:space="preserve">Table </w:t>
      </w:r>
      <w:r w:rsidR="004E0571" w:rsidRPr="004E0571">
        <w:rPr>
          <w:rFonts w:ascii="PT Serif" w:hAnsi="PT Serif" w:hint="eastAsia"/>
          <w:sz w:val="21"/>
          <w:szCs w:val="21"/>
        </w:rPr>
        <w:t>1</w:t>
      </w:r>
      <w:r w:rsidR="00834ED3">
        <w:rPr>
          <w:rFonts w:ascii="PT Serif" w:hAnsi="PT Serif" w:hint="eastAsia"/>
          <w:sz w:val="21"/>
          <w:szCs w:val="21"/>
        </w:rPr>
        <w:t>)</w:t>
      </w:r>
      <w:r w:rsidR="008222D3">
        <w:rPr>
          <w:rFonts w:ascii="PT Serif" w:hAnsi="PT Serif"/>
          <w:sz w:val="21"/>
          <w:szCs w:val="21"/>
        </w:rPr>
        <w:t>, w</w:t>
      </w:r>
      <w:r w:rsidR="00834ED3">
        <w:rPr>
          <w:rFonts w:ascii="PT Serif" w:hAnsi="PT Serif"/>
          <w:sz w:val="21"/>
          <w:szCs w:val="21"/>
        </w:rPr>
        <w:t>ith</w:t>
      </w:r>
      <w:r w:rsidR="00181EFD">
        <w:rPr>
          <w:rFonts w:ascii="PT Serif" w:hAnsi="PT Serif" w:hint="eastAsia"/>
          <w:sz w:val="21"/>
          <w:szCs w:val="21"/>
        </w:rPr>
        <w:t xml:space="preserve"> sexual populations of </w:t>
      </w:r>
      <w:r w:rsidR="00181EFD" w:rsidRPr="00181EFD">
        <w:rPr>
          <w:rFonts w:ascii="PT Serif" w:hAnsi="PT Serif" w:hint="eastAsia"/>
          <w:i/>
          <w:iCs/>
          <w:sz w:val="21"/>
          <w:szCs w:val="21"/>
        </w:rPr>
        <w:t>G. nakajimai</w:t>
      </w:r>
      <w:r w:rsidR="00181EFD" w:rsidRPr="00181EFD">
        <w:rPr>
          <w:rFonts w:ascii="PT Serif" w:hAnsi="PT Serif" w:hint="eastAsia"/>
          <w:sz w:val="21"/>
          <w:szCs w:val="21"/>
        </w:rPr>
        <w:t xml:space="preserve"> having more reproductives than asexual populations or </w:t>
      </w:r>
      <w:r w:rsidR="00181EFD" w:rsidRPr="00181EFD">
        <w:rPr>
          <w:rFonts w:ascii="PT Serif" w:hAnsi="PT Serif" w:hint="eastAsia"/>
          <w:i/>
          <w:iCs/>
          <w:sz w:val="21"/>
          <w:szCs w:val="21"/>
        </w:rPr>
        <w:t>G. fuscus</w:t>
      </w:r>
      <w:r w:rsidR="00834ED3" w:rsidRPr="00181EFD">
        <w:rPr>
          <w:rFonts w:ascii="PT Serif" w:hAnsi="PT Serif" w:hint="eastAsia"/>
          <w:sz w:val="21"/>
          <w:szCs w:val="21"/>
        </w:rPr>
        <w:t xml:space="preserve"> (</w:t>
      </w:r>
      <w:r w:rsidR="00181EFD" w:rsidRPr="00181EFD">
        <w:rPr>
          <w:rFonts w:ascii="PT Serif" w:hAnsi="PT Serif" w:hint="eastAsia"/>
          <w:sz w:val="21"/>
          <w:szCs w:val="21"/>
        </w:rPr>
        <w:t>GLM</w:t>
      </w:r>
      <w:r w:rsidR="00834ED3" w:rsidRPr="00181EFD">
        <w:rPr>
          <w:rFonts w:ascii="PT Serif" w:hAnsi="PT Serif" w:hint="eastAsia"/>
          <w:sz w:val="21"/>
          <w:szCs w:val="21"/>
        </w:rPr>
        <w:t>,</w:t>
      </w:r>
      <w:r w:rsidR="00181EFD" w:rsidRPr="00181EFD">
        <w:rPr>
          <w:rFonts w:ascii="Cambria" w:hAnsi="Cambria" w:cs="Cambria"/>
          <w:sz w:val="21"/>
          <w:szCs w:val="21"/>
        </w:rPr>
        <w:t xml:space="preserve"> χ</w:t>
      </w:r>
      <w:r w:rsidR="00181EFD" w:rsidRPr="00181EFD">
        <w:rPr>
          <w:rFonts w:ascii="PT Serif" w:hAnsi="PT Serif" w:hint="eastAsia"/>
          <w:sz w:val="21"/>
          <w:szCs w:val="21"/>
          <w:vertAlign w:val="superscript"/>
        </w:rPr>
        <w:t>2</w:t>
      </w:r>
      <w:r w:rsidR="00181EFD" w:rsidRPr="00181EFD">
        <w:rPr>
          <w:rFonts w:ascii="PT Serif" w:hAnsi="PT Serif" w:hint="eastAsia"/>
          <w:sz w:val="21"/>
          <w:szCs w:val="21"/>
          <w:vertAlign w:val="subscript"/>
        </w:rPr>
        <w:t>2</w:t>
      </w:r>
      <w:r w:rsidR="00181EFD" w:rsidRPr="00181EFD">
        <w:rPr>
          <w:rFonts w:ascii="PT Serif" w:hAnsi="PT Serif" w:hint="eastAsia"/>
          <w:sz w:val="21"/>
          <w:szCs w:val="21"/>
        </w:rPr>
        <w:t xml:space="preserve"> = 140, </w:t>
      </w:r>
      <w:r w:rsidR="00181EFD" w:rsidRPr="00181EFD">
        <w:rPr>
          <w:rFonts w:ascii="PT Serif" w:hAnsi="PT Serif" w:hint="eastAsia"/>
          <w:i/>
          <w:iCs/>
          <w:sz w:val="21"/>
          <w:szCs w:val="21"/>
        </w:rPr>
        <w:t>P</w:t>
      </w:r>
      <w:r w:rsidR="00181EFD" w:rsidRPr="00181EFD">
        <w:rPr>
          <w:rFonts w:ascii="PT Serif" w:hAnsi="PT Serif" w:hint="eastAsia"/>
          <w:sz w:val="21"/>
          <w:szCs w:val="21"/>
        </w:rPr>
        <w:t xml:space="preserve"> &lt; 0.001,</w:t>
      </w:r>
      <w:r w:rsidR="00834ED3" w:rsidRPr="00181EFD">
        <w:rPr>
          <w:rFonts w:ascii="PT Serif" w:hAnsi="PT Serif" w:hint="eastAsia"/>
          <w:sz w:val="21"/>
          <w:szCs w:val="21"/>
        </w:rPr>
        <w:t xml:space="preserve"> </w:t>
      </w:r>
      <w:del w:id="220" w:author="Simon Hellemans" w:date="2025-02-18T10:48:00Z">
        <w:r w:rsidR="00834ED3" w:rsidRPr="00181EFD" w:rsidDel="00564292">
          <w:rPr>
            <w:rFonts w:ascii="PT Serif" w:hAnsi="PT Serif" w:hint="eastAsia"/>
            <w:sz w:val="21"/>
            <w:szCs w:val="21"/>
          </w:rPr>
          <w:delText xml:space="preserve">we did not include </w:delText>
        </w:r>
      </w:del>
      <w:r w:rsidR="00834ED3" w:rsidRPr="00181EFD">
        <w:rPr>
          <w:rFonts w:ascii="PT Serif" w:hAnsi="PT Serif" w:hint="eastAsia"/>
          <w:i/>
          <w:iCs/>
          <w:sz w:val="21"/>
          <w:szCs w:val="21"/>
        </w:rPr>
        <w:t>G. satsumensis</w:t>
      </w:r>
      <w:r w:rsidR="00834ED3" w:rsidRPr="00181EFD">
        <w:rPr>
          <w:rFonts w:ascii="PT Serif" w:hAnsi="PT Serif" w:hint="eastAsia"/>
          <w:sz w:val="21"/>
          <w:szCs w:val="21"/>
        </w:rPr>
        <w:t xml:space="preserve"> </w:t>
      </w:r>
      <w:ins w:id="221" w:author="Simon Hellemans" w:date="2025-02-18T10:48:00Z">
        <w:r w:rsidR="00564292">
          <w:rPr>
            <w:rFonts w:ascii="PT Serif" w:hAnsi="PT Serif"/>
            <w:sz w:val="21"/>
            <w:szCs w:val="21"/>
          </w:rPr>
          <w:t>was excluded from stati</w:t>
        </w:r>
      </w:ins>
      <w:ins w:id="222" w:author="Simon Hellemans" w:date="2025-02-18T10:49:00Z">
        <w:r w:rsidR="00564292">
          <w:rPr>
            <w:rFonts w:ascii="PT Serif" w:hAnsi="PT Serif"/>
            <w:sz w:val="21"/>
            <w:szCs w:val="21"/>
          </w:rPr>
          <w:t xml:space="preserve">stical analyses </w:t>
        </w:r>
      </w:ins>
      <w:r w:rsidR="00834ED3" w:rsidRPr="00181EFD">
        <w:rPr>
          <w:rFonts w:ascii="PT Serif" w:hAnsi="PT Serif" w:hint="eastAsia"/>
          <w:sz w:val="21"/>
          <w:szCs w:val="21"/>
        </w:rPr>
        <w:t>due to limited sample size)</w:t>
      </w:r>
      <w:r w:rsidR="00CA4232" w:rsidRPr="00181EFD">
        <w:rPr>
          <w:rFonts w:ascii="PT Serif" w:hAnsi="PT Serif"/>
          <w:sz w:val="21"/>
          <w:szCs w:val="21"/>
        </w:rPr>
        <w:t xml:space="preserve">. However, </w:t>
      </w:r>
      <w:r w:rsidR="007B5516" w:rsidRPr="00181EFD">
        <w:rPr>
          <w:rFonts w:ascii="PT Serif" w:hAnsi="PT Serif"/>
          <w:sz w:val="21"/>
          <w:szCs w:val="21"/>
        </w:rPr>
        <w:t xml:space="preserve">the </w:t>
      </w:r>
      <w:r w:rsidR="00834ED3" w:rsidRPr="00181EFD">
        <w:rPr>
          <w:rFonts w:ascii="PT Serif" w:hAnsi="PT Serif" w:hint="eastAsia"/>
          <w:sz w:val="21"/>
          <w:szCs w:val="21"/>
        </w:rPr>
        <w:t>source</w:t>
      </w:r>
      <w:r w:rsidR="007B5516" w:rsidRPr="00181EFD">
        <w:rPr>
          <w:rFonts w:ascii="PT Serif" w:hAnsi="PT Serif"/>
          <w:sz w:val="21"/>
          <w:szCs w:val="21"/>
        </w:rPr>
        <w:t xml:space="preserve"> of such multiple r</w:t>
      </w:r>
      <w:r w:rsidR="007B5516">
        <w:rPr>
          <w:rFonts w:ascii="PT Serif" w:hAnsi="PT Serif"/>
          <w:sz w:val="21"/>
          <w:szCs w:val="21"/>
        </w:rPr>
        <w:t>eproductive</w:t>
      </w:r>
      <w:r w:rsidR="00834ED3">
        <w:rPr>
          <w:rFonts w:ascii="PT Serif" w:hAnsi="PT Serif" w:hint="eastAsia"/>
          <w:sz w:val="21"/>
          <w:szCs w:val="21"/>
        </w:rPr>
        <w:t>s in mature colonies</w:t>
      </w:r>
      <w:r w:rsidR="007B5516">
        <w:rPr>
          <w:rFonts w:ascii="PT Serif" w:hAnsi="PT Serif"/>
          <w:sz w:val="21"/>
          <w:szCs w:val="21"/>
        </w:rPr>
        <w:t xml:space="preserve"> could have </w:t>
      </w:r>
      <w:r w:rsidR="00181EFD">
        <w:rPr>
          <w:rFonts w:ascii="PT Serif" w:hAnsi="PT Serif"/>
          <w:sz w:val="21"/>
          <w:szCs w:val="21"/>
        </w:rPr>
        <w:t>differed</w:t>
      </w:r>
      <w:r w:rsidR="007D20B7">
        <w:rPr>
          <w:rFonts w:ascii="PT Serif" w:hAnsi="PT Serif"/>
          <w:sz w:val="21"/>
          <w:szCs w:val="21"/>
        </w:rPr>
        <w:t xml:space="preserve"> from </w:t>
      </w:r>
      <w:r w:rsidR="007D20B7" w:rsidRPr="00834ED3">
        <w:rPr>
          <w:rFonts w:ascii="PT Serif" w:hAnsi="PT Serif"/>
          <w:i/>
          <w:iCs/>
          <w:sz w:val="21"/>
          <w:szCs w:val="21"/>
        </w:rPr>
        <w:t>G. nakajimai</w:t>
      </w:r>
      <w:r w:rsidR="007D20B7">
        <w:rPr>
          <w:rFonts w:ascii="PT Serif" w:hAnsi="PT Serif"/>
          <w:sz w:val="21"/>
          <w:szCs w:val="21"/>
        </w:rPr>
        <w:t xml:space="preserve"> and </w:t>
      </w:r>
      <w:r w:rsidR="00834ED3">
        <w:rPr>
          <w:rFonts w:ascii="PT Serif" w:hAnsi="PT Serif"/>
          <w:sz w:val="21"/>
          <w:szCs w:val="21"/>
        </w:rPr>
        <w:t xml:space="preserve">the </w:t>
      </w:r>
      <w:r w:rsidR="00834ED3">
        <w:rPr>
          <w:rFonts w:ascii="PT Serif" w:hAnsi="PT Serif" w:hint="eastAsia"/>
          <w:sz w:val="21"/>
          <w:szCs w:val="21"/>
        </w:rPr>
        <w:t>other two species</w:t>
      </w:r>
      <w:r w:rsidR="007D20B7">
        <w:rPr>
          <w:rFonts w:ascii="PT Serif" w:hAnsi="PT Serif"/>
          <w:sz w:val="21"/>
          <w:szCs w:val="21"/>
        </w:rPr>
        <w:t xml:space="preserve">. </w:t>
      </w:r>
      <w:r w:rsidR="00834ED3">
        <w:rPr>
          <w:rFonts w:ascii="PT Serif" w:hAnsi="PT Serif"/>
          <w:sz w:val="21"/>
          <w:szCs w:val="21"/>
        </w:rPr>
        <w:t>A p</w:t>
      </w:r>
      <w:r w:rsidR="00834ED3">
        <w:rPr>
          <w:rFonts w:ascii="PT Serif" w:hAnsi="PT Serif" w:hint="eastAsia"/>
          <w:sz w:val="21"/>
          <w:szCs w:val="21"/>
        </w:rPr>
        <w:t>revious study showed that i</w:t>
      </w:r>
      <w:r w:rsidR="002513CA">
        <w:rPr>
          <w:rFonts w:ascii="PT Serif" w:hAnsi="PT Serif"/>
          <w:sz w:val="21"/>
          <w:szCs w:val="21"/>
        </w:rPr>
        <w:t xml:space="preserve">ncipient colonies of </w:t>
      </w:r>
      <w:r w:rsidR="002513CA" w:rsidRPr="00834ED3">
        <w:rPr>
          <w:rFonts w:ascii="PT Serif" w:hAnsi="PT Serif"/>
          <w:i/>
          <w:iCs/>
          <w:sz w:val="21"/>
          <w:szCs w:val="21"/>
        </w:rPr>
        <w:t>G. nakajimai</w:t>
      </w:r>
      <w:r w:rsidR="002513CA">
        <w:rPr>
          <w:rFonts w:ascii="PT Serif" w:hAnsi="PT Serif"/>
          <w:sz w:val="21"/>
          <w:szCs w:val="21"/>
        </w:rPr>
        <w:t xml:space="preserve"> already had multiple queens</w:t>
      </w:r>
      <w:r w:rsidR="00834ED3">
        <w:rPr>
          <w:rFonts w:ascii="PT Serif" w:hAnsi="PT Serif"/>
          <w:sz w:val="21"/>
          <w:szCs w:val="21"/>
        </w:rPr>
        <w:t xml:space="preserve"> </w:t>
      </w:r>
      <w:r w:rsidR="00834ED3">
        <w:rPr>
          <w:rFonts w:ascii="PT Serif" w:hAnsi="PT Serif"/>
          <w:sz w:val="21"/>
          <w:szCs w:val="21"/>
        </w:rPr>
        <w:fldChar w:fldCharType="begin"/>
      </w:r>
      <w:r w:rsidR="00F05369">
        <w:rPr>
          <w:rFonts w:ascii="PT Serif" w:hAnsi="PT Serif"/>
          <w:sz w:val="21"/>
          <w:szCs w:val="21"/>
        </w:rPr>
        <w:instrText xml:space="preserve"> ADDIN ZOTERO_ITEM CSL_CITATION {"citationID":"Jv8rYdhh","properties":{"formattedCitation":"[21]","plainCitation":"[21]","noteIndex":0},"citationItems":[{"id":3431,"uris":["http://zotero.org/users/9949769/items/BCZT7K5Z"],"itemData":{"id":3431,"type":"article-journal","abstract":"Sexual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834ED3">
        <w:rPr>
          <w:rFonts w:ascii="PT Serif" w:hAnsi="PT Serif"/>
          <w:sz w:val="21"/>
          <w:szCs w:val="21"/>
        </w:rPr>
        <w:fldChar w:fldCharType="separate"/>
      </w:r>
      <w:r w:rsidR="00834ED3" w:rsidRPr="00A722D2">
        <w:rPr>
          <w:rFonts w:ascii="PT Serif" w:hAnsi="PT Serif"/>
          <w:sz w:val="21"/>
        </w:rPr>
        <w:t>[21]</w:t>
      </w:r>
      <w:r w:rsidR="00834ED3">
        <w:rPr>
          <w:rFonts w:ascii="PT Serif" w:hAnsi="PT Serif"/>
          <w:sz w:val="21"/>
          <w:szCs w:val="21"/>
        </w:rPr>
        <w:fldChar w:fldCharType="end"/>
      </w:r>
      <w:r w:rsidR="00834ED3">
        <w:rPr>
          <w:rFonts w:ascii="PT Serif" w:hAnsi="PT Serif" w:hint="eastAsia"/>
          <w:sz w:val="21"/>
          <w:szCs w:val="21"/>
        </w:rPr>
        <w:t xml:space="preserve"> (pair: 1/4)</w:t>
      </w:r>
      <w:r w:rsidR="002513CA">
        <w:rPr>
          <w:rFonts w:ascii="PT Serif" w:hAnsi="PT Serif"/>
          <w:sz w:val="21"/>
          <w:szCs w:val="21"/>
        </w:rPr>
        <w:t>, while incipient colonies of</w:t>
      </w:r>
      <w:r w:rsidR="00BD77E7">
        <w:rPr>
          <w:rFonts w:ascii="PT Serif" w:hAnsi="PT Serif"/>
          <w:sz w:val="21"/>
          <w:szCs w:val="21"/>
        </w:rPr>
        <w:t xml:space="preserve"> </w:t>
      </w:r>
      <w:r w:rsidR="00BD77E7" w:rsidRPr="00834ED3">
        <w:rPr>
          <w:rFonts w:ascii="PT Serif" w:hAnsi="PT Serif"/>
          <w:i/>
          <w:iCs/>
          <w:sz w:val="21"/>
          <w:szCs w:val="21"/>
        </w:rPr>
        <w:t xml:space="preserve">G. fuscus </w:t>
      </w:r>
      <w:r w:rsidR="00BD77E7" w:rsidRPr="00834ED3">
        <w:rPr>
          <w:rFonts w:ascii="PT Serif" w:hAnsi="PT Serif"/>
          <w:sz w:val="21"/>
          <w:szCs w:val="21"/>
        </w:rPr>
        <w:t>or</w:t>
      </w:r>
      <w:r w:rsidR="00834ED3">
        <w:rPr>
          <w:rFonts w:ascii="PT Serif" w:hAnsi="PT Serif" w:hint="eastAsia"/>
          <w:sz w:val="21"/>
          <w:szCs w:val="21"/>
        </w:rPr>
        <w:t xml:space="preserve"> </w:t>
      </w:r>
      <w:r w:rsidR="00834ED3">
        <w:rPr>
          <w:rFonts w:ascii="PT Serif" w:hAnsi="PT Serif" w:hint="eastAsia"/>
          <w:i/>
          <w:iCs/>
          <w:sz w:val="21"/>
          <w:szCs w:val="21"/>
        </w:rPr>
        <w:t>G.</w:t>
      </w:r>
      <w:r w:rsidR="00BD77E7" w:rsidRPr="00834ED3">
        <w:rPr>
          <w:rFonts w:ascii="PT Serif" w:hAnsi="PT Serif"/>
          <w:i/>
          <w:iCs/>
          <w:sz w:val="21"/>
          <w:szCs w:val="21"/>
        </w:rPr>
        <w:t xml:space="preserve"> satsumensis</w:t>
      </w:r>
      <w:r w:rsidR="00BD77E7">
        <w:rPr>
          <w:rFonts w:ascii="PT Serif" w:hAnsi="PT Serif"/>
          <w:sz w:val="21"/>
          <w:szCs w:val="21"/>
        </w:rPr>
        <w:t xml:space="preserve"> were </w:t>
      </w:r>
      <w:r w:rsidR="00BD77E7" w:rsidRPr="00D03CD1">
        <w:rPr>
          <w:rFonts w:ascii="PT Serif" w:hAnsi="PT Serif"/>
          <w:sz w:val="21"/>
          <w:szCs w:val="21"/>
        </w:rPr>
        <w:t>monogamous pairs</w:t>
      </w:r>
      <w:del w:id="223" w:author="Simon Hellemans" w:date="2025-02-18T10:49:00Z">
        <w:r w:rsidR="00BD77E7" w:rsidRPr="00D03CD1" w:rsidDel="00CB1A6C">
          <w:rPr>
            <w:rFonts w:ascii="PT Serif" w:hAnsi="PT Serif"/>
            <w:sz w:val="21"/>
            <w:szCs w:val="21"/>
          </w:rPr>
          <w:delText>.</w:delText>
        </w:r>
      </w:del>
      <w:r w:rsidR="00BD77E7" w:rsidRPr="00D03CD1">
        <w:rPr>
          <w:rFonts w:ascii="PT Serif" w:hAnsi="PT Serif"/>
          <w:sz w:val="21"/>
          <w:szCs w:val="21"/>
        </w:rPr>
        <w:t xml:space="preserve"> </w:t>
      </w:r>
      <w:r w:rsidR="00CD681B" w:rsidRPr="00D03CD1">
        <w:rPr>
          <w:rFonts w:ascii="PT Serif" w:hAnsi="PT Serif"/>
          <w:sz w:val="21"/>
          <w:szCs w:val="21"/>
        </w:rPr>
        <w:t>(</w:t>
      </w:r>
      <w:r w:rsidR="00834ED3" w:rsidRPr="00D03CD1">
        <w:rPr>
          <w:rFonts w:ascii="PT Serif" w:hAnsi="PT Serif" w:hint="eastAsia"/>
          <w:sz w:val="21"/>
          <w:szCs w:val="21"/>
        </w:rPr>
        <w:t xml:space="preserve">pair: </w:t>
      </w:r>
      <w:r w:rsidR="00CD681B" w:rsidRPr="00D03CD1">
        <w:rPr>
          <w:rFonts w:ascii="PT Serif" w:hAnsi="PT Serif"/>
          <w:sz w:val="21"/>
          <w:szCs w:val="21"/>
        </w:rPr>
        <w:t>4/4</w:t>
      </w:r>
      <w:r w:rsidR="00181EFD" w:rsidRPr="00D03CD1">
        <w:rPr>
          <w:rFonts w:ascii="PT Serif" w:hAnsi="PT Serif" w:hint="eastAsia"/>
          <w:sz w:val="21"/>
          <w:szCs w:val="21"/>
        </w:rPr>
        <w:t>, Table 1</w:t>
      </w:r>
      <w:r w:rsidR="00CD681B" w:rsidRPr="00D03CD1">
        <w:rPr>
          <w:rFonts w:ascii="PT Serif" w:hAnsi="PT Serif"/>
          <w:sz w:val="21"/>
          <w:szCs w:val="21"/>
        </w:rPr>
        <w:t xml:space="preserve">). </w:t>
      </w:r>
      <w:del w:id="224" w:author="Simon Hellemans" w:date="2025-02-18T10:53:00Z">
        <w:r w:rsidR="00834ED3" w:rsidRPr="00D03CD1" w:rsidDel="00E73B05">
          <w:rPr>
            <w:rFonts w:ascii="PT Serif" w:hAnsi="PT Serif" w:hint="eastAsia"/>
            <w:sz w:val="21"/>
            <w:szCs w:val="21"/>
          </w:rPr>
          <w:delText xml:space="preserve">If they start a colony from a monogamous pair, </w:delText>
        </w:r>
      </w:del>
      <w:ins w:id="225" w:author="Simon Hellemans" w:date="2025-02-18T10:51:00Z">
        <w:r w:rsidR="00E73B05">
          <w:rPr>
            <w:rFonts w:ascii="PT Serif" w:hAnsi="PT Serif"/>
            <w:sz w:val="21"/>
            <w:szCs w:val="21"/>
          </w:rPr>
          <w:t>C</w:t>
        </w:r>
      </w:ins>
      <w:del w:id="226" w:author="Simon Hellemans" w:date="2025-02-18T10:51:00Z">
        <w:r w:rsidR="00834ED3" w:rsidRPr="00D03CD1" w:rsidDel="00E73B05">
          <w:rPr>
            <w:rFonts w:ascii="PT Serif" w:hAnsi="PT Serif" w:hint="eastAsia"/>
            <w:sz w:val="21"/>
            <w:szCs w:val="21"/>
          </w:rPr>
          <w:delText>c</w:delText>
        </w:r>
      </w:del>
      <w:r w:rsidR="00485F15" w:rsidRPr="00D03CD1">
        <w:rPr>
          <w:rFonts w:ascii="PT Serif" w:hAnsi="PT Serif"/>
          <w:sz w:val="21"/>
          <w:szCs w:val="21"/>
        </w:rPr>
        <w:t xml:space="preserve">olony fusion </w:t>
      </w:r>
      <w:r w:rsidR="00834ED3" w:rsidRPr="00D03CD1">
        <w:rPr>
          <w:rFonts w:ascii="PT Serif" w:hAnsi="PT Serif" w:hint="eastAsia"/>
          <w:sz w:val="21"/>
          <w:szCs w:val="21"/>
        </w:rPr>
        <w:t>could</w:t>
      </w:r>
      <w:r w:rsidR="00485F15" w:rsidRPr="00D03CD1">
        <w:rPr>
          <w:rFonts w:ascii="PT Serif" w:hAnsi="PT Serif"/>
          <w:sz w:val="21"/>
          <w:szCs w:val="21"/>
        </w:rPr>
        <w:t xml:space="preserve"> </w:t>
      </w:r>
      <w:r w:rsidR="00834ED3" w:rsidRPr="00D03CD1">
        <w:rPr>
          <w:rFonts w:ascii="PT Serif" w:hAnsi="PT Serif"/>
          <w:sz w:val="21"/>
          <w:szCs w:val="21"/>
        </w:rPr>
        <w:t xml:space="preserve">be </w:t>
      </w:r>
      <w:r w:rsidR="00834ED3" w:rsidRPr="00D03CD1">
        <w:rPr>
          <w:rFonts w:ascii="PT Serif" w:hAnsi="PT Serif" w:hint="eastAsia"/>
          <w:sz w:val="21"/>
          <w:szCs w:val="21"/>
        </w:rPr>
        <w:t>a</w:t>
      </w:r>
      <w:r w:rsidR="00485F15" w:rsidRPr="00D03CD1">
        <w:rPr>
          <w:rFonts w:ascii="PT Serif" w:hAnsi="PT Serif"/>
          <w:sz w:val="21"/>
          <w:szCs w:val="21"/>
        </w:rPr>
        <w:t xml:space="preserve"> mechanism </w:t>
      </w:r>
      <w:ins w:id="227" w:author="Simon Hellemans" w:date="2025-02-18T10:51:00Z">
        <w:r w:rsidR="00E73B05">
          <w:rPr>
            <w:rFonts w:ascii="PT Serif" w:hAnsi="PT Serif"/>
            <w:sz w:val="21"/>
            <w:szCs w:val="21"/>
          </w:rPr>
          <w:t xml:space="preserve">explaining the occurrence </w:t>
        </w:r>
      </w:ins>
      <w:r w:rsidR="00485F15" w:rsidRPr="00D03CD1">
        <w:rPr>
          <w:rFonts w:ascii="PT Serif" w:hAnsi="PT Serif"/>
          <w:sz w:val="21"/>
          <w:szCs w:val="21"/>
        </w:rPr>
        <w:t>of multiple reproductive</w:t>
      </w:r>
      <w:r w:rsidR="00834ED3" w:rsidRPr="00D03CD1">
        <w:rPr>
          <w:rFonts w:ascii="PT Serif" w:hAnsi="PT Serif" w:hint="eastAsia"/>
          <w:sz w:val="21"/>
          <w:szCs w:val="21"/>
        </w:rPr>
        <w:t>s in mature nests</w:t>
      </w:r>
      <w:ins w:id="228" w:author="Simon Hellemans" w:date="2025-02-18T10:52:00Z">
        <w:r w:rsidR="00E73B05">
          <w:rPr>
            <w:rFonts w:ascii="PT Serif" w:hAnsi="PT Serif"/>
            <w:sz w:val="21"/>
            <w:szCs w:val="21"/>
          </w:rPr>
          <w:t xml:space="preserve"> after initial colony foundations by independent monogamous pairs in the same branch</w:t>
        </w:r>
      </w:ins>
      <w:ins w:id="229" w:author="Simon Hellemans" w:date="2025-02-18T10:53:00Z">
        <w:r w:rsidR="00E73B05">
          <w:rPr>
            <w:rFonts w:ascii="PT Serif" w:hAnsi="PT Serif"/>
            <w:sz w:val="21"/>
            <w:szCs w:val="21"/>
          </w:rPr>
          <w:t>.</w:t>
        </w:r>
      </w:ins>
      <w:del w:id="230" w:author="Simon Hellemans" w:date="2025-02-18T10:53:00Z">
        <w:r w:rsidR="005A1B39" w:rsidRPr="00D03CD1" w:rsidDel="00E73B05">
          <w:rPr>
            <w:rFonts w:ascii="PT Serif" w:hAnsi="PT Serif"/>
            <w:sz w:val="21"/>
            <w:szCs w:val="21"/>
          </w:rPr>
          <w:delText>,</w:delText>
        </w:r>
      </w:del>
      <w:r w:rsidR="005A1B39" w:rsidRPr="00D03CD1">
        <w:rPr>
          <w:rFonts w:ascii="PT Serif" w:hAnsi="PT Serif"/>
          <w:sz w:val="21"/>
          <w:szCs w:val="21"/>
        </w:rPr>
        <w:t xml:space="preserve"> </w:t>
      </w:r>
      <w:del w:id="231" w:author="Simon Hellemans" w:date="2025-02-18T10:51:00Z">
        <w:r w:rsidR="00834ED3" w:rsidRPr="00D03CD1" w:rsidDel="00CB1A6C">
          <w:rPr>
            <w:rFonts w:ascii="PT Serif" w:hAnsi="PT Serif" w:hint="eastAsia"/>
            <w:sz w:val="21"/>
            <w:szCs w:val="21"/>
          </w:rPr>
          <w:delText>although</w:delText>
        </w:r>
        <w:r w:rsidR="004B71A2" w:rsidRPr="00D03CD1" w:rsidDel="00CB1A6C">
          <w:rPr>
            <w:rFonts w:ascii="PT Serif" w:hAnsi="PT Serif"/>
            <w:sz w:val="21"/>
            <w:szCs w:val="21"/>
          </w:rPr>
          <w:delText xml:space="preserve"> c</w:delText>
        </w:r>
      </w:del>
      <w:ins w:id="232" w:author="Simon Hellemans" w:date="2025-02-18T10:51:00Z">
        <w:r w:rsidR="00CB1A6C">
          <w:rPr>
            <w:rFonts w:ascii="PT Serif" w:hAnsi="PT Serif"/>
            <w:sz w:val="21"/>
            <w:szCs w:val="21"/>
          </w:rPr>
          <w:t>However, c</w:t>
        </w:r>
      </w:ins>
      <w:r w:rsidR="004B71A2" w:rsidRPr="00D03CD1">
        <w:rPr>
          <w:rFonts w:ascii="PT Serif" w:hAnsi="PT Serif"/>
          <w:sz w:val="21"/>
          <w:szCs w:val="21"/>
        </w:rPr>
        <w:t xml:space="preserve">olony fusion often </w:t>
      </w:r>
      <w:r w:rsidR="00834ED3" w:rsidRPr="00D03CD1">
        <w:rPr>
          <w:rFonts w:ascii="PT Serif" w:hAnsi="PT Serif" w:hint="eastAsia"/>
          <w:sz w:val="21"/>
          <w:szCs w:val="21"/>
        </w:rPr>
        <w:t>causes</w:t>
      </w:r>
      <w:r w:rsidR="004B71A2" w:rsidRPr="00D03CD1">
        <w:rPr>
          <w:rFonts w:ascii="PT Serif" w:hAnsi="PT Serif"/>
          <w:sz w:val="21"/>
          <w:szCs w:val="21"/>
        </w:rPr>
        <w:t xml:space="preserve"> competition</w:t>
      </w:r>
      <w:r w:rsidR="00834ED3" w:rsidRPr="00D03CD1">
        <w:rPr>
          <w:rFonts w:ascii="PT Serif" w:hAnsi="PT Serif" w:hint="eastAsia"/>
          <w:sz w:val="21"/>
          <w:szCs w:val="21"/>
        </w:rPr>
        <w:t xml:space="preserve"> between reproductives</w:t>
      </w:r>
      <w:r w:rsidR="004B71A2" w:rsidRPr="00D03CD1">
        <w:rPr>
          <w:rFonts w:ascii="PT Serif" w:hAnsi="PT Serif"/>
          <w:sz w:val="21"/>
          <w:szCs w:val="21"/>
        </w:rPr>
        <w:t xml:space="preserve"> and </w:t>
      </w:r>
      <w:r w:rsidR="00834ED3" w:rsidRPr="00D03CD1">
        <w:rPr>
          <w:rFonts w:ascii="PT Serif" w:hAnsi="PT Serif" w:hint="eastAsia"/>
          <w:sz w:val="21"/>
          <w:szCs w:val="21"/>
        </w:rPr>
        <w:t xml:space="preserve">results in </w:t>
      </w:r>
      <w:ins w:id="233" w:author="Simon Hellemans" w:date="2025-02-18T10:50:00Z">
        <w:r w:rsidR="00CB1A6C">
          <w:rPr>
            <w:rFonts w:ascii="PT Serif" w:hAnsi="PT Serif"/>
            <w:sz w:val="21"/>
            <w:szCs w:val="21"/>
          </w:rPr>
          <w:t xml:space="preserve">the elimination of surnumerary </w:t>
        </w:r>
      </w:ins>
      <w:del w:id="234" w:author="Simon Hellemans" w:date="2025-02-18T10:50:00Z">
        <w:r w:rsidR="004B71A2" w:rsidRPr="00D03CD1" w:rsidDel="00CB1A6C">
          <w:rPr>
            <w:rFonts w:ascii="PT Serif" w:hAnsi="PT Serif"/>
            <w:sz w:val="21"/>
            <w:szCs w:val="21"/>
          </w:rPr>
          <w:delText xml:space="preserve">monogamous </w:delText>
        </w:r>
      </w:del>
      <w:r w:rsidR="004B71A2" w:rsidRPr="00D03CD1">
        <w:rPr>
          <w:rFonts w:ascii="PT Serif" w:hAnsi="PT Serif"/>
          <w:sz w:val="21"/>
          <w:szCs w:val="21"/>
        </w:rPr>
        <w:t>pair</w:t>
      </w:r>
      <w:r w:rsidR="00834ED3" w:rsidRPr="00D03CD1">
        <w:rPr>
          <w:rFonts w:ascii="PT Serif" w:hAnsi="PT Serif"/>
          <w:sz w:val="21"/>
          <w:szCs w:val="21"/>
        </w:rPr>
        <w:t>s</w:t>
      </w:r>
      <w:r w:rsidR="004B71A2" w:rsidRPr="00D03CD1">
        <w:rPr>
          <w:rFonts w:ascii="PT Serif" w:hAnsi="PT Serif"/>
          <w:sz w:val="21"/>
          <w:szCs w:val="21"/>
        </w:rPr>
        <w:t xml:space="preserve"> in many other species</w:t>
      </w:r>
      <w:r w:rsidR="00834ED3" w:rsidRPr="00D03CD1">
        <w:rPr>
          <w:rFonts w:ascii="PT Serif" w:hAnsi="PT Serif" w:hint="eastAsia"/>
          <w:sz w:val="21"/>
          <w:szCs w:val="21"/>
        </w:rPr>
        <w:t xml:space="preserve"> (</w:t>
      </w:r>
      <w:r w:rsidR="006A6E9C" w:rsidRPr="00D03CD1">
        <w:rPr>
          <w:rFonts w:ascii="PT Serif" w:hAnsi="PT Serif" w:hint="eastAsia"/>
          <w:sz w:val="21"/>
          <w:szCs w:val="21"/>
        </w:rPr>
        <w:t xml:space="preserve">e.g., </w:t>
      </w:r>
      <w:r w:rsidR="006A6E9C" w:rsidRPr="00D03CD1">
        <w:rPr>
          <w:rFonts w:ascii="PT Serif" w:hAnsi="PT Serif"/>
          <w:sz w:val="21"/>
          <w:szCs w:val="21"/>
        </w:rPr>
        <w:fldChar w:fldCharType="begin"/>
      </w:r>
      <w:r w:rsidR="00F05369">
        <w:rPr>
          <w:rFonts w:ascii="PT Serif" w:hAnsi="PT Serif"/>
          <w:sz w:val="21"/>
          <w:szCs w:val="21"/>
        </w:rPr>
        <w:instrText xml:space="preserve"> ADDIN ZOTERO_ITEM CSL_CITATION {"citationID":"hT0SHDwN","properties":{"formattedCitation":"[14,36,37]","plainCitation":"[14,36,37]","noteIndex":0},"citationItems":[{"id":1433,"uris":["http://zotero.org/users/9949769/items/EKNSS3AY"],"itemData":{"id":1433,"type":"article-journal","abstract":"A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citation-key":"mizumoto2016Anim"}},{"id":14589,"uris":["http://zotero.org/users/9949769/items/2ENI3P7W"],"itemData":{"id":14589,"type":"article-journal","abstract":"In many termite taxa, colonies occupying the same nesting resource can meet, interact, and merge with unrelated conspecific neighbors. Because proto-termite ancestors likely also co-inhabited resources and experienced interactions with neighboring conspecific families, extant species that form fused colony units may offer fundamental clues to explaining the origins of eusociality in Isoptera, particularly if both original families retain the potential for reproduction. We allowed entire colonies of Zootermopsis nevadensis (Archotermopsidae) to interact, merge, and develop in the lab, then used genetic markers to determine the family of origin of reproductives, soldiers, and helpers. Persisting and new members of all castes arose from both original colonies and in some cases were hybrids of the two original lineages. We also measured the frequency of mixed-family colonies in natural settings. Ten out of 30 field sampled colonies contained mixed families, demonstrating that interactions and fusions are common in nature. We discuss the implications of our findings as a model system for understanding the evolution of eusociality in termites, highlighting the importance of ecological circumstances impacting direct, indirect, and colony-level fitness. © 2013 Springer-Verlag Berlin Heidelberg.","container-title":"Behavioral Ecology and Sociobiology","DOI":"10.1007/s00265-013-1569-7","ISSN":"03405443","issue":"10","note":"Citation Key: howard_etal_2013_BehavEcolSociobiol","page":"1575-1585","title":"Frequent colony fusions provide opportunities for helpers to become reproductives in the termite Zootermopsis nevadensis","volume":"67","author":[{"family":"Howard","given":"Kenneth J."},{"family":"Johns","given":"Philip M."},{"family":"Breisch","given":"Nancy L."},{"family":"Thorne","given":"Barbara L."}],"issued":{"date-parts":[["2013"]]},"citation-key":"howard2013Behav"}},{"id":23780,"uris":["http://zotero.org/users/9949769/items/U2N2BN8S"],"itemData":{"id":23780,"type":"article-journal","abstract":"Pendant l'essaimage, les imagos ailés deNeotermes tectonae sont attirés en grand nombre par les branches mortes ou les chicots des cimes des arbres de teck (Tectona grandis). Ces parties mortes, pour la plupart d'origine non pathologique, s'observent en abondance dans les plantations serrées, et elles restent attachées aux arbres longtemps, se décomposant peu à peu. Pour établir leur loge, les imagos attaquent très souvent la moelle exposée aux endroits où une partie terminale s'est détachée, ou bien ils transpercent latéralement les branches pourrissantes. Ils n'utilisent que rarement d'anciens forages abandonnés. Les colonies primaires sont saprophages. Leurs galeries initiales suivent le fil du bois et sont tantôt dirigées vers le sommet, tantôt et le plus souvent vers la base des branches, ce qui s'explique peut-être par le plus fort degré hygrométrique des parties basales. Ordinairement, les galeries des colonies juvéniles s'étendent après un ou deux ans dans les parties vivantes de la cime ou du tronc, mais les colonies peuvent subsister pendant trois ans et plus sur le bois mort, atteignant exceptionnellement dans ce milieu la phase de première apparition des individus ailés. On peut trouver jusqu'à six colonies primaires dans la même branche. Bien qu'occupant la même partie limitée d'un arbre et possédant des galeries entremêlées, les colonies peuvent rester séparées très longtemps, du moins lorsque leur nombre n'excède pas deux. Les jeunes colonies vivent côte à côte avec d'autres espèces d'insectes utilisant le bois pourri comme nourriture ou, tels que les fourmis, comme abri. Une fois établies, les colonies paraissent ne subir que peu de pertes à la suite d'influences défavorables ou de prédateurs; chose curieuse, elles ne sont pas recherchées par les pics.","container-title":"Insectes Sociaux","DOI":"10.1007/BF02224407","ISSN":"1420-9098","issue":"3","journalAbbreviation":"Ins. Soc","language":"en","page":"231-242","source":"Springer Link","title":"Observations on the nests of initial colonies ofNeotermes tectonae Damm. in teak trees","volume":"6","author":[{"family":"Kalshoven","given":"L. G. E."}],"issued":{"date-parts":[["1959",9,1]]},"citation-key":"kalshoven1959InsS"}}],"schema":"https://github.com/citation-style-language/schema/raw/master/csl-citation.json"} </w:instrText>
      </w:r>
      <w:r w:rsidR="006A6E9C" w:rsidRPr="00D03CD1">
        <w:rPr>
          <w:rFonts w:ascii="PT Serif" w:hAnsi="PT Serif"/>
          <w:sz w:val="21"/>
          <w:szCs w:val="21"/>
        </w:rPr>
        <w:fldChar w:fldCharType="separate"/>
      </w:r>
      <w:r w:rsidR="009A7981" w:rsidRPr="00D03CD1">
        <w:rPr>
          <w:rFonts w:ascii="PT Serif" w:hAnsi="PT Serif"/>
          <w:sz w:val="21"/>
        </w:rPr>
        <w:t>[14,36,37]</w:t>
      </w:r>
      <w:r w:rsidR="006A6E9C" w:rsidRPr="00D03CD1">
        <w:rPr>
          <w:rFonts w:ascii="PT Serif" w:hAnsi="PT Serif"/>
          <w:sz w:val="21"/>
          <w:szCs w:val="21"/>
        </w:rPr>
        <w:fldChar w:fldCharType="end"/>
      </w:r>
      <w:r w:rsidR="00834ED3" w:rsidRPr="00D03CD1">
        <w:rPr>
          <w:rFonts w:ascii="PT Serif" w:hAnsi="PT Serif" w:hint="eastAsia"/>
          <w:sz w:val="21"/>
          <w:szCs w:val="21"/>
        </w:rPr>
        <w:t>)</w:t>
      </w:r>
      <w:r w:rsidR="004B71A2" w:rsidRPr="00D03CD1">
        <w:rPr>
          <w:rFonts w:ascii="PT Serif" w:hAnsi="PT Serif"/>
          <w:sz w:val="21"/>
          <w:szCs w:val="21"/>
        </w:rPr>
        <w:t xml:space="preserve">. In this sense, </w:t>
      </w:r>
      <w:r w:rsidR="007749E4" w:rsidRPr="00D03CD1">
        <w:rPr>
          <w:rFonts w:ascii="PT Serif" w:hAnsi="PT Serif"/>
          <w:i/>
          <w:iCs/>
          <w:sz w:val="21"/>
          <w:szCs w:val="21"/>
        </w:rPr>
        <w:t>Glyptotermes</w:t>
      </w:r>
      <w:r w:rsidR="007749E4" w:rsidRPr="00D03CD1">
        <w:rPr>
          <w:rFonts w:ascii="PT Serif" w:hAnsi="PT Serif"/>
          <w:sz w:val="21"/>
          <w:szCs w:val="21"/>
        </w:rPr>
        <w:t xml:space="preserve"> </w:t>
      </w:r>
      <w:r w:rsidR="00834ED3" w:rsidRPr="00D03CD1">
        <w:rPr>
          <w:rFonts w:ascii="PT Serif" w:hAnsi="PT Serif" w:hint="eastAsia"/>
          <w:sz w:val="21"/>
          <w:szCs w:val="21"/>
        </w:rPr>
        <w:t xml:space="preserve">termites </w:t>
      </w:r>
      <w:commentRangeStart w:id="235"/>
      <w:r w:rsidR="00834ED3" w:rsidRPr="00D03CD1">
        <w:rPr>
          <w:rFonts w:ascii="PT Serif" w:hAnsi="PT Serif" w:hint="eastAsia"/>
          <w:sz w:val="21"/>
          <w:szCs w:val="21"/>
        </w:rPr>
        <w:t>might be</w:t>
      </w:r>
      <w:r w:rsidR="007749E4" w:rsidRPr="00D03CD1">
        <w:rPr>
          <w:rFonts w:ascii="PT Serif" w:hAnsi="PT Serif"/>
          <w:sz w:val="21"/>
          <w:szCs w:val="21"/>
        </w:rPr>
        <w:t xml:space="preserve"> to</w:t>
      </w:r>
      <w:r w:rsidR="00834ED3" w:rsidRPr="00D03CD1">
        <w:rPr>
          <w:rFonts w:ascii="PT Serif" w:hAnsi="PT Serif"/>
          <w:sz w:val="21"/>
          <w:szCs w:val="21"/>
        </w:rPr>
        <w:t>ler</w:t>
      </w:r>
      <w:r w:rsidR="007749E4" w:rsidRPr="00D03CD1">
        <w:rPr>
          <w:rFonts w:ascii="PT Serif" w:hAnsi="PT Serif"/>
          <w:sz w:val="21"/>
          <w:szCs w:val="21"/>
        </w:rPr>
        <w:t>ant</w:t>
      </w:r>
      <w:commentRangeEnd w:id="235"/>
      <w:r w:rsidR="002E2A52">
        <w:rPr>
          <w:rStyle w:val="CommentReference"/>
        </w:rPr>
        <w:commentReference w:id="235"/>
      </w:r>
      <w:r w:rsidR="007749E4" w:rsidRPr="00D03CD1">
        <w:rPr>
          <w:rFonts w:ascii="PT Serif" w:hAnsi="PT Serif"/>
          <w:sz w:val="21"/>
          <w:szCs w:val="21"/>
        </w:rPr>
        <w:t xml:space="preserve"> to the presence of other reproductive, which may have played a r</w:t>
      </w:r>
      <w:r w:rsidR="00834ED3" w:rsidRPr="00D03CD1">
        <w:rPr>
          <w:rFonts w:ascii="PT Serif" w:hAnsi="PT Serif"/>
          <w:sz w:val="21"/>
          <w:szCs w:val="21"/>
        </w:rPr>
        <w:t>o</w:t>
      </w:r>
      <w:r w:rsidR="007749E4" w:rsidRPr="00D03CD1">
        <w:rPr>
          <w:rFonts w:ascii="PT Serif" w:hAnsi="PT Serif"/>
          <w:sz w:val="21"/>
          <w:szCs w:val="21"/>
        </w:rPr>
        <w:t>le</w:t>
      </w:r>
      <w:r w:rsidR="006E4BFF" w:rsidRPr="00D03CD1">
        <w:rPr>
          <w:rFonts w:ascii="PT Serif" w:hAnsi="PT Serif"/>
          <w:sz w:val="21"/>
          <w:szCs w:val="21"/>
        </w:rPr>
        <w:t xml:space="preserve"> in </w:t>
      </w:r>
      <w:r w:rsidR="00834ED3" w:rsidRPr="00D03CD1">
        <w:rPr>
          <w:rFonts w:ascii="PT Serif" w:hAnsi="PT Serif" w:hint="eastAsia"/>
          <w:sz w:val="21"/>
          <w:szCs w:val="21"/>
        </w:rPr>
        <w:t>facili</w:t>
      </w:r>
      <w:r w:rsidR="00834ED3" w:rsidRPr="00D03CD1">
        <w:rPr>
          <w:rFonts w:ascii="PT Serif" w:hAnsi="PT Serif"/>
          <w:sz w:val="21"/>
          <w:szCs w:val="21"/>
        </w:rPr>
        <w:t>ta</w:t>
      </w:r>
      <w:r w:rsidR="00834ED3" w:rsidRPr="00D03CD1">
        <w:rPr>
          <w:rFonts w:ascii="PT Serif" w:hAnsi="PT Serif" w:hint="eastAsia"/>
          <w:sz w:val="21"/>
          <w:szCs w:val="21"/>
        </w:rPr>
        <w:t>ting</w:t>
      </w:r>
      <w:r w:rsidR="006E4BFF" w:rsidRPr="00D03CD1">
        <w:rPr>
          <w:rFonts w:ascii="PT Serif" w:hAnsi="PT Serif"/>
          <w:sz w:val="21"/>
          <w:szCs w:val="21"/>
        </w:rPr>
        <w:t xml:space="preserve"> </w:t>
      </w:r>
      <w:r w:rsidR="00834ED3" w:rsidRPr="00D03CD1">
        <w:rPr>
          <w:rFonts w:ascii="PT Serif" w:hAnsi="PT Serif"/>
          <w:sz w:val="21"/>
          <w:szCs w:val="21"/>
        </w:rPr>
        <w:t xml:space="preserve">the </w:t>
      </w:r>
      <w:r w:rsidR="006E4BFF" w:rsidRPr="00D03CD1">
        <w:rPr>
          <w:rFonts w:ascii="PT Serif" w:hAnsi="PT Serif"/>
          <w:sz w:val="21"/>
          <w:szCs w:val="21"/>
        </w:rPr>
        <w:t>evolution of pleometr</w:t>
      </w:r>
      <w:r w:rsidR="00834ED3" w:rsidRPr="00D03CD1">
        <w:rPr>
          <w:rFonts w:ascii="PT Serif" w:hAnsi="PT Serif" w:hint="eastAsia"/>
          <w:sz w:val="21"/>
          <w:szCs w:val="21"/>
        </w:rPr>
        <w:t>o</w:t>
      </w:r>
      <w:r w:rsidR="006E4BFF" w:rsidRPr="00D03CD1">
        <w:rPr>
          <w:rFonts w:ascii="PT Serif" w:hAnsi="PT Serif"/>
          <w:sz w:val="21"/>
          <w:szCs w:val="21"/>
        </w:rPr>
        <w:t xml:space="preserve">sis in this group. </w:t>
      </w:r>
    </w:p>
    <w:p w14:paraId="757CA66E" w14:textId="0DF6D4F6" w:rsidR="000165E6" w:rsidRDefault="00834ED3" w:rsidP="00834ED3">
      <w:pPr>
        <w:snapToGrid w:val="0"/>
        <w:spacing w:after="0" w:line="240" w:lineRule="auto"/>
        <w:ind w:firstLine="360"/>
        <w:jc w:val="both"/>
        <w:rPr>
          <w:rFonts w:ascii="PT Serif" w:hAnsi="PT Serif"/>
          <w:sz w:val="21"/>
          <w:szCs w:val="21"/>
        </w:rPr>
      </w:pPr>
      <w:r w:rsidRPr="00D03CD1">
        <w:rPr>
          <w:rFonts w:ascii="PT Serif" w:hAnsi="PT Serif" w:hint="eastAsia"/>
          <w:sz w:val="21"/>
          <w:szCs w:val="21"/>
        </w:rPr>
        <w:t xml:space="preserve">We detected the </w:t>
      </w:r>
      <w:r w:rsidRPr="00D03CD1">
        <w:rPr>
          <w:rFonts w:ascii="PT Serif" w:hAnsi="PT Serif"/>
          <w:sz w:val="21"/>
          <w:szCs w:val="21"/>
        </w:rPr>
        <w:t>correlation</w:t>
      </w:r>
      <w:r w:rsidRPr="00D03CD1">
        <w:rPr>
          <w:rFonts w:ascii="PT Serif" w:hAnsi="PT Serif" w:hint="eastAsia"/>
          <w:sz w:val="21"/>
          <w:szCs w:val="21"/>
        </w:rPr>
        <w:t xml:space="preserve"> between pair formation behavior and colony foundation unit i</w:t>
      </w:r>
      <w:r w:rsidR="000F16EE" w:rsidRPr="00D03CD1">
        <w:rPr>
          <w:rFonts w:ascii="PT Serif" w:hAnsi="PT Serif"/>
          <w:sz w:val="21"/>
          <w:szCs w:val="21"/>
        </w:rPr>
        <w:t>n th</w:t>
      </w:r>
      <w:r w:rsidRPr="00D03CD1">
        <w:rPr>
          <w:rFonts w:ascii="PT Serif" w:hAnsi="PT Serif" w:hint="eastAsia"/>
          <w:sz w:val="21"/>
          <w:szCs w:val="21"/>
        </w:rPr>
        <w:t>e studied</w:t>
      </w:r>
      <w:r w:rsidR="000F16EE" w:rsidRPr="00D03CD1">
        <w:rPr>
          <w:rFonts w:ascii="PT Serif" w:hAnsi="PT Serif"/>
          <w:sz w:val="21"/>
          <w:szCs w:val="21"/>
        </w:rPr>
        <w:t xml:space="preserve"> species</w:t>
      </w:r>
      <w:r w:rsidRPr="00D03CD1">
        <w:rPr>
          <w:rFonts w:ascii="PT Serif" w:hAnsi="PT Serif" w:hint="eastAsia"/>
          <w:sz w:val="21"/>
          <w:szCs w:val="21"/>
        </w:rPr>
        <w:t>;</w:t>
      </w:r>
      <w:r w:rsidR="000F16EE" w:rsidRPr="00D03CD1">
        <w:rPr>
          <w:rFonts w:ascii="PT Serif" w:hAnsi="PT Serif"/>
          <w:sz w:val="21"/>
          <w:szCs w:val="21"/>
        </w:rPr>
        <w:t xml:space="preserve"> </w:t>
      </w:r>
      <w:r w:rsidRPr="00D03CD1">
        <w:rPr>
          <w:rFonts w:ascii="PT Serif" w:hAnsi="PT Serif"/>
          <w:i/>
          <w:iCs/>
          <w:sz w:val="21"/>
          <w:szCs w:val="21"/>
        </w:rPr>
        <w:t xml:space="preserve">G. fuscus </w:t>
      </w:r>
      <w:r w:rsidRPr="00D03CD1">
        <w:rPr>
          <w:rFonts w:ascii="PT Serif" w:hAnsi="PT Serif" w:hint="eastAsia"/>
          <w:sz w:val="21"/>
          <w:szCs w:val="21"/>
        </w:rPr>
        <w:t xml:space="preserve">and </w:t>
      </w:r>
      <w:r w:rsidRPr="00D03CD1">
        <w:rPr>
          <w:rFonts w:ascii="PT Serif" w:hAnsi="PT Serif" w:hint="eastAsia"/>
          <w:i/>
          <w:iCs/>
          <w:sz w:val="21"/>
          <w:szCs w:val="21"/>
        </w:rPr>
        <w:t>G.</w:t>
      </w:r>
      <w:r w:rsidRPr="00D03CD1">
        <w:rPr>
          <w:rFonts w:ascii="PT Serif" w:hAnsi="PT Serif"/>
          <w:i/>
          <w:iCs/>
          <w:sz w:val="21"/>
          <w:szCs w:val="21"/>
        </w:rPr>
        <w:t xml:space="preserve"> satsumensis</w:t>
      </w:r>
      <w:r w:rsidRPr="00D03CD1">
        <w:rPr>
          <w:rFonts w:ascii="PT Serif" w:hAnsi="PT Serif"/>
          <w:sz w:val="21"/>
          <w:szCs w:val="21"/>
        </w:rPr>
        <w:t xml:space="preserve"> </w:t>
      </w:r>
      <w:r>
        <w:rPr>
          <w:rFonts w:ascii="PT Serif" w:hAnsi="PT Serif" w:hint="eastAsia"/>
          <w:sz w:val="21"/>
          <w:szCs w:val="21"/>
        </w:rPr>
        <w:t xml:space="preserve">exhibited </w:t>
      </w:r>
      <w:r w:rsidR="000F16EE">
        <w:rPr>
          <w:rFonts w:ascii="PT Serif" w:hAnsi="PT Serif"/>
          <w:sz w:val="21"/>
          <w:szCs w:val="21"/>
        </w:rPr>
        <w:t xml:space="preserve">tandem running </w:t>
      </w:r>
      <w:r>
        <w:rPr>
          <w:rFonts w:ascii="PT Serif" w:hAnsi="PT Serif" w:hint="eastAsia"/>
          <w:sz w:val="21"/>
          <w:szCs w:val="21"/>
        </w:rPr>
        <w:t>and</w:t>
      </w:r>
      <w:r w:rsidR="00A44EBB">
        <w:rPr>
          <w:rFonts w:ascii="PT Serif" w:hAnsi="PT Serif"/>
          <w:sz w:val="21"/>
          <w:szCs w:val="21"/>
        </w:rPr>
        <w:t xml:space="preserve"> monogamous </w:t>
      </w:r>
      <w:r>
        <w:rPr>
          <w:rFonts w:ascii="PT Serif" w:hAnsi="PT Serif" w:hint="eastAsia"/>
          <w:sz w:val="21"/>
          <w:szCs w:val="21"/>
        </w:rPr>
        <w:t>colony founda</w:t>
      </w:r>
      <w:r w:rsidRPr="000350F3">
        <w:rPr>
          <w:rFonts w:ascii="PT Serif" w:hAnsi="PT Serif" w:hint="eastAsia"/>
          <w:sz w:val="21"/>
          <w:szCs w:val="21"/>
        </w:rPr>
        <w:t>tion (Fig.</w:t>
      </w:r>
      <w:r w:rsidR="000350F3" w:rsidRPr="000350F3">
        <w:rPr>
          <w:rFonts w:ascii="PT Serif" w:hAnsi="PT Serif" w:hint="eastAsia"/>
          <w:sz w:val="21"/>
          <w:szCs w:val="21"/>
        </w:rPr>
        <w:t xml:space="preserve"> 2,</w:t>
      </w:r>
      <w:r w:rsidRPr="000350F3">
        <w:rPr>
          <w:rFonts w:ascii="PT Serif" w:hAnsi="PT Serif" w:hint="eastAsia"/>
          <w:sz w:val="21"/>
          <w:szCs w:val="21"/>
        </w:rPr>
        <w:t xml:space="preserve"> Table</w:t>
      </w:r>
      <w:r w:rsidR="000350F3" w:rsidRPr="000350F3">
        <w:rPr>
          <w:rFonts w:ascii="PT Serif" w:hAnsi="PT Serif" w:hint="eastAsia"/>
          <w:sz w:val="21"/>
          <w:szCs w:val="21"/>
        </w:rPr>
        <w:t xml:space="preserve"> 1</w:t>
      </w:r>
      <w:r w:rsidRPr="000350F3">
        <w:rPr>
          <w:rFonts w:ascii="PT Serif" w:hAnsi="PT Serif" w:hint="eastAsia"/>
          <w:sz w:val="21"/>
          <w:szCs w:val="21"/>
        </w:rPr>
        <w:t>)</w:t>
      </w:r>
      <w:r w:rsidR="00A44EBB" w:rsidRPr="000350F3">
        <w:rPr>
          <w:rFonts w:ascii="PT Serif" w:hAnsi="PT Serif"/>
          <w:sz w:val="21"/>
          <w:szCs w:val="21"/>
        </w:rPr>
        <w:t xml:space="preserve">, while </w:t>
      </w:r>
      <w:r w:rsidR="00A44EBB" w:rsidRPr="000350F3">
        <w:rPr>
          <w:rFonts w:ascii="PT Serif" w:hAnsi="PT Serif"/>
          <w:i/>
          <w:iCs/>
          <w:sz w:val="21"/>
          <w:szCs w:val="21"/>
        </w:rPr>
        <w:t>G. nakajimai</w:t>
      </w:r>
      <w:r w:rsidR="00A44EBB" w:rsidRPr="000350F3">
        <w:rPr>
          <w:rFonts w:ascii="PT Serif" w:hAnsi="PT Serif"/>
          <w:sz w:val="21"/>
          <w:szCs w:val="21"/>
        </w:rPr>
        <w:t xml:space="preserve"> lack</w:t>
      </w:r>
      <w:r w:rsidRPr="000350F3">
        <w:rPr>
          <w:rFonts w:ascii="PT Serif" w:hAnsi="PT Serif"/>
          <w:sz w:val="21"/>
          <w:szCs w:val="21"/>
        </w:rPr>
        <w:t>ed</w:t>
      </w:r>
      <w:r w:rsidR="00A44EBB" w:rsidRPr="000350F3">
        <w:rPr>
          <w:rFonts w:ascii="PT Serif" w:hAnsi="PT Serif"/>
          <w:sz w:val="21"/>
          <w:szCs w:val="21"/>
        </w:rPr>
        <w:t xml:space="preserve"> </w:t>
      </w:r>
      <w:r w:rsidR="00382E18">
        <w:rPr>
          <w:rFonts w:ascii="PT Serif" w:hAnsi="PT Serif"/>
          <w:sz w:val="21"/>
          <w:szCs w:val="21"/>
        </w:rPr>
        <w:t xml:space="preserve">them </w:t>
      </w:r>
      <w:r w:rsidRPr="000350F3">
        <w:rPr>
          <w:rFonts w:ascii="PT Serif" w:hAnsi="PT Serif" w:hint="eastAsia"/>
          <w:sz w:val="21"/>
          <w:szCs w:val="21"/>
        </w:rPr>
        <w:t>(Fig.</w:t>
      </w:r>
      <w:r w:rsidR="000350F3" w:rsidRPr="000350F3">
        <w:rPr>
          <w:rFonts w:ascii="PT Serif" w:hAnsi="PT Serif" w:hint="eastAsia"/>
          <w:sz w:val="21"/>
          <w:szCs w:val="21"/>
        </w:rPr>
        <w:t xml:space="preserve"> 2</w:t>
      </w:r>
      <w:r w:rsidRPr="000350F3">
        <w:rPr>
          <w:rFonts w:ascii="PT Serif" w:hAnsi="PT Serif" w:hint="eastAsia"/>
          <w:sz w:val="21"/>
          <w:szCs w:val="21"/>
        </w:rPr>
        <w:t>)</w:t>
      </w:r>
      <w:r w:rsidR="00943894" w:rsidRPr="000350F3">
        <w:rPr>
          <w:rFonts w:ascii="PT Serif" w:hAnsi="PT Serif"/>
          <w:sz w:val="21"/>
          <w:szCs w:val="21"/>
        </w:rPr>
        <w:t xml:space="preserve">. However, it remains unclear </w:t>
      </w:r>
      <w:del w:id="236" w:author="Simon Hellemans" w:date="2025-02-18T10:56:00Z">
        <w:r w:rsidR="00943894" w:rsidRPr="000350F3" w:rsidDel="00BC76A9">
          <w:rPr>
            <w:rFonts w:ascii="PT Serif" w:hAnsi="PT Serif"/>
            <w:sz w:val="21"/>
            <w:szCs w:val="21"/>
          </w:rPr>
          <w:delText xml:space="preserve">if </w:delText>
        </w:r>
      </w:del>
      <w:ins w:id="237" w:author="Simon Hellemans" w:date="2025-02-18T10:56:00Z">
        <w:r w:rsidR="00BC76A9">
          <w:rPr>
            <w:rFonts w:ascii="PT Serif" w:hAnsi="PT Serif"/>
            <w:sz w:val="21"/>
            <w:szCs w:val="21"/>
          </w:rPr>
          <w:t xml:space="preserve">whether </w:t>
        </w:r>
      </w:ins>
      <w:r w:rsidR="00943894" w:rsidRPr="000350F3">
        <w:rPr>
          <w:rFonts w:ascii="PT Serif" w:hAnsi="PT Serif"/>
          <w:sz w:val="21"/>
          <w:szCs w:val="21"/>
        </w:rPr>
        <w:t>tandem pair formation</w:t>
      </w:r>
      <w:r w:rsidR="00BF524A" w:rsidRPr="000350F3">
        <w:rPr>
          <w:rFonts w:ascii="PT Serif" w:hAnsi="PT Serif"/>
          <w:sz w:val="21"/>
          <w:szCs w:val="21"/>
        </w:rPr>
        <w:t xml:space="preserve"> </w:t>
      </w:r>
      <w:r w:rsidRPr="000350F3">
        <w:rPr>
          <w:rFonts w:ascii="PT Serif" w:hAnsi="PT Serif" w:hint="eastAsia"/>
          <w:sz w:val="21"/>
          <w:szCs w:val="21"/>
        </w:rPr>
        <w:t>necess</w:t>
      </w:r>
      <w:r w:rsidRPr="000350F3">
        <w:rPr>
          <w:rFonts w:ascii="PT Serif" w:hAnsi="PT Serif"/>
          <w:sz w:val="21"/>
          <w:szCs w:val="21"/>
        </w:rPr>
        <w:t>ari</w:t>
      </w:r>
      <w:r w:rsidRPr="000350F3">
        <w:rPr>
          <w:rFonts w:ascii="PT Serif" w:hAnsi="PT Serif" w:hint="eastAsia"/>
          <w:sz w:val="21"/>
          <w:szCs w:val="21"/>
        </w:rPr>
        <w:t>ly leads to</w:t>
      </w:r>
      <w:r w:rsidR="00BF524A" w:rsidRPr="000350F3">
        <w:rPr>
          <w:rFonts w:ascii="PT Serif" w:hAnsi="PT Serif"/>
          <w:sz w:val="21"/>
          <w:szCs w:val="21"/>
        </w:rPr>
        <w:t xml:space="preserve"> monogamous pairing</w:t>
      </w:r>
      <w:r w:rsidR="00BF524A">
        <w:rPr>
          <w:rFonts w:ascii="PT Serif" w:hAnsi="PT Serif"/>
          <w:sz w:val="21"/>
          <w:szCs w:val="21"/>
        </w:rPr>
        <w:t>. For example, although some other Kalotermitidae</w:t>
      </w:r>
      <w:r w:rsidR="00554B2A">
        <w:rPr>
          <w:rFonts w:ascii="PT Serif" w:hAnsi="PT Serif"/>
          <w:sz w:val="21"/>
          <w:szCs w:val="21"/>
        </w:rPr>
        <w:t xml:space="preserve"> species</w:t>
      </w:r>
      <w:r>
        <w:rPr>
          <w:rFonts w:ascii="PT Serif" w:hAnsi="PT Serif" w:hint="eastAsia"/>
          <w:sz w:val="21"/>
          <w:szCs w:val="21"/>
        </w:rPr>
        <w:t xml:space="preserve"> </w:t>
      </w:r>
      <w:r>
        <w:rPr>
          <w:rFonts w:ascii="PT Serif" w:hAnsi="PT Serif"/>
          <w:sz w:val="21"/>
          <w:szCs w:val="21"/>
        </w:rPr>
        <w:t>(</w:t>
      </w:r>
      <w:r>
        <w:rPr>
          <w:rFonts w:ascii="PT Serif" w:hAnsi="PT Serif" w:hint="eastAsia"/>
          <w:sz w:val="21"/>
          <w:szCs w:val="21"/>
        </w:rPr>
        <w:t xml:space="preserve">e.g., </w:t>
      </w:r>
      <w:r w:rsidRPr="00834ED3">
        <w:rPr>
          <w:rFonts w:ascii="PT Serif" w:hAnsi="PT Serif"/>
          <w:i/>
          <w:iCs/>
          <w:sz w:val="21"/>
          <w:szCs w:val="21"/>
        </w:rPr>
        <w:t>Neotermes</w:t>
      </w:r>
      <w:r w:rsidR="000350F3">
        <w:rPr>
          <w:rFonts w:ascii="PT Serif" w:hAnsi="PT Serif" w:hint="eastAsia"/>
          <w:i/>
          <w:iCs/>
          <w:sz w:val="21"/>
          <w:szCs w:val="21"/>
        </w:rPr>
        <w:t xml:space="preserve"> </w:t>
      </w:r>
      <w:r w:rsidRPr="00834ED3">
        <w:rPr>
          <w:rFonts w:ascii="PT Serif" w:hAnsi="PT Serif" w:hint="eastAsia"/>
          <w:sz w:val="21"/>
          <w:szCs w:val="21"/>
        </w:rPr>
        <w:t>and</w:t>
      </w:r>
      <w:r w:rsidRPr="00834ED3">
        <w:rPr>
          <w:rFonts w:ascii="PT Serif" w:hAnsi="PT Serif"/>
          <w:i/>
          <w:iCs/>
          <w:sz w:val="21"/>
          <w:szCs w:val="21"/>
        </w:rPr>
        <w:t xml:space="preserve"> Pterotermes</w:t>
      </w:r>
      <w:r>
        <w:rPr>
          <w:rFonts w:ascii="PT Serif" w:hAnsi="PT Serif"/>
          <w:sz w:val="21"/>
          <w:szCs w:val="21"/>
        </w:rPr>
        <w:t>)</w:t>
      </w:r>
      <w:r w:rsidR="00554B2A">
        <w:rPr>
          <w:rFonts w:ascii="PT Serif" w:hAnsi="PT Serif"/>
          <w:sz w:val="21"/>
          <w:szCs w:val="21"/>
        </w:rPr>
        <w:t xml:space="preserve"> lack </w:t>
      </w:r>
      <w:r>
        <w:rPr>
          <w:rFonts w:ascii="PT Serif" w:hAnsi="PT Serif" w:hint="eastAsia"/>
          <w:sz w:val="21"/>
          <w:szCs w:val="21"/>
        </w:rPr>
        <w:t>tandem</w:t>
      </w:r>
      <w:r w:rsidR="00554B2A">
        <w:rPr>
          <w:rFonts w:ascii="PT Serif" w:hAnsi="PT Serif"/>
          <w:sz w:val="21"/>
          <w:szCs w:val="21"/>
        </w:rPr>
        <w:t xml:space="preserve"> running</w:t>
      </w:r>
      <w:r>
        <w:rPr>
          <w:rFonts w:ascii="PT Serif" w:hAnsi="PT Serif" w:hint="eastAsia"/>
          <w:sz w:val="21"/>
          <w:szCs w:val="21"/>
        </w:rPr>
        <w:t xml:space="preserve"> behavior </w:t>
      </w:r>
      <w:r w:rsidR="002F61AC">
        <w:rPr>
          <w:rFonts w:ascii="PT Serif" w:hAnsi="PT Serif"/>
          <w:sz w:val="21"/>
          <w:szCs w:val="21"/>
        </w:rPr>
        <w:lastRenderedPageBreak/>
        <w:fldChar w:fldCharType="begin"/>
      </w:r>
      <w:r w:rsidR="00F05369">
        <w:rPr>
          <w:rFonts w:ascii="PT Serif" w:hAnsi="PT Serif"/>
          <w:sz w:val="21"/>
          <w:szCs w:val="21"/>
        </w:rPr>
        <w:instrText xml:space="preserve"> ADDIN ZOTERO_ITEM CSL_CITATION {"citationID":"pgTvbvqm","properties":{"formattedCitation":"[38,39]","plainCitation":"[38,39]","noteIndex":0},"citationItems":[{"id":12705,"uris":["http://zotero.org/users/9949769/items/XWPT3SNW"],"itemData":{"id":12705,"type":"article-journal","abstract":"Differences in the dispersal flight patterns among termite families are correlated with the difference between the two life history characteristics exhibited by this group: “separate-piece nesters” versus “single-piece nesters.” However, information remains limited on the phenology and the life history characteristics of single-piece nesters, impeding our understanding of this topic. We report the flight phenology of an Asian single-piece nester termite Neotermes koshunensis on Okinawa Island, Japan. In 1983–1984, a light-trap survey showed that N. koshunensis exhibited an extended dispersal flight period from late April to early November, peaking in June, with a female-biased sex ratio. Between 1983 and 2012, the collection of 134 whole colonies of N. koshunensis from the surrounding area confirmed the presence of alates and pre-alate nymphs within the colonies over 7 months, reflecting the extended flight season of this termite species, probably in association with the extended dispersal flight season. However, in some cases, alates and pre-alate nymphs were also retained in the colonies after the dispersal flight season (i.e., winter, from December to February). The daily number of trapped alates in 1983 was positively correlated with temperature and relative humidity; however, alate production inside the colony was also positively correlated with temperature, relative humidity, and precipitation. Thus, these environmental factors might promote the flight activity of this termite by enhancing alate production inside the colony. Furthermore, temperature also had a significantly positive effect in the model incorporating the density of alates in the colony, along with environmental factors; thus, temperature might facilitate the release of alate from colonies. The accumulation of information on the phenology and life history characteristics of alate advances our understanding of the different dispersal strategies used by termites, providing insights into how the different families have evolved.","container-title":"Insectes Sociaux","DOI":"10.1007/s00040-018-0616-9","ISSN":"14209098","issue":"2","note":"publisher: Springer International Publishing\nISBN: 0123456789\nCitation Key: sugioCharacteristicsDispersalFlight2018","page":"323-330","title":"Characteristics of dispersal flight and disperser production in an Asian dry-wood termite, &lt;i&gt;Neotermes koshunensis&lt;/i&gt; (Isoptera, Kalotermitidae)","volume":"65","author":[{"family":"Sugio","given":"K."},{"family":"Miyaguni","given":"Y."},{"family":"Tayasu","given":"I."}],"issued":{"date-parts":[["2018"]]},"citation-key":"sugio2018Insec"}},{"id":3225,"uris":["http://zotero.org/users/9949769/items/IEMSMSFN"],"itemData":{"id":3225,"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Vance"}],"issued":{"date-parts":[["1972"]]},"citation-key":"carr1972"}}],"schema":"https://github.com/citation-style-language/schema/raw/master/csl-citation.json"} </w:instrText>
      </w:r>
      <w:r w:rsidR="002F61AC">
        <w:rPr>
          <w:rFonts w:ascii="PT Serif" w:hAnsi="PT Serif"/>
          <w:sz w:val="21"/>
          <w:szCs w:val="21"/>
        </w:rPr>
        <w:fldChar w:fldCharType="separate"/>
      </w:r>
      <w:r w:rsidR="009A7981" w:rsidRPr="009A7981">
        <w:rPr>
          <w:rFonts w:ascii="PT Serif" w:hAnsi="PT Serif"/>
          <w:sz w:val="21"/>
        </w:rPr>
        <w:t>[38,39]</w:t>
      </w:r>
      <w:r w:rsidR="002F61AC">
        <w:rPr>
          <w:rFonts w:ascii="PT Serif" w:hAnsi="PT Serif"/>
          <w:sz w:val="21"/>
          <w:szCs w:val="21"/>
        </w:rPr>
        <w:fldChar w:fldCharType="end"/>
      </w:r>
      <w:r w:rsidR="00554B2A">
        <w:rPr>
          <w:rFonts w:ascii="PT Serif" w:hAnsi="PT Serif"/>
          <w:sz w:val="21"/>
          <w:szCs w:val="21"/>
        </w:rPr>
        <w:t>, the</w:t>
      </w:r>
      <w:r>
        <w:rPr>
          <w:rFonts w:ascii="PT Serif" w:hAnsi="PT Serif" w:hint="eastAsia"/>
          <w:sz w:val="21"/>
          <w:szCs w:val="21"/>
        </w:rPr>
        <w:t>se</w:t>
      </w:r>
      <w:r w:rsidR="00B7768A">
        <w:rPr>
          <w:rFonts w:ascii="PT Serif" w:hAnsi="PT Serif"/>
          <w:sz w:val="21"/>
          <w:szCs w:val="21"/>
        </w:rPr>
        <w:t xml:space="preserve"> showed </w:t>
      </w:r>
      <w:del w:id="238" w:author="Simon Hellemans" w:date="2025-02-18T10:57:00Z">
        <w:r w:rsidR="00B7768A" w:rsidDel="00BC76A9">
          <w:rPr>
            <w:rFonts w:ascii="PT Serif" w:hAnsi="PT Serif"/>
            <w:sz w:val="21"/>
            <w:szCs w:val="21"/>
          </w:rPr>
          <w:delText xml:space="preserve">more </w:delText>
        </w:r>
      </w:del>
      <w:r w:rsidR="00B7768A">
        <w:rPr>
          <w:rFonts w:ascii="PT Serif" w:hAnsi="PT Serif"/>
          <w:sz w:val="21"/>
          <w:szCs w:val="21"/>
        </w:rPr>
        <w:t>strict</w:t>
      </w:r>
      <w:ins w:id="239" w:author="Simon Hellemans" w:date="2025-02-18T10:57:00Z">
        <w:r w:rsidR="00BC76A9">
          <w:rPr>
            <w:rFonts w:ascii="PT Serif" w:hAnsi="PT Serif"/>
            <w:sz w:val="21"/>
            <w:szCs w:val="21"/>
          </w:rPr>
          <w:t>er</w:t>
        </w:r>
      </w:ins>
      <w:r w:rsidR="00B7768A">
        <w:rPr>
          <w:rFonts w:ascii="PT Serif" w:hAnsi="PT Serif"/>
          <w:sz w:val="21"/>
          <w:szCs w:val="21"/>
        </w:rPr>
        <w:t xml:space="preserve"> monogamous pairing </w:t>
      </w:r>
      <w:r w:rsidR="002F61AC">
        <w:rPr>
          <w:rFonts w:ascii="PT Serif" w:hAnsi="PT Serif"/>
          <w:sz w:val="21"/>
          <w:szCs w:val="21"/>
        </w:rPr>
        <w:fldChar w:fldCharType="begin"/>
      </w:r>
      <w:r w:rsidR="00F05369">
        <w:rPr>
          <w:rFonts w:ascii="PT Serif" w:hAnsi="PT Serif"/>
          <w:sz w:val="21"/>
          <w:szCs w:val="21"/>
        </w:rPr>
        <w:instrText xml:space="preserve"> ADDIN ZOTERO_ITEM CSL_CITATION {"citationID":"KlKg3gK0","properties":{"formattedCitation":"[34,35]","plainCitation":"[34,35]","noteIndex":0},"citationItems":[{"id":15326,"uris":["http://zotero.org/users/9949769/items/T7GSBSN3"],"itemData":{"id":15326,"type":"article-journal","abstract":"Termites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Entomology","language":"en","note":"Citation Key: sugio_etal_2020_JournalofAsia-PacificEntomology","page":"853-862","source":"ScienceDirect","title":"Colony structure and caste distribution in living trees of the Ryukyu drywood termite, Neotermes sugioi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2020Journ"}},{"id":14158,"uris":["http://zotero.org/users/9949769/items/86IU4VNJ"],"itemData":{"id":14158,"type":"article-journal","container-title":"Annals of the Entomological Society of America","DOI":"10.1093/aesa/63.4.1105","ISSN":"0013-8746","issue":"4","note":"Citation Key: nutting_1970_AnnEntomolSocAm","page":"1105-1110","title":"Composition and Size of Some Termite Colonies in Arizona and Mexico","volume":"63","author":[{"family":"Nutting","given":"W. L."}],"issued":{"date-parts":[["1970"]]},"citation-key":"nutting1970AnnE"}}],"schema":"https://github.com/citation-style-language/schema/raw/master/csl-citation.json"} </w:instrText>
      </w:r>
      <w:r w:rsidR="002F61AC">
        <w:rPr>
          <w:rFonts w:ascii="PT Serif" w:hAnsi="PT Serif"/>
          <w:sz w:val="21"/>
          <w:szCs w:val="21"/>
        </w:rPr>
        <w:fldChar w:fldCharType="separate"/>
      </w:r>
      <w:r w:rsidR="002F61AC" w:rsidRPr="002F61AC">
        <w:rPr>
          <w:rFonts w:ascii="PT Serif" w:hAnsi="PT Serif"/>
          <w:sz w:val="21"/>
        </w:rPr>
        <w:t>[34,35]</w:t>
      </w:r>
      <w:r w:rsidR="002F61AC">
        <w:rPr>
          <w:rFonts w:ascii="PT Serif" w:hAnsi="PT Serif"/>
          <w:sz w:val="21"/>
          <w:szCs w:val="21"/>
        </w:rPr>
        <w:fldChar w:fldCharType="end"/>
      </w:r>
      <w:r w:rsidR="00B7768A">
        <w:rPr>
          <w:rFonts w:ascii="PT Serif" w:hAnsi="PT Serif"/>
          <w:sz w:val="21"/>
          <w:szCs w:val="21"/>
        </w:rPr>
        <w:t xml:space="preserve">. </w:t>
      </w:r>
      <w:r>
        <w:rPr>
          <w:rFonts w:ascii="PT Serif" w:hAnsi="PT Serif" w:hint="eastAsia"/>
          <w:sz w:val="21"/>
          <w:szCs w:val="21"/>
        </w:rPr>
        <w:t>O</w:t>
      </w:r>
      <w:r w:rsidR="00B7768A">
        <w:rPr>
          <w:rFonts w:ascii="PT Serif" w:hAnsi="PT Serif"/>
          <w:sz w:val="21"/>
          <w:szCs w:val="21"/>
        </w:rPr>
        <w:t xml:space="preserve">n the other hand, </w:t>
      </w:r>
      <w:r w:rsidR="003B2F43" w:rsidRPr="00834ED3">
        <w:rPr>
          <w:rFonts w:ascii="PT Serif" w:hAnsi="PT Serif"/>
          <w:i/>
          <w:iCs/>
          <w:sz w:val="21"/>
          <w:szCs w:val="21"/>
        </w:rPr>
        <w:t>Odontotermes</w:t>
      </w:r>
      <w:r w:rsidR="003B2F43">
        <w:rPr>
          <w:rFonts w:ascii="PT Serif" w:hAnsi="PT Serif"/>
          <w:sz w:val="21"/>
          <w:szCs w:val="21"/>
        </w:rPr>
        <w:t xml:space="preserve"> or </w:t>
      </w:r>
      <w:r w:rsidR="003B2F43" w:rsidRPr="00834ED3">
        <w:rPr>
          <w:rFonts w:ascii="PT Serif" w:hAnsi="PT Serif"/>
          <w:i/>
          <w:iCs/>
          <w:sz w:val="21"/>
          <w:szCs w:val="21"/>
        </w:rPr>
        <w:t>Macrotermes</w:t>
      </w:r>
      <w:r>
        <w:rPr>
          <w:rFonts w:ascii="PT Serif" w:hAnsi="PT Serif" w:hint="eastAsia"/>
          <w:sz w:val="21"/>
          <w:szCs w:val="21"/>
        </w:rPr>
        <w:t xml:space="preserve"> termites</w:t>
      </w:r>
      <w:r w:rsidR="003B2F43">
        <w:rPr>
          <w:rFonts w:ascii="PT Serif" w:hAnsi="PT Serif"/>
          <w:sz w:val="21"/>
          <w:szCs w:val="21"/>
        </w:rPr>
        <w:t xml:space="preserve"> show </w:t>
      </w:r>
      <w:r>
        <w:rPr>
          <w:rFonts w:ascii="PT Serif" w:hAnsi="PT Serif" w:hint="eastAsia"/>
          <w:sz w:val="21"/>
          <w:szCs w:val="21"/>
        </w:rPr>
        <w:t>tandem</w:t>
      </w:r>
      <w:r w:rsidR="003B2F43">
        <w:rPr>
          <w:rFonts w:ascii="PT Serif" w:hAnsi="PT Serif"/>
          <w:sz w:val="21"/>
          <w:szCs w:val="21"/>
        </w:rPr>
        <w:t xml:space="preserve"> running</w:t>
      </w:r>
      <w:r>
        <w:rPr>
          <w:rFonts w:ascii="PT Serif" w:hAnsi="PT Serif" w:hint="eastAsia"/>
          <w:sz w:val="21"/>
          <w:szCs w:val="21"/>
        </w:rPr>
        <w:t xml:space="preserve"> (summarized in </w:t>
      </w:r>
      <w:r>
        <w:rPr>
          <w:rFonts w:ascii="PT Serif" w:hAnsi="PT Serif"/>
          <w:sz w:val="21"/>
          <w:szCs w:val="21"/>
        </w:rPr>
        <w:fldChar w:fldCharType="begin"/>
      </w:r>
      <w:r w:rsidR="00F05369">
        <w:rPr>
          <w:rFonts w:ascii="PT Serif" w:hAnsi="PT Serif"/>
          <w:sz w:val="21"/>
          <w:szCs w:val="21"/>
        </w:rPr>
        <w:instrText xml:space="preserve"> ADDIN ZOTERO_ITEM CSL_CITATION {"citationID":"SV1G6d6l","properties":{"formattedCitation":"[11]","plainCitation":"[11]","noteIndex":0},"citationItems":[{"id":15212,"uris":["http://zotero.org/users/9949769/items/GBFB9XH3"],"itemData":{"id":15212,"type":"article-journal","abstract":"Recent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W."}],"issued":{"date-parts":[["2022",11,15]]},"citation-key":"mizumoto2022Proc"},"locator":"202"}],"schema":"https://github.com/citation-style-language/schema/raw/master/csl-citation.json"} </w:instrText>
      </w:r>
      <w:r>
        <w:rPr>
          <w:rFonts w:ascii="PT Serif" w:hAnsi="PT Serif"/>
          <w:sz w:val="21"/>
          <w:szCs w:val="21"/>
        </w:rPr>
        <w:fldChar w:fldCharType="separate"/>
      </w:r>
      <w:r w:rsidRPr="00834ED3">
        <w:rPr>
          <w:rFonts w:ascii="PT Serif" w:hAnsi="PT Serif"/>
          <w:sz w:val="21"/>
        </w:rPr>
        <w:t>[11]</w:t>
      </w:r>
      <w:r>
        <w:rPr>
          <w:rFonts w:ascii="PT Serif" w:hAnsi="PT Serif"/>
          <w:sz w:val="21"/>
          <w:szCs w:val="21"/>
        </w:rPr>
        <w:fldChar w:fldCharType="end"/>
      </w:r>
      <w:r>
        <w:rPr>
          <w:rFonts w:ascii="PT Serif" w:hAnsi="PT Serif" w:hint="eastAsia"/>
          <w:sz w:val="21"/>
          <w:szCs w:val="21"/>
        </w:rPr>
        <w:t>)</w:t>
      </w:r>
      <w:r w:rsidR="003B2F43">
        <w:rPr>
          <w:rFonts w:ascii="PT Serif" w:hAnsi="PT Serif"/>
          <w:sz w:val="21"/>
          <w:szCs w:val="21"/>
        </w:rPr>
        <w:t>, but they</w:t>
      </w:r>
      <w:r w:rsidR="00CB66F9">
        <w:rPr>
          <w:rFonts w:ascii="PT Serif" w:hAnsi="PT Serif"/>
          <w:sz w:val="21"/>
          <w:szCs w:val="21"/>
        </w:rPr>
        <w:t xml:space="preserve"> show pleometr</w:t>
      </w:r>
      <w:r>
        <w:rPr>
          <w:rFonts w:ascii="PT Serif" w:hAnsi="PT Serif" w:hint="eastAsia"/>
          <w:sz w:val="21"/>
          <w:szCs w:val="21"/>
        </w:rPr>
        <w:t>o</w:t>
      </w:r>
      <w:r w:rsidR="00CB66F9">
        <w:rPr>
          <w:rFonts w:ascii="PT Serif" w:hAnsi="PT Serif"/>
          <w:sz w:val="21"/>
          <w:szCs w:val="21"/>
        </w:rPr>
        <w:t>sis relatively frequently</w:t>
      </w:r>
      <w:r>
        <w:rPr>
          <w:rFonts w:ascii="PT Serif" w:hAnsi="PT Serif" w:hint="eastAsia"/>
          <w:sz w:val="21"/>
          <w:szCs w:val="21"/>
        </w:rPr>
        <w:t xml:space="preserve"> </w:t>
      </w:r>
      <w:r w:rsidR="002F61AC">
        <w:rPr>
          <w:rFonts w:ascii="PT Serif" w:hAnsi="PT Serif"/>
          <w:sz w:val="21"/>
          <w:szCs w:val="21"/>
        </w:rPr>
        <w:fldChar w:fldCharType="begin"/>
      </w:r>
      <w:r w:rsidR="00F05369">
        <w:rPr>
          <w:rFonts w:ascii="PT Serif" w:hAnsi="PT Serif"/>
          <w:sz w:val="21"/>
          <w:szCs w:val="21"/>
        </w:rPr>
        <w:instrText xml:space="preserve"> ADDIN ZOTERO_ITEM CSL_CITATION {"citationID":"UE7iCCVE","properties":{"formattedCitation":"[31]","plainCitation":"[31]","noteIndex":0},"citationItems":[{"id":3344,"uris":["http://zotero.org/users/9949769/items/TKCDU8DX"],"itemData":{"id":3344,"type":"article-journal","container-title":"Behavioral Ecology and Sociobiology","DOI":"10.1007/s00265-017-2429-7","ISSN":"0340-5443","issue":"1","note":"publisher: Springer Berlin Heidelberg","page":"13","title":"Colony-founding success of pleometrosis in a fungus-growing termite Odontotermes formosanus","volume":"72","author":[{"family":"Chiu","given":"Chun-I"},{"family":"Neoh","given":"Kok-Boon"},{"family":"Li","given":"Hou-Feng"}],"issued":{"date-parts":[["2018",1,28]]},"citation-key":"chiu2018Behav"}}],"schema":"https://github.com/citation-style-language/schema/raw/master/csl-citation.json"} </w:instrText>
      </w:r>
      <w:r w:rsidR="002F61AC">
        <w:rPr>
          <w:rFonts w:ascii="PT Serif" w:hAnsi="PT Serif"/>
          <w:sz w:val="21"/>
          <w:szCs w:val="21"/>
        </w:rPr>
        <w:fldChar w:fldCharType="separate"/>
      </w:r>
      <w:r w:rsidR="00F05369" w:rsidRPr="00F05369">
        <w:rPr>
          <w:rFonts w:ascii="PT Serif" w:hAnsi="PT Serif"/>
          <w:sz w:val="21"/>
        </w:rPr>
        <w:t>[31]</w:t>
      </w:r>
      <w:r w:rsidR="002F61AC">
        <w:rPr>
          <w:rFonts w:ascii="PT Serif" w:hAnsi="PT Serif"/>
          <w:sz w:val="21"/>
          <w:szCs w:val="21"/>
        </w:rPr>
        <w:fldChar w:fldCharType="end"/>
      </w:r>
      <w:r w:rsidR="00CB66F9">
        <w:rPr>
          <w:rFonts w:ascii="PT Serif" w:hAnsi="PT Serif"/>
          <w:sz w:val="21"/>
          <w:szCs w:val="21"/>
        </w:rPr>
        <w:t xml:space="preserve">. </w:t>
      </w:r>
      <w:r w:rsidR="00B43E4E">
        <w:rPr>
          <w:rFonts w:ascii="PT Serif" w:hAnsi="PT Serif"/>
          <w:sz w:val="21"/>
          <w:szCs w:val="21"/>
        </w:rPr>
        <w:t xml:space="preserve">Instead, resource availability </w:t>
      </w:r>
      <w:r>
        <w:rPr>
          <w:rFonts w:ascii="PT Serif" w:hAnsi="PT Serif" w:hint="eastAsia"/>
          <w:sz w:val="21"/>
          <w:szCs w:val="21"/>
        </w:rPr>
        <w:t>should</w:t>
      </w:r>
      <w:r w:rsidR="00B43E4E">
        <w:rPr>
          <w:rFonts w:ascii="PT Serif" w:hAnsi="PT Serif"/>
          <w:sz w:val="21"/>
          <w:szCs w:val="21"/>
        </w:rPr>
        <w:t xml:space="preserve"> </w:t>
      </w:r>
      <w:r>
        <w:rPr>
          <w:rFonts w:ascii="PT Serif" w:hAnsi="PT Serif"/>
          <w:sz w:val="21"/>
          <w:szCs w:val="21"/>
        </w:rPr>
        <w:t>facilitate</w:t>
      </w:r>
      <w:r w:rsidR="00B43E4E">
        <w:rPr>
          <w:rFonts w:ascii="PT Serif" w:hAnsi="PT Serif"/>
          <w:sz w:val="21"/>
          <w:szCs w:val="21"/>
        </w:rPr>
        <w:t xml:space="preserve"> pleometr</w:t>
      </w:r>
      <w:r>
        <w:rPr>
          <w:rFonts w:ascii="PT Serif" w:hAnsi="PT Serif" w:hint="eastAsia"/>
          <w:sz w:val="21"/>
          <w:szCs w:val="21"/>
        </w:rPr>
        <w:t>o</w:t>
      </w:r>
      <w:r w:rsidR="00B43E4E">
        <w:rPr>
          <w:rFonts w:ascii="PT Serif" w:hAnsi="PT Serif"/>
          <w:sz w:val="21"/>
          <w:szCs w:val="21"/>
        </w:rPr>
        <w:t>sis</w:t>
      </w:r>
      <w:r>
        <w:rPr>
          <w:rFonts w:ascii="PT Serif" w:hAnsi="PT Serif" w:hint="eastAsia"/>
          <w:sz w:val="21"/>
          <w:szCs w:val="21"/>
        </w:rPr>
        <w:t xml:space="preserve"> </w:t>
      </w:r>
      <w:r>
        <w:rPr>
          <w:rFonts w:ascii="PT Serif" w:hAnsi="PT Serif"/>
          <w:sz w:val="21"/>
          <w:szCs w:val="21"/>
        </w:rPr>
        <w:fldChar w:fldCharType="begin"/>
      </w:r>
      <w:r w:rsidR="00F05369">
        <w:rPr>
          <w:rFonts w:ascii="PT Serif" w:hAnsi="PT Serif"/>
          <w:sz w:val="21"/>
          <w:szCs w:val="21"/>
        </w:rPr>
        <w:instrText xml:space="preserve"> ADDIN ZOTERO_ITEM CSL_CITATION {"citationID":"byXLv5Dq","properties":{"formattedCitation":"[27]","plainCitation":"[27]","noteIndex":0},"citationItems":[{"id":23196,"uris":["http://zotero.org/users/9949769/items/4SQCGCEK"],"itemData":{"id":23196,"type":"article-journal","abstract":"Social insects have developed a broad diversity of nesting and foraging strategies. One of these, inquilinism, occurs when one species (the inquiline) inhabits the nest built and occupied by another species (the host). Obligatory inquilines must overcome strong constraints upon colony foundation and development, due to limited availability of host colonies. To reveal how inquilinism shapes reproductive strategies in a termite host-inquiline dyad, we carried out a microsatellite marker study on Inquilinitermes inquilinus and its host Constrictotermes cavifrons. The proportion of simple, extended and mixed families was recorded in both species, as well as the presence of neotenics, parthenogenesis and multiple foundations. Most host colonies (95%) were simple families and all were monodomous. By contrast, the inquiline showed a higher proportion of extended (30%) and mixed (5%) families, and frequent neotenics (in 25% of the nests). This results from the simultaneous foundation in host nests of numerous incipient colonies, which, as they grow, may compete, fight, or merge. We also documented the use of parthenogenesis by female–female pairs. In conclusion, the classical monogamous colony pattern of the host species suggests uneventful development of simple foundations dispersed in the environment, in accordance with the wide distribution of their resources. By contrast, the multiple reproductive patterns displayed by the inquiline species reveal strong constraints on foundation sites: founders first concentrate into host nests, then must attempt to outcompete or absorb the neighbouring foundations to gain full control of the resources provided by the host nest.","container-title":"Molecular Ecology","DOI":"10.1111/mec.17494","ISSN":"1365-294X","issue":"17","language":"en","license":"© 2024 John Wiley &amp; Sons Ltd.","note":"_eprint: https://onlinelibrary.wiley.com/doi/pdf/10.1111/mec.17494","page":"e17494","source":"Wiley Online Library","title":"How inquilinism shaped breeding systems in a termite host-inquiline relationship","volume":"33","author":[{"family":"Timmermans","given":"Johanne"},{"family":"Hellemans","given":"Simon"},{"family":"Křivánek","given":"Jan"},{"family":"Kaymak","given":"Esra"},{"family":"Fontaine","given":"Nicolas"},{"family":"Bourguignon","given":"Thomas"},{"family":"Hanus","given":"Robert"},{"family":"Roisin","given":"Yves"}],"issued":{"date-parts":[["2024"]]},"citation-key":"timmermans2024MolE"}}],"schema":"https://github.com/citation-style-language/schema/raw/master/csl-citation.json"} </w:instrText>
      </w:r>
      <w:r>
        <w:rPr>
          <w:rFonts w:ascii="PT Serif" w:hAnsi="PT Serif"/>
          <w:sz w:val="21"/>
          <w:szCs w:val="21"/>
        </w:rPr>
        <w:fldChar w:fldCharType="separate"/>
      </w:r>
      <w:r w:rsidR="00F05369" w:rsidRPr="00F05369">
        <w:rPr>
          <w:rFonts w:ascii="PT Serif" w:hAnsi="PT Serif"/>
          <w:sz w:val="21"/>
        </w:rPr>
        <w:t>[27]</w:t>
      </w:r>
      <w:r>
        <w:rPr>
          <w:rFonts w:ascii="PT Serif" w:hAnsi="PT Serif"/>
          <w:sz w:val="21"/>
          <w:szCs w:val="21"/>
        </w:rPr>
        <w:fldChar w:fldCharType="end"/>
      </w:r>
      <w:r>
        <w:rPr>
          <w:rFonts w:ascii="PT Serif" w:hAnsi="PT Serif" w:hint="eastAsia"/>
          <w:sz w:val="21"/>
          <w:szCs w:val="21"/>
        </w:rPr>
        <w:t>. When the nest</w:t>
      </w:r>
      <w:r>
        <w:rPr>
          <w:rFonts w:ascii="PT Serif" w:hAnsi="PT Serif"/>
          <w:sz w:val="21"/>
          <w:szCs w:val="21"/>
        </w:rPr>
        <w:t>i</w:t>
      </w:r>
      <w:r>
        <w:rPr>
          <w:rFonts w:ascii="PT Serif" w:hAnsi="PT Serif" w:hint="eastAsia"/>
          <w:sz w:val="21"/>
          <w:szCs w:val="21"/>
        </w:rPr>
        <w:t xml:space="preserve">ng site is </w:t>
      </w:r>
      <w:r>
        <w:rPr>
          <w:rFonts w:ascii="PT Serif" w:hAnsi="PT Serif"/>
          <w:sz w:val="21"/>
          <w:szCs w:val="21"/>
        </w:rPr>
        <w:t xml:space="preserve">a </w:t>
      </w:r>
      <w:r>
        <w:rPr>
          <w:rFonts w:ascii="PT Serif" w:hAnsi="PT Serif" w:hint="eastAsia"/>
          <w:sz w:val="21"/>
          <w:szCs w:val="21"/>
        </w:rPr>
        <w:t xml:space="preserve">limited </w:t>
      </w:r>
      <w:r>
        <w:rPr>
          <w:rFonts w:ascii="PT Serif" w:hAnsi="PT Serif"/>
          <w:sz w:val="21"/>
          <w:szCs w:val="21"/>
        </w:rPr>
        <w:t>and</w:t>
      </w:r>
      <w:r>
        <w:rPr>
          <w:rFonts w:ascii="PT Serif" w:hAnsi="PT Serif" w:hint="eastAsia"/>
          <w:sz w:val="21"/>
          <w:szCs w:val="21"/>
        </w:rPr>
        <w:t xml:space="preserve"> valuable resource, termite</w:t>
      </w:r>
      <w:r w:rsidR="0051121C">
        <w:rPr>
          <w:rFonts w:ascii="PT Serif" w:hAnsi="PT Serif"/>
          <w:sz w:val="21"/>
          <w:szCs w:val="21"/>
        </w:rPr>
        <w:t xml:space="preserve"> deal</w:t>
      </w:r>
      <w:r>
        <w:rPr>
          <w:rFonts w:ascii="PT Serif" w:hAnsi="PT Serif" w:hint="eastAsia"/>
          <w:sz w:val="21"/>
          <w:szCs w:val="21"/>
        </w:rPr>
        <w:t>ates must</w:t>
      </w:r>
      <w:r w:rsidR="00545BFD">
        <w:rPr>
          <w:rFonts w:ascii="PT Serif" w:hAnsi="PT Serif"/>
          <w:sz w:val="21"/>
          <w:szCs w:val="21"/>
        </w:rPr>
        <w:t xml:space="preserve"> concentrate</w:t>
      </w:r>
      <w:r>
        <w:rPr>
          <w:rFonts w:ascii="PT Serif" w:hAnsi="PT Serif" w:hint="eastAsia"/>
          <w:sz w:val="21"/>
          <w:szCs w:val="21"/>
        </w:rPr>
        <w:t xml:space="preserve"> and be</w:t>
      </w:r>
      <w:r w:rsidR="00545BFD">
        <w:rPr>
          <w:rFonts w:ascii="PT Serif" w:hAnsi="PT Serif"/>
          <w:sz w:val="21"/>
          <w:szCs w:val="21"/>
        </w:rPr>
        <w:t xml:space="preserve"> forced to start </w:t>
      </w:r>
      <w:r>
        <w:rPr>
          <w:rFonts w:ascii="PT Serif" w:hAnsi="PT Serif"/>
          <w:sz w:val="21"/>
          <w:szCs w:val="21"/>
        </w:rPr>
        <w:t xml:space="preserve">a </w:t>
      </w:r>
      <w:r w:rsidR="00545BFD">
        <w:rPr>
          <w:rFonts w:ascii="PT Serif" w:hAnsi="PT Serif"/>
          <w:sz w:val="21"/>
          <w:szCs w:val="21"/>
        </w:rPr>
        <w:t xml:space="preserve">colony with many individuals. Actually, the distribution of </w:t>
      </w:r>
      <w:r w:rsidR="00545BFD" w:rsidRPr="00834ED3">
        <w:rPr>
          <w:rFonts w:ascii="PT Serif" w:hAnsi="PT Serif"/>
          <w:i/>
          <w:iCs/>
          <w:sz w:val="21"/>
          <w:szCs w:val="21"/>
        </w:rPr>
        <w:t>G. nakajimai</w:t>
      </w:r>
      <w:r w:rsidR="00545BFD">
        <w:rPr>
          <w:rFonts w:ascii="PT Serif" w:hAnsi="PT Serif"/>
          <w:sz w:val="21"/>
          <w:szCs w:val="21"/>
        </w:rPr>
        <w:t xml:space="preserve"> is</w:t>
      </w:r>
      <w:r w:rsidR="001F6894">
        <w:rPr>
          <w:rFonts w:ascii="PT Serif" w:hAnsi="PT Serif"/>
          <w:sz w:val="21"/>
          <w:szCs w:val="21"/>
        </w:rPr>
        <w:t xml:space="preserve"> highly localized </w:t>
      </w:r>
      <w:commentRangeStart w:id="240"/>
      <w:r>
        <w:rPr>
          <w:rFonts w:ascii="PT Serif" w:hAnsi="PT Serif" w:hint="eastAsia"/>
          <w:sz w:val="21"/>
          <w:szCs w:val="21"/>
        </w:rPr>
        <w:t xml:space="preserve">within a specific </w:t>
      </w:r>
      <w:r w:rsidR="001F6894">
        <w:rPr>
          <w:rFonts w:ascii="PT Serif" w:hAnsi="PT Serif"/>
          <w:sz w:val="21"/>
          <w:szCs w:val="21"/>
        </w:rPr>
        <w:t>area</w:t>
      </w:r>
      <w:r>
        <w:rPr>
          <w:rFonts w:ascii="PT Serif" w:hAnsi="PT Serif" w:hint="eastAsia"/>
          <w:sz w:val="21"/>
          <w:szCs w:val="21"/>
        </w:rPr>
        <w:t xml:space="preserve"> </w:t>
      </w:r>
      <w:commentRangeEnd w:id="240"/>
      <w:r w:rsidR="00BC76A9">
        <w:rPr>
          <w:rStyle w:val="CommentReference"/>
        </w:rPr>
        <w:commentReference w:id="240"/>
      </w:r>
      <w:r w:rsidR="001F6894">
        <w:rPr>
          <w:rFonts w:ascii="PT Serif" w:hAnsi="PT Serif"/>
          <w:sz w:val="21"/>
          <w:szCs w:val="21"/>
        </w:rPr>
        <w:t xml:space="preserve">compared to </w:t>
      </w:r>
      <w:r>
        <w:rPr>
          <w:rFonts w:ascii="PT Serif" w:hAnsi="PT Serif"/>
          <w:sz w:val="21"/>
          <w:szCs w:val="21"/>
        </w:rPr>
        <w:t xml:space="preserve">the </w:t>
      </w:r>
      <w:r w:rsidR="001F6894">
        <w:rPr>
          <w:rFonts w:ascii="PT Serif" w:hAnsi="PT Serif"/>
          <w:sz w:val="21"/>
          <w:szCs w:val="21"/>
        </w:rPr>
        <w:t>other two species.</w:t>
      </w:r>
      <w:r>
        <w:rPr>
          <w:rFonts w:ascii="PT Serif" w:hAnsi="PT Serif" w:hint="eastAsia"/>
          <w:sz w:val="21"/>
          <w:szCs w:val="21"/>
        </w:rPr>
        <w:t xml:space="preserve"> Pleometrosis observed in</w:t>
      </w:r>
      <w:r w:rsidR="001F6894">
        <w:rPr>
          <w:rFonts w:ascii="PT Serif" w:hAnsi="PT Serif"/>
          <w:sz w:val="21"/>
          <w:szCs w:val="21"/>
        </w:rPr>
        <w:t xml:space="preserve"> </w:t>
      </w:r>
      <w:r w:rsidR="001F6894" w:rsidRPr="00834ED3">
        <w:rPr>
          <w:rFonts w:ascii="PT Serif" w:hAnsi="PT Serif"/>
          <w:i/>
          <w:iCs/>
          <w:sz w:val="21"/>
          <w:szCs w:val="21"/>
        </w:rPr>
        <w:t>G. nakajimai</w:t>
      </w:r>
      <w:r w:rsidR="001F6894">
        <w:rPr>
          <w:rFonts w:ascii="PT Serif" w:hAnsi="PT Serif"/>
          <w:sz w:val="21"/>
          <w:szCs w:val="21"/>
        </w:rPr>
        <w:t xml:space="preserve"> may have</w:t>
      </w:r>
      <w:r>
        <w:rPr>
          <w:rFonts w:ascii="PT Serif" w:hAnsi="PT Serif" w:hint="eastAsia"/>
          <w:sz w:val="21"/>
          <w:szCs w:val="21"/>
        </w:rPr>
        <w:t xml:space="preserve"> been due to their</w:t>
      </w:r>
      <w:r w:rsidR="001F6894">
        <w:rPr>
          <w:rFonts w:ascii="PT Serif" w:hAnsi="PT Serif"/>
          <w:sz w:val="21"/>
          <w:szCs w:val="21"/>
        </w:rPr>
        <w:t xml:space="preserve"> </w:t>
      </w:r>
      <w:r>
        <w:rPr>
          <w:rFonts w:ascii="PT Serif" w:hAnsi="PT Serif"/>
          <w:sz w:val="21"/>
          <w:szCs w:val="21"/>
        </w:rPr>
        <w:t>particular</w:t>
      </w:r>
      <w:r w:rsidR="000107BC">
        <w:rPr>
          <w:rFonts w:ascii="PT Serif" w:hAnsi="PT Serif"/>
          <w:sz w:val="21"/>
          <w:szCs w:val="21"/>
        </w:rPr>
        <w:t xml:space="preserve"> requirement</w:t>
      </w:r>
      <w:r>
        <w:rPr>
          <w:rFonts w:ascii="PT Serif" w:hAnsi="PT Serif"/>
          <w:sz w:val="21"/>
          <w:szCs w:val="21"/>
        </w:rPr>
        <w:t>s</w:t>
      </w:r>
      <w:r w:rsidR="000107BC">
        <w:rPr>
          <w:rFonts w:ascii="PT Serif" w:hAnsi="PT Serif"/>
          <w:sz w:val="21"/>
          <w:szCs w:val="21"/>
        </w:rPr>
        <w:t xml:space="preserve"> as a site of colony foundation</w:t>
      </w:r>
      <w:commentRangeStart w:id="241"/>
      <w:r>
        <w:rPr>
          <w:rFonts w:ascii="PT Serif" w:hAnsi="PT Serif" w:hint="eastAsia"/>
          <w:sz w:val="21"/>
          <w:szCs w:val="21"/>
        </w:rPr>
        <w:t>,</w:t>
      </w:r>
      <w:commentRangeEnd w:id="241"/>
      <w:r w:rsidR="003B6C7E">
        <w:rPr>
          <w:rStyle w:val="CommentReference"/>
        </w:rPr>
        <w:commentReference w:id="241"/>
      </w:r>
    </w:p>
    <w:p w14:paraId="59BE1A6F" w14:textId="77777777" w:rsidR="000165E6" w:rsidRDefault="000165E6" w:rsidP="005E6456">
      <w:pPr>
        <w:snapToGrid w:val="0"/>
        <w:spacing w:after="0" w:line="240" w:lineRule="auto"/>
        <w:jc w:val="both"/>
        <w:rPr>
          <w:rFonts w:ascii="PT Serif" w:hAnsi="PT Serif"/>
          <w:sz w:val="21"/>
          <w:szCs w:val="21"/>
        </w:rPr>
      </w:pPr>
    </w:p>
    <w:p w14:paraId="3B22685A" w14:textId="05E86726" w:rsidR="00655111" w:rsidRPr="00834ED3" w:rsidRDefault="00655111" w:rsidP="005E6456">
      <w:pPr>
        <w:snapToGrid w:val="0"/>
        <w:spacing w:after="0" w:line="240" w:lineRule="auto"/>
        <w:jc w:val="both"/>
        <w:rPr>
          <w:rFonts w:ascii="PT Serif" w:hAnsi="PT Serif"/>
          <w:b/>
          <w:bCs/>
          <w:i/>
          <w:iCs/>
          <w:sz w:val="21"/>
          <w:szCs w:val="21"/>
        </w:rPr>
      </w:pPr>
      <w:commentRangeStart w:id="242"/>
      <w:r w:rsidRPr="00834ED3">
        <w:rPr>
          <w:rFonts w:ascii="PT Serif" w:hAnsi="PT Serif"/>
          <w:b/>
          <w:bCs/>
          <w:i/>
          <w:iCs/>
          <w:sz w:val="21"/>
          <w:szCs w:val="21"/>
        </w:rPr>
        <w:t>Conclusion</w:t>
      </w:r>
      <w:commentRangeEnd w:id="242"/>
      <w:r w:rsidR="003B6C7E">
        <w:rPr>
          <w:rStyle w:val="CommentReference"/>
        </w:rPr>
        <w:commentReference w:id="242"/>
      </w:r>
    </w:p>
    <w:p w14:paraId="250E9A5C" w14:textId="4A1447ED" w:rsidR="00834ED3" w:rsidRDefault="00834ED3">
      <w:pPr>
        <w:snapToGrid w:val="0"/>
        <w:spacing w:after="0" w:line="240" w:lineRule="auto"/>
        <w:jc w:val="both"/>
        <w:rPr>
          <w:rFonts w:ascii="PT Serif" w:hAnsi="PT Serif"/>
          <w:sz w:val="21"/>
          <w:szCs w:val="21"/>
        </w:rPr>
        <w:pPrChange w:id="243" w:author="Simon Hellemans" w:date="2025-02-18T11:00:00Z">
          <w:pPr>
            <w:snapToGrid w:val="0"/>
            <w:spacing w:after="0" w:line="240" w:lineRule="auto"/>
            <w:ind w:firstLine="360"/>
            <w:jc w:val="both"/>
          </w:pPr>
        </w:pPrChange>
      </w:pPr>
      <w:r>
        <w:rPr>
          <w:rFonts w:ascii="PT Serif" w:hAnsi="PT Serif"/>
          <w:sz w:val="21"/>
          <w:szCs w:val="21"/>
        </w:rPr>
        <w:t>Parthenogenesis ability has evolved independently many times</w:t>
      </w:r>
      <w:r>
        <w:rPr>
          <w:rFonts w:ascii="PT Serif" w:hAnsi="PT Serif" w:hint="eastAsia"/>
          <w:sz w:val="21"/>
          <w:szCs w:val="21"/>
        </w:rPr>
        <w:t xml:space="preserve"> in termites</w:t>
      </w:r>
      <w:r w:rsidR="00382E18">
        <w:rPr>
          <w:rFonts w:ascii="PT Serif" w:hAnsi="PT Serif"/>
          <w:sz w:val="21"/>
          <w:szCs w:val="21"/>
        </w:rPr>
        <w:t xml:space="preserve"> </w:t>
      </w:r>
      <w:r w:rsidR="00382E18">
        <w:rPr>
          <w:rFonts w:ascii="PT Serif" w:hAnsi="PT Serif"/>
          <w:sz w:val="21"/>
          <w:szCs w:val="21"/>
        </w:rPr>
        <w:fldChar w:fldCharType="begin"/>
      </w:r>
      <w:r w:rsidR="00F05369">
        <w:rPr>
          <w:rFonts w:ascii="PT Serif" w:hAnsi="PT Serif"/>
          <w:sz w:val="21"/>
          <w:szCs w:val="21"/>
        </w:rPr>
        <w:instrText xml:space="preserve"> ADDIN ZOTERO_ITEM CSL_CITATION {"citationID":"TFmSelwD","properties":{"formattedCitation":"[17,18,40]","plainCitation":"[17,18,40]","noteIndex":0},"citationItems":[{"id":1352,"uris":["http://zotero.org/users/9949769/items/L7Y9MB2H"],"itemData":{"id":1352,"type":"chapter","container-title":"Biology of Termites: a Modern Synthesis","event-place":"Dordrecht","note":"DOI: 10.1007/978-90-481-3977-4_10","page":"255-277","publisher":"Springer Netherlands","publisher-place":"Dordrecht","title":"Sexual and Asexual Reproduction in Termites","URL":"http://link.springer.com/10.1007/978-90-481-3977-4_10","author":[{"family":"Matsuura","given":"Kenji"}],"accessed":{"date-parts":[["2016",7,13]]},"issued":{"date-parts":[["2010"]]},"citation-key":"matsuura2010Biolo"}},{"id":15023,"uris":["http://zotero.org/users/9949769/items/9QZFL9JM"],"itemData":{"id":15023,"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id":23243,"uris":["http://zotero.org/users/9949769/items/3MED24Q4"],"itemData":{"id":23243,"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societies","volume":"66","author":[{"family":"Yashiro","given":"Toshihisa"}],"issued":{"date-parts":[["2024"]]},"citation-key":"yashiro2024Popul"}}],"schema":"https://github.com/citation-style-language/schema/raw/master/csl-citation.json"} </w:instrText>
      </w:r>
      <w:r w:rsidR="00382E18">
        <w:rPr>
          <w:rFonts w:ascii="PT Serif" w:hAnsi="PT Serif"/>
          <w:sz w:val="21"/>
          <w:szCs w:val="21"/>
        </w:rPr>
        <w:fldChar w:fldCharType="separate"/>
      </w:r>
      <w:r w:rsidR="00382E18" w:rsidRPr="00382E18">
        <w:rPr>
          <w:rFonts w:ascii="PT Serif" w:hAnsi="PT Serif"/>
          <w:sz w:val="21"/>
        </w:rPr>
        <w:t>[17,18,40]</w:t>
      </w:r>
      <w:r w:rsidR="00382E18">
        <w:rPr>
          <w:rFonts w:ascii="PT Serif" w:hAnsi="PT Serif"/>
          <w:sz w:val="21"/>
          <w:szCs w:val="21"/>
        </w:rPr>
        <w:fldChar w:fldCharType="end"/>
      </w:r>
      <w:r>
        <w:rPr>
          <w:rFonts w:ascii="PT Serif" w:hAnsi="PT Serif"/>
          <w:sz w:val="21"/>
          <w:szCs w:val="21"/>
        </w:rPr>
        <w:t xml:space="preserve">, but </w:t>
      </w:r>
      <w:r>
        <w:rPr>
          <w:rFonts w:ascii="PT Serif" w:hAnsi="PT Serif" w:hint="eastAsia"/>
          <w:sz w:val="21"/>
          <w:szCs w:val="21"/>
        </w:rPr>
        <w:t>asexual society</w:t>
      </w:r>
      <w:r>
        <w:rPr>
          <w:rFonts w:ascii="PT Serif" w:hAnsi="PT Serif"/>
          <w:sz w:val="21"/>
          <w:szCs w:val="21"/>
        </w:rPr>
        <w:t xml:space="preserve"> only happens in </w:t>
      </w:r>
      <w:r w:rsidRPr="00834ED3">
        <w:rPr>
          <w:rFonts w:ascii="PT Serif" w:hAnsi="PT Serif"/>
          <w:i/>
          <w:iCs/>
          <w:sz w:val="21"/>
          <w:szCs w:val="21"/>
        </w:rPr>
        <w:t>G. nakajimai</w:t>
      </w:r>
      <w:r>
        <w:rPr>
          <w:rFonts w:ascii="PT Serif" w:hAnsi="PT Serif"/>
          <w:sz w:val="21"/>
          <w:szCs w:val="21"/>
        </w:rPr>
        <w:t xml:space="preserve"> </w:t>
      </w:r>
      <w:r>
        <w:rPr>
          <w:rFonts w:ascii="PT Serif" w:hAnsi="PT Serif" w:hint="eastAsia"/>
          <w:sz w:val="21"/>
          <w:szCs w:val="21"/>
        </w:rPr>
        <w:t>as</w:t>
      </w:r>
      <w:r>
        <w:rPr>
          <w:rFonts w:ascii="PT Serif" w:hAnsi="PT Serif"/>
          <w:sz w:val="21"/>
          <w:szCs w:val="21"/>
        </w:rPr>
        <w:t xml:space="preserve"> far</w:t>
      </w:r>
      <w:r>
        <w:rPr>
          <w:rFonts w:ascii="PT Serif" w:hAnsi="PT Serif" w:hint="eastAsia"/>
          <w:sz w:val="21"/>
          <w:szCs w:val="21"/>
        </w:rPr>
        <w:t xml:space="preserve"> as we know</w:t>
      </w:r>
      <w:r>
        <w:rPr>
          <w:rFonts w:ascii="PT Serif" w:hAnsi="PT Serif"/>
          <w:sz w:val="21"/>
          <w:szCs w:val="21"/>
        </w:rPr>
        <w:t xml:space="preserve">. </w:t>
      </w:r>
      <w:r w:rsidR="00B05984">
        <w:rPr>
          <w:rFonts w:ascii="PT Serif" w:hAnsi="PT Serif" w:hint="eastAsia"/>
          <w:sz w:val="21"/>
          <w:szCs w:val="21"/>
        </w:rPr>
        <w:t xml:space="preserve">We attributed this rarity to </w:t>
      </w:r>
      <w:r w:rsidR="00B05984">
        <w:rPr>
          <w:rFonts w:ascii="PT Serif" w:hAnsi="PT Serif"/>
          <w:sz w:val="21"/>
          <w:szCs w:val="21"/>
        </w:rPr>
        <w:t xml:space="preserve">the </w:t>
      </w:r>
      <w:r w:rsidR="00B05984">
        <w:rPr>
          <w:rFonts w:ascii="PT Serif" w:hAnsi="PT Serif" w:hint="eastAsia"/>
          <w:sz w:val="21"/>
          <w:szCs w:val="21"/>
        </w:rPr>
        <w:t xml:space="preserve">complex combination of required </w:t>
      </w:r>
      <w:r>
        <w:rPr>
          <w:rFonts w:ascii="PT Serif" w:hAnsi="PT Serif"/>
          <w:sz w:val="21"/>
          <w:szCs w:val="21"/>
        </w:rPr>
        <w:t>preadaptation</w:t>
      </w:r>
      <w:r w:rsidR="00B05984">
        <w:rPr>
          <w:rFonts w:ascii="PT Serif" w:hAnsi="PT Serif" w:hint="eastAsia"/>
          <w:sz w:val="21"/>
          <w:szCs w:val="21"/>
        </w:rPr>
        <w:t>s</w:t>
      </w:r>
      <w:r w:rsidR="00382E18">
        <w:rPr>
          <w:rFonts w:ascii="PT Serif" w:hAnsi="PT Serif"/>
          <w:sz w:val="21"/>
          <w:szCs w:val="21"/>
        </w:rPr>
        <w:t>, including females being active sex (</w:t>
      </w:r>
      <w:r w:rsidR="00382E18">
        <w:rPr>
          <w:rFonts w:ascii="PT Serif" w:hAnsi="PT Serif" w:hint="eastAsia"/>
          <w:sz w:val="21"/>
          <w:szCs w:val="21"/>
        </w:rPr>
        <w:t>Fig. 1), lack of tandem running (Fig. 2), and pleometrosis</w:t>
      </w:r>
      <w:r>
        <w:rPr>
          <w:rFonts w:ascii="PT Serif" w:hAnsi="PT Serif"/>
          <w:sz w:val="21"/>
          <w:szCs w:val="21"/>
        </w:rPr>
        <w:t>.</w:t>
      </w:r>
      <w:r>
        <w:rPr>
          <w:rFonts w:ascii="PT Serif" w:hAnsi="PT Serif" w:hint="eastAsia"/>
          <w:sz w:val="21"/>
          <w:szCs w:val="21"/>
        </w:rPr>
        <w:t xml:space="preserve"> For example, </w:t>
      </w:r>
      <w:r w:rsidRPr="00B05984">
        <w:rPr>
          <w:rFonts w:ascii="PT Serif" w:hAnsi="PT Serif" w:hint="eastAsia"/>
          <w:i/>
          <w:iCs/>
          <w:sz w:val="21"/>
          <w:szCs w:val="21"/>
        </w:rPr>
        <w:t>Reticulitermes</w:t>
      </w:r>
      <w:r>
        <w:rPr>
          <w:rFonts w:ascii="PT Serif" w:hAnsi="PT Serif" w:hint="eastAsia"/>
          <w:sz w:val="21"/>
          <w:szCs w:val="21"/>
        </w:rPr>
        <w:t xml:space="preserve"> termites and several other termite</w:t>
      </w:r>
      <w:r w:rsidR="00B05984">
        <w:rPr>
          <w:rFonts w:ascii="PT Serif" w:hAnsi="PT Serif"/>
          <w:sz w:val="21"/>
          <w:szCs w:val="21"/>
        </w:rPr>
        <w:t>s</w:t>
      </w:r>
      <w:r>
        <w:rPr>
          <w:rFonts w:ascii="PT Serif" w:hAnsi="PT Serif" w:hint="eastAsia"/>
          <w:sz w:val="21"/>
          <w:szCs w:val="21"/>
        </w:rPr>
        <w:t xml:space="preserve"> incorporate facultative parthenogenesis into their colony reproductive system and life history</w:t>
      </w:r>
      <w:r w:rsidR="00B05984">
        <w:rPr>
          <w:rFonts w:ascii="PT Serif" w:hAnsi="PT Serif" w:hint="eastAsia"/>
          <w:sz w:val="21"/>
          <w:szCs w:val="21"/>
        </w:rPr>
        <w:t xml:space="preserve"> </w:t>
      </w:r>
      <w:r w:rsidR="002F61AC">
        <w:rPr>
          <w:rFonts w:ascii="PT Serif" w:hAnsi="PT Serif"/>
          <w:sz w:val="21"/>
          <w:szCs w:val="21"/>
        </w:rPr>
        <w:fldChar w:fldCharType="begin"/>
      </w:r>
      <w:r w:rsidR="00F05369">
        <w:rPr>
          <w:rFonts w:ascii="PT Serif" w:hAnsi="PT Serif"/>
          <w:sz w:val="21"/>
          <w:szCs w:val="21"/>
        </w:rPr>
        <w:instrText xml:space="preserve"> ADDIN ZOTERO_ITEM CSL_CITATION {"citationID":"rSeNoowU","properties":{"formattedCitation":"[40,41]","plainCitation":"[40,41]","noteIndex":0},"citationItems":[{"id":1081,"uris":["http://zotero.org/users/9949769/items/Y84246HL"],"itemData":{"id":1081,"type":"article-journal","abstract":"The evolution and maintenance of sexual reproduction may involve important tradeoffs because asexual reproduction can double an individual's contribution to the gene pool but reduces diversity. Moreover, in social insects the maintenance of genetic diversity among workers may be important for colony growth and survival. We identified a previously unknown termite breeding system in which both parthenogenesis and sexual reproduction are conditionally used. Queens produce their replacements asexually but use normal sexual reproduction to produce other colony members. These findings show how eusociality can lead to extraordinary reproductive systems and provide important insights into the advantages and disadvantages of sex.","container-title":"Science","DOI":"10.1126/science.1169702","ISSN":"1095-9203","issue":"5922","note":"PMID: 19325106","page":"1687","title":"Queen succession through asexual reproduction in termites.","volume":"323","author":[{"family":"Matsuura","given":"Kenji"},{"family":"Vargo","given":"Edward L."},{"family":"Kawatsu","given":"Kazutaka"},{"family":"Labadie","given":"Paul E."},{"family":"Nakano","given":"Hiroko"},{"family":"Yashiro","given":"Toshihisa"},{"family":"Tsuji","given":"Kazuki"}],"issued":{"date-parts":[["2009",3,27]]},"citation-key":"matsuura2009Scien"}},{"id":15023,"uris":["http://zotero.org/users/9949769/items/9QZFL9JM"],"itemData":{"id":15023,"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schema":"https://github.com/citation-style-language/schema/raw/master/csl-citation.json"} </w:instrText>
      </w:r>
      <w:r w:rsidR="002F61AC">
        <w:rPr>
          <w:rFonts w:ascii="PT Serif" w:hAnsi="PT Serif"/>
          <w:sz w:val="21"/>
          <w:szCs w:val="21"/>
        </w:rPr>
        <w:fldChar w:fldCharType="separate"/>
      </w:r>
      <w:r w:rsidR="009A7981" w:rsidRPr="009A7981">
        <w:rPr>
          <w:rFonts w:ascii="PT Serif" w:hAnsi="PT Serif"/>
          <w:sz w:val="21"/>
        </w:rPr>
        <w:t>[40,41]</w:t>
      </w:r>
      <w:r w:rsidR="002F61AC">
        <w:rPr>
          <w:rFonts w:ascii="PT Serif" w:hAnsi="PT Serif"/>
          <w:sz w:val="21"/>
          <w:szCs w:val="21"/>
        </w:rPr>
        <w:fldChar w:fldCharType="end"/>
      </w:r>
      <w:r>
        <w:rPr>
          <w:rFonts w:ascii="PT Serif" w:hAnsi="PT Serif" w:hint="eastAsia"/>
          <w:sz w:val="21"/>
          <w:szCs w:val="21"/>
        </w:rPr>
        <w:t>. Also, these species show female-female pairing and colony foundation</w:t>
      </w:r>
      <w:r w:rsidR="00B05984">
        <w:rPr>
          <w:rFonts w:ascii="PT Serif" w:hAnsi="PT Serif" w:hint="eastAsia"/>
          <w:sz w:val="21"/>
          <w:szCs w:val="21"/>
        </w:rPr>
        <w:t xml:space="preserve"> </w:t>
      </w:r>
      <w:r w:rsidR="002F61AC">
        <w:rPr>
          <w:rFonts w:ascii="PT Serif" w:hAnsi="PT Serif"/>
          <w:sz w:val="21"/>
          <w:szCs w:val="21"/>
        </w:rPr>
        <w:fldChar w:fldCharType="begin"/>
      </w:r>
      <w:r w:rsidR="00F05369">
        <w:rPr>
          <w:rFonts w:ascii="PT Serif" w:hAnsi="PT Serif"/>
          <w:sz w:val="21"/>
          <w:szCs w:val="21"/>
        </w:rPr>
        <w:instrText xml:space="preserve"> ADDIN ZOTERO_ITEM CSL_CITATION {"citationID":"MlKnikYm","properties":{"formattedCitation":"[42]","plainCitation":"[42]","noteIndex":0},"citationItems":[{"id":4655,"uris":["http://zotero.org/users/9949769/items/LBGW48PH"],"itemData":{"id":4655,"type":"article-journal","abstract":"In termites, a male and a female usually found a colony cooperatively. However, pairing efficiency tends to be low in Reticulitermes speratus because of a limited mate-searching range, the female-biased sex ratio, and a relatively low calling ability. Females that fail to pair with males found colonies either in female–female pairs or even alone. In the laboratory, we examined colony foundation by single females (F), female–female pairs (FF), and normal male–female pairs (FM). The time until colony foundation (when termites began excavating wood baits) differed significantly among the unit types. Time until excavation was much longer for single females than for FF and FM units, which reflects the relative success of colony foundation. The survival rate of single females was also significantly lower than that of FF- and FM-unit females, although there was no difference between FF and FM units. This result demonstrates that cooperation, even female–female, promotes female survivorship. Nevertheless, the number of progeny per female was significantly lower in FF units than in FM units, possibly because females of FF units must share reproductive output. These results lead us to the conclusion that a normal monogamous pair is the best unit for colony foundation. Nevertheless, females alone can establish colonies by parthenogenesis, and even female–female cooperation promotes colony foundation success if pairing with males is not possible. Considering the functional decision for females in F and FF units of how much time to spend searching for a male mate, we believe that these facultative pathways of colony foundation by parthenogenesis have adaptive significance.","container-title":"Population Ecology","DOI":"10.1007/PL00012022","ISSN":"14383896","issue":"2","note":"Citation Key: matsuura_nishida_2001_PopulEcol","page":"119-124","title":"Comparison of colony foundation success between sexual pairs and female asexual units in the termite &lt;i&gt;Reticulitermes speratus&lt;/i&gt; (Isoptera: Rhinotermitidae)","volume":"43","author":[{"family":"Matsuura","given":"Kenji"},{"family":"Nishida","given":"Takayoshi"}],"issued":{"date-parts":[["2001"]]},"citation-key":"matsuura2001Popul"}}],"schema":"https://github.com/citation-style-language/schema/raw/master/csl-citation.json"} </w:instrText>
      </w:r>
      <w:r w:rsidR="002F61AC">
        <w:rPr>
          <w:rFonts w:ascii="PT Serif" w:hAnsi="PT Serif"/>
          <w:sz w:val="21"/>
          <w:szCs w:val="21"/>
        </w:rPr>
        <w:fldChar w:fldCharType="separate"/>
      </w:r>
      <w:r w:rsidR="009A7981" w:rsidRPr="009A7981">
        <w:rPr>
          <w:rFonts w:ascii="PT Serif" w:hAnsi="PT Serif"/>
          <w:sz w:val="21"/>
        </w:rPr>
        <w:t>[42]</w:t>
      </w:r>
      <w:r w:rsidR="002F61AC">
        <w:rPr>
          <w:rFonts w:ascii="PT Serif" w:hAnsi="PT Serif"/>
          <w:sz w:val="21"/>
          <w:szCs w:val="21"/>
        </w:rPr>
        <w:fldChar w:fldCharType="end"/>
      </w:r>
      <w:r w:rsidR="002F61AC">
        <w:rPr>
          <w:rFonts w:ascii="PT Serif" w:hAnsi="PT Serif"/>
          <w:sz w:val="21"/>
          <w:szCs w:val="21"/>
        </w:rPr>
        <w:t>, although</w:t>
      </w:r>
      <w:r>
        <w:rPr>
          <w:rFonts w:ascii="PT Serif" w:hAnsi="PT Serif" w:hint="eastAsia"/>
          <w:sz w:val="21"/>
          <w:szCs w:val="21"/>
        </w:rPr>
        <w:t xml:space="preserve"> female-female pairs </w:t>
      </w:r>
      <w:r w:rsidR="002F61AC">
        <w:rPr>
          <w:rFonts w:ascii="PT Serif" w:hAnsi="PT Serif"/>
          <w:sz w:val="21"/>
          <w:szCs w:val="21"/>
        </w:rPr>
        <w:t>do not result in</w:t>
      </w:r>
      <w:r>
        <w:rPr>
          <w:rFonts w:ascii="PT Serif" w:hAnsi="PT Serif" w:hint="eastAsia"/>
          <w:sz w:val="21"/>
          <w:szCs w:val="21"/>
        </w:rPr>
        <w:t xml:space="preserve"> functional</w:t>
      </w:r>
      <w:r w:rsidR="002F61AC">
        <w:rPr>
          <w:rFonts w:ascii="PT Serif" w:hAnsi="PT Serif"/>
          <w:sz w:val="21"/>
          <w:szCs w:val="21"/>
        </w:rPr>
        <w:t xml:space="preserve"> colonies</w:t>
      </w:r>
      <w:r>
        <w:rPr>
          <w:rFonts w:ascii="PT Serif" w:hAnsi="PT Serif" w:hint="eastAsia"/>
          <w:sz w:val="21"/>
          <w:szCs w:val="21"/>
        </w:rPr>
        <w:t xml:space="preserve"> in </w:t>
      </w:r>
      <w:r w:rsidR="002F61AC">
        <w:rPr>
          <w:rFonts w:ascii="PT Serif" w:hAnsi="PT Serif"/>
          <w:sz w:val="21"/>
          <w:szCs w:val="21"/>
        </w:rPr>
        <w:t xml:space="preserve">a </w:t>
      </w:r>
      <w:r>
        <w:rPr>
          <w:rFonts w:ascii="PT Serif" w:hAnsi="PT Serif" w:hint="eastAsia"/>
          <w:sz w:val="21"/>
          <w:szCs w:val="21"/>
        </w:rPr>
        <w:t>long timeline</w:t>
      </w:r>
      <w:r w:rsidR="002F61AC">
        <w:rPr>
          <w:rFonts w:ascii="PT Serif" w:hAnsi="PT Serif"/>
          <w:sz w:val="21"/>
          <w:szCs w:val="21"/>
        </w:rPr>
        <w:t xml:space="preserve"> </w:t>
      </w:r>
      <w:r w:rsidR="002F61AC">
        <w:rPr>
          <w:rFonts w:ascii="PT Serif" w:hAnsi="PT Serif"/>
          <w:sz w:val="21"/>
          <w:szCs w:val="21"/>
        </w:rPr>
        <w:fldChar w:fldCharType="begin"/>
      </w:r>
      <w:r w:rsidR="00F05369">
        <w:rPr>
          <w:rFonts w:ascii="PT Serif" w:hAnsi="PT Serif"/>
          <w:sz w:val="21"/>
          <w:szCs w:val="21"/>
        </w:rPr>
        <w:instrText xml:space="preserve"> ADDIN ZOTERO_ITEM CSL_CITATION {"citationID":"WOBiJ0za","properties":{"formattedCitation":"[24,25]","plainCitation":"[24,25]","noteIndex":0},"citationItems":[{"id":23230,"uris":["http://zotero.org/users/9949769/items/W27NSMPU"],"itemData":{"id":23230,"type":"article-journal","abstract":"The Japanese subterranean termite Reticulitermes speratus exhibits a female-biased alate sex ratio. Colony foundation by female–female alate pair, and biased reproductive values between king and queen resulted from king displacement have been proposed as the causes of the biased sex ratio. These causal hypotheses can be tested by examining alate sex ratios and their geographic variation. Considering the wide north–south distribution and the need for adaptation to the winter fasting period, a body-size cline of alates may be present in this species. In this study, we examined the sex ratio variations of R. speratus alates in 157 colonies from 16 populations in the Japanese archipelago. Variations in head width and dry weight were examined in 64 colonies from 10 populations. The alate sex ratio was biased toward females. No colonies without males were found, contradicting the hypothesis that parthenogenetic colonies founded by female alates bias the sex ratios. While the female bias of numerical sex ratio was slightly more pronounced at lower temperatures (higher latitudes), the sex-investment ratio did not follow this trend. There was no clear support for the hypothesis that king displacement causes sex ratio bias. Interestingly, a distinct split sex ratio was observed at low-temperature populations, indicating the existence of another factor causing disruptive selection. The head widths and dry weights of alates were larger at lower temperatures (higher latitudes). This is the first report of an intraspecific latitudinal body size cline in termites, which is common with a temperate ant species and many ectotherms.","container-title":"Insectes Sociaux","DOI":"10.1007/s00040-024-01017-7","ISSN":"1420-9098","journalAbbreviation":"Insect. Soc.","language":"en","source":"Springer Link","title":"Intraspecific variation of sex ratio and body size along latitude in the termite Reticulitermes speratus (Isoptera: Heterotermitidae)","title-short":"Intraspecific variation of sex ratio and body size along latitude in the termite Reticulitermes speratus (Isoptera","URL":"https://doi.org/10.1007/s00040-024-01017-7","author":[{"family":"Morooka","given":"F."},{"family":"Maekawa","given":"K."},{"family":"Kitade","given":"O."}],"accessed":{"date-parts":[["2025",1,18]]},"issued":{"date-parts":[["2025",1,15]]},"citation-key":"morooka2025Insec"}},{"id":4304,"uris":["http://zotero.org/users/9949769/items/EQNB9TB4"],"itemData":{"id":4304,"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L."}],"issued":{"date-parts":[["2018"]]},"citation-key":"matsuura2018AmNa"}}],"schema":"https://github.com/citation-style-language/schema/raw/master/csl-citation.json"} </w:instrText>
      </w:r>
      <w:r w:rsidR="002F61AC">
        <w:rPr>
          <w:rFonts w:ascii="PT Serif" w:hAnsi="PT Serif"/>
          <w:sz w:val="21"/>
          <w:szCs w:val="21"/>
        </w:rPr>
        <w:fldChar w:fldCharType="separate"/>
      </w:r>
      <w:r w:rsidR="002F61AC" w:rsidRPr="002F61AC">
        <w:rPr>
          <w:rFonts w:ascii="PT Serif" w:hAnsi="PT Serif"/>
          <w:sz w:val="21"/>
        </w:rPr>
        <w:t>[24,25]</w:t>
      </w:r>
      <w:r w:rsidR="002F61AC">
        <w:rPr>
          <w:rFonts w:ascii="PT Serif" w:hAnsi="PT Serif"/>
          <w:sz w:val="21"/>
          <w:szCs w:val="21"/>
        </w:rPr>
        <w:fldChar w:fldCharType="end"/>
      </w:r>
      <w:r>
        <w:rPr>
          <w:rFonts w:ascii="PT Serif" w:hAnsi="PT Serif" w:hint="eastAsia"/>
          <w:sz w:val="21"/>
          <w:szCs w:val="21"/>
        </w:rPr>
        <w:t xml:space="preserve">. These species </w:t>
      </w:r>
      <w:r w:rsidR="002F61AC">
        <w:rPr>
          <w:rFonts w:ascii="PT Serif" w:hAnsi="PT Serif"/>
          <w:sz w:val="21"/>
          <w:szCs w:val="21"/>
        </w:rPr>
        <w:t>ultimately use</w:t>
      </w:r>
      <w:r>
        <w:rPr>
          <w:rFonts w:ascii="PT Serif" w:hAnsi="PT Serif" w:hint="eastAsia"/>
          <w:sz w:val="21"/>
          <w:szCs w:val="21"/>
        </w:rPr>
        <w:t xml:space="preserve"> strict </w:t>
      </w:r>
      <w:r w:rsidR="002F61AC">
        <w:rPr>
          <w:rFonts w:ascii="PT Serif" w:hAnsi="PT Serif"/>
          <w:sz w:val="21"/>
          <w:szCs w:val="21"/>
        </w:rPr>
        <w:t>social monogamy</w:t>
      </w:r>
      <w:r>
        <w:rPr>
          <w:rFonts w:ascii="PT Serif" w:hAnsi="PT Serif" w:hint="eastAsia"/>
          <w:sz w:val="21"/>
          <w:szCs w:val="21"/>
        </w:rPr>
        <w:t xml:space="preserve">, where </w:t>
      </w:r>
      <w:r w:rsidR="002F61AC">
        <w:rPr>
          <w:rFonts w:ascii="PT Serif" w:hAnsi="PT Serif"/>
          <w:sz w:val="21"/>
          <w:szCs w:val="21"/>
        </w:rPr>
        <w:t xml:space="preserve">the </w:t>
      </w:r>
      <w:r>
        <w:rPr>
          <w:rFonts w:ascii="PT Serif" w:hAnsi="PT Serif" w:hint="eastAsia"/>
          <w:sz w:val="21"/>
          <w:szCs w:val="21"/>
        </w:rPr>
        <w:t>presence of multiple kings or queens lead</w:t>
      </w:r>
      <w:r w:rsidR="002F61AC">
        <w:rPr>
          <w:rFonts w:ascii="PT Serif" w:hAnsi="PT Serif"/>
          <w:sz w:val="21"/>
          <w:szCs w:val="21"/>
        </w:rPr>
        <w:t>s</w:t>
      </w:r>
      <w:r>
        <w:rPr>
          <w:rFonts w:ascii="PT Serif" w:hAnsi="PT Serif" w:hint="eastAsia"/>
          <w:sz w:val="21"/>
          <w:szCs w:val="21"/>
        </w:rPr>
        <w:t xml:space="preserve"> to competition and </w:t>
      </w:r>
      <w:r w:rsidR="002F61AC">
        <w:rPr>
          <w:rFonts w:ascii="PT Serif" w:hAnsi="PT Serif"/>
          <w:sz w:val="21"/>
          <w:szCs w:val="21"/>
        </w:rPr>
        <w:t xml:space="preserve">a </w:t>
      </w:r>
      <w:r>
        <w:rPr>
          <w:rFonts w:ascii="PT Serif" w:hAnsi="PT Serif" w:hint="eastAsia"/>
          <w:sz w:val="21"/>
          <w:szCs w:val="21"/>
        </w:rPr>
        <w:t>monogamous pair. Also, male is the active sex of</w:t>
      </w:r>
      <w:r w:rsidR="002F61AC">
        <w:rPr>
          <w:rFonts w:ascii="PT Serif" w:hAnsi="PT Serif"/>
          <w:sz w:val="21"/>
          <w:szCs w:val="21"/>
        </w:rPr>
        <w:t xml:space="preserve"> tandem</w:t>
      </w:r>
      <w:r>
        <w:rPr>
          <w:rFonts w:ascii="PT Serif" w:hAnsi="PT Serif" w:hint="eastAsia"/>
          <w:sz w:val="21"/>
          <w:szCs w:val="21"/>
        </w:rPr>
        <w:t xml:space="preserve"> pairing, which</w:t>
      </w:r>
      <w:r w:rsidR="002F61AC">
        <w:rPr>
          <w:rFonts w:ascii="PT Serif" w:hAnsi="PT Serif"/>
          <w:sz w:val="21"/>
          <w:szCs w:val="21"/>
        </w:rPr>
        <w:t xml:space="preserve"> might</w:t>
      </w:r>
      <w:r>
        <w:rPr>
          <w:rFonts w:ascii="PT Serif" w:hAnsi="PT Serif" w:hint="eastAsia"/>
          <w:sz w:val="21"/>
          <w:szCs w:val="21"/>
        </w:rPr>
        <w:t xml:space="preserve"> hinder the evolution of asexuality. Similarly</w:t>
      </w:r>
      <w:r w:rsidR="002F61AC">
        <w:rPr>
          <w:rFonts w:ascii="PT Serif" w:hAnsi="PT Serif"/>
          <w:sz w:val="21"/>
          <w:szCs w:val="21"/>
        </w:rPr>
        <w:t>,</w:t>
      </w:r>
      <w:r>
        <w:rPr>
          <w:rFonts w:ascii="PT Serif" w:hAnsi="PT Serif" w:hint="eastAsia"/>
          <w:sz w:val="21"/>
          <w:szCs w:val="21"/>
        </w:rPr>
        <w:t xml:space="preserve"> </w:t>
      </w:r>
      <w:r w:rsidRPr="002F61AC">
        <w:rPr>
          <w:rFonts w:ascii="PT Serif" w:hAnsi="PT Serif" w:hint="eastAsia"/>
          <w:i/>
          <w:iCs/>
          <w:sz w:val="21"/>
          <w:szCs w:val="21"/>
        </w:rPr>
        <w:t>Neotermes sugioi</w:t>
      </w:r>
      <w:r>
        <w:rPr>
          <w:rFonts w:ascii="PT Serif" w:hAnsi="PT Serif" w:hint="eastAsia"/>
          <w:sz w:val="21"/>
          <w:szCs w:val="21"/>
        </w:rPr>
        <w:t xml:space="preserve"> shows facultative parthenogenesis and even lacks tandem running behavior</w:t>
      </w:r>
      <w:r w:rsidR="00382E18">
        <w:rPr>
          <w:rFonts w:ascii="PT Serif" w:hAnsi="PT Serif" w:hint="eastAsia"/>
          <w:sz w:val="21"/>
          <w:szCs w:val="21"/>
        </w:rPr>
        <w:t xml:space="preserve"> </w:t>
      </w:r>
      <w:r w:rsidR="00382E18">
        <w:rPr>
          <w:rFonts w:ascii="PT Serif" w:hAnsi="PT Serif"/>
          <w:sz w:val="21"/>
          <w:szCs w:val="21"/>
        </w:rPr>
        <w:fldChar w:fldCharType="begin"/>
      </w:r>
      <w:r w:rsidR="00F05369">
        <w:rPr>
          <w:rFonts w:ascii="PT Serif" w:hAnsi="PT Serif"/>
          <w:sz w:val="21"/>
          <w:szCs w:val="21"/>
        </w:rPr>
        <w:instrText xml:space="preserve"> ADDIN ZOTERO_ITEM CSL_CITATION {"citationID":"AOKgdKp3","properties":{"formattedCitation":"[38,43]","plainCitation":"[38,43]","noteIndex":0},"citationItems":[{"id":12705,"uris":["http://zotero.org/users/9949769/items/XWPT3SNW"],"itemData":{"id":12705,"type":"article-journal","abstract":"Differences in the dispersal flight patterns among termite families are correlated with the difference between the two life history characteristics exhibited by this group: “separate-piece nesters” versus “single-piece nesters.” However, information remains limited on the phenology and the life history characteristics of single-piece nesters, impeding our understanding of this topic. We report the flight phenology of an Asian single-piece nester termite Neotermes koshunensis on Okinawa Island, Japan. In 1983–1984, a light-trap survey showed that N. koshunensis exhibited an extended dispersal flight period from late April to early November, peaking in June, with a female-biased sex ratio. Between 1983 and 2012, the collection of 134 whole colonies of N. koshunensis from the surrounding area confirmed the presence of alates and pre-alate nymphs within the colonies over 7 months, reflecting the extended flight season of this termite species, probably in association with the extended dispersal flight season. However, in some cases, alates and pre-alate nymphs were also retained in the colonies after the dispersal flight season (i.e., winter, from December to February). The daily number of trapped alates in 1983 was positively correlated with temperature and relative humidity; however, alate production inside the colony was also positively correlated with temperature, relative humidity, and precipitation. Thus, these environmental factors might promote the flight activity of this termite by enhancing alate production inside the colony. Furthermore, temperature also had a significantly positive effect in the model incorporating the density of alates in the colony, along with environmental factors; thus, temperature might facilitate the release of alate from colonies. The accumulation of information on the phenology and life history characteristics of alate advances our understanding of the different dispersal strategies used by termites, providing insights into how the different families have evolved.","container-title":"Insectes Sociaux","DOI":"10.1007/s00040-018-0616-9","ISSN":"14209098","issue":"2","note":"publisher: Springer International Publishing\nISBN: 0123456789\nCitation Key: sugioCharacteristicsDispersalFlight2018","page":"323-330","title":"Characteristics of dispersal flight and disperser production in an Asian dry-wood termite, &lt;i&gt;Neotermes koshunensis&lt;/i&gt; (Isoptera, Kalotermitidae)","volume":"65","author":[{"family":"Sugio","given":"K."},{"family":"Miyaguni","given":"Y."},{"family":"Tayasu","given":"I."}],"issued":{"date-parts":[["2018"]]},"citation-key":"sugio2018Insec"}},{"id":15019,"uris":["http://zotero.org/users/9949769/items/5Z9KUW5A"],"itemData":{"id":15019,"type":"article-journal","abstract":"Parthenogenesis is a relatively rare reproductive mode in nature compared to sex. In social insects, the evolution of parthenogenesis has a notable impact on their life histories. Some termites with parthenogenetic ability produce numerous non-dispersing supplementary queens asexually, whereas other castes are produced via sexual reproduction. This asexual queen succession (AQS) system is adaptive because hundreds of the asexual queens improve the reproductive potential of the colony and maintain the genetic diversity within the colony. However, the evolutionary process of the AQS system remains unclear because parthenogenetic species without this system are unknown. Here, we report facultative parthenogenesis in the drywood termite Neotermes koshunensis. Although the eggs produced by females isolated from males hatched, the hatching rate of those eggs was lower than that of the eggs produced by females kept with males. These parthenogenetic offspring inherited only the maternal alleles and showed high homozygosity, which indicates that the mechanism of ploidy restoration is terminal fusion. A previous study showed that most colonies of this species have a single queen or orphan; thus, the AQS system has not evolved despite their parthenogenetic ability. Further investigations of N. koshunensis will reveal how parthenogenesis evolved and its role in the insect societies.","container-title":"Scientific Reports","DOI":"10.1038/srep30712","ISSN":"2045-2322","issue":"1","journalAbbreviation":"Sci Rep","language":"en","license":"2016 The Author(s)","note":"number: 1\npublisher: Nature Publishing Group","page":"30712","source":"www.nature.com","title":"Facultative parthenogenesis in the Ryukyu drywood termite &lt;i&gt;Neotermes koshunensis&lt;/i&gt;","volume":"6","author":[{"family":"Kobayashi","given":"Kazuya"},{"family":"Miyaguni","given":"Yasushi"}],"issued":{"date-parts":[["2016",7,28]]},"citation-key":"kobayashi2016SciR"}}],"schema":"https://github.com/citation-style-language/schema/raw/master/csl-citation.json"} </w:instrText>
      </w:r>
      <w:r w:rsidR="00382E18">
        <w:rPr>
          <w:rFonts w:ascii="PT Serif" w:hAnsi="PT Serif"/>
          <w:sz w:val="21"/>
          <w:szCs w:val="21"/>
        </w:rPr>
        <w:fldChar w:fldCharType="separate"/>
      </w:r>
      <w:r w:rsidR="00382E18" w:rsidRPr="00382E18">
        <w:rPr>
          <w:rFonts w:ascii="PT Serif" w:hAnsi="PT Serif"/>
          <w:sz w:val="21"/>
        </w:rPr>
        <w:t>[38,43]</w:t>
      </w:r>
      <w:r w:rsidR="00382E18">
        <w:rPr>
          <w:rFonts w:ascii="PT Serif" w:hAnsi="PT Serif"/>
          <w:sz w:val="21"/>
          <w:szCs w:val="21"/>
        </w:rPr>
        <w:fldChar w:fldCharType="end"/>
      </w:r>
      <w:r>
        <w:rPr>
          <w:rFonts w:ascii="PT Serif" w:hAnsi="PT Serif" w:hint="eastAsia"/>
          <w:sz w:val="21"/>
          <w:szCs w:val="21"/>
        </w:rPr>
        <w:t>. However, this species also show</w:t>
      </w:r>
      <w:r w:rsidR="002F61AC">
        <w:rPr>
          <w:rFonts w:ascii="PT Serif" w:hAnsi="PT Serif"/>
          <w:sz w:val="21"/>
          <w:szCs w:val="21"/>
        </w:rPr>
        <w:t>s</w:t>
      </w:r>
      <w:r>
        <w:rPr>
          <w:rFonts w:ascii="PT Serif" w:hAnsi="PT Serif" w:hint="eastAsia"/>
          <w:sz w:val="21"/>
          <w:szCs w:val="21"/>
        </w:rPr>
        <w:t xml:space="preserve"> strict monogamous pairing.</w:t>
      </w:r>
    </w:p>
    <w:p w14:paraId="742EAFA4" w14:textId="76B6D86E" w:rsidR="00BA60F1" w:rsidRDefault="00676044" w:rsidP="00655111">
      <w:pPr>
        <w:snapToGrid w:val="0"/>
        <w:spacing w:after="0" w:line="240" w:lineRule="auto"/>
        <w:ind w:firstLine="360"/>
        <w:jc w:val="both"/>
        <w:rPr>
          <w:rFonts w:ascii="PT Serif" w:hAnsi="PT Serif"/>
          <w:sz w:val="21"/>
          <w:szCs w:val="21"/>
        </w:rPr>
      </w:pPr>
      <w:r>
        <w:rPr>
          <w:rFonts w:ascii="PT Serif" w:hAnsi="PT Serif"/>
          <w:sz w:val="21"/>
          <w:szCs w:val="21"/>
        </w:rPr>
        <w:t>Sexual reproduction is the norm in animal kingdom</w:t>
      </w:r>
      <w:r w:rsidR="002F61AC">
        <w:rPr>
          <w:rFonts w:ascii="PT Serif" w:hAnsi="PT Serif"/>
          <w:sz w:val="21"/>
          <w:szCs w:val="21"/>
        </w:rPr>
        <w:t>s</w:t>
      </w:r>
      <w:r>
        <w:rPr>
          <w:rFonts w:ascii="PT Serif" w:hAnsi="PT Serif"/>
          <w:sz w:val="21"/>
          <w:szCs w:val="21"/>
        </w:rPr>
        <w:t>, and the e</w:t>
      </w:r>
      <w:r w:rsidR="00393FDF">
        <w:rPr>
          <w:rFonts w:ascii="PT Serif" w:hAnsi="PT Serif"/>
          <w:sz w:val="21"/>
          <w:szCs w:val="21"/>
        </w:rPr>
        <w:t>volution of</w:t>
      </w:r>
      <w:r w:rsidR="00946FA4">
        <w:rPr>
          <w:rFonts w:ascii="PT Serif" w:hAnsi="PT Serif"/>
          <w:sz w:val="21"/>
          <w:szCs w:val="21"/>
        </w:rPr>
        <w:t xml:space="preserve"> asexuality </w:t>
      </w:r>
      <w:r w:rsidR="00BB29AF">
        <w:rPr>
          <w:rFonts w:ascii="PT Serif" w:hAnsi="PT Serif"/>
          <w:sz w:val="21"/>
          <w:szCs w:val="21"/>
        </w:rPr>
        <w:t>does not happen randomly</w:t>
      </w:r>
      <w:r w:rsidR="00530BA6">
        <w:rPr>
          <w:rFonts w:ascii="PT Serif" w:hAnsi="PT Serif"/>
          <w:sz w:val="21"/>
          <w:szCs w:val="21"/>
        </w:rPr>
        <w:t xml:space="preserve"> across </w:t>
      </w:r>
      <w:r w:rsidR="00A85A6A">
        <w:rPr>
          <w:rFonts w:ascii="PT Serif" w:hAnsi="PT Serif"/>
          <w:sz w:val="21"/>
          <w:szCs w:val="21"/>
        </w:rPr>
        <w:t>lineages because each group has</w:t>
      </w:r>
      <w:r w:rsidR="0069022D">
        <w:rPr>
          <w:rFonts w:ascii="PT Serif" w:hAnsi="PT Serif"/>
          <w:sz w:val="21"/>
          <w:szCs w:val="21"/>
        </w:rPr>
        <w:t xml:space="preserve"> </w:t>
      </w:r>
      <w:r w:rsidR="002F61AC">
        <w:rPr>
          <w:rFonts w:ascii="PT Serif" w:hAnsi="PT Serif"/>
          <w:sz w:val="21"/>
          <w:szCs w:val="21"/>
        </w:rPr>
        <w:t>a</w:t>
      </w:r>
      <w:r w:rsidR="0069022D">
        <w:rPr>
          <w:rFonts w:ascii="PT Serif" w:hAnsi="PT Serif"/>
          <w:sz w:val="21"/>
          <w:szCs w:val="21"/>
        </w:rPr>
        <w:t xml:space="preserve"> specific unique hurdle to</w:t>
      </w:r>
      <w:r w:rsidR="00580A9A">
        <w:rPr>
          <w:rFonts w:ascii="PT Serif" w:hAnsi="PT Serif"/>
          <w:sz w:val="21"/>
          <w:szCs w:val="21"/>
        </w:rPr>
        <w:t xml:space="preserve"> overcome during male loss</w:t>
      </w:r>
      <w:r w:rsidR="00382E18">
        <w:rPr>
          <w:rFonts w:ascii="PT Serif" w:hAnsi="PT Serif" w:hint="eastAsia"/>
          <w:sz w:val="21"/>
          <w:szCs w:val="21"/>
        </w:rPr>
        <w:t xml:space="preserve"> </w:t>
      </w:r>
      <w:r w:rsidR="00382E18">
        <w:rPr>
          <w:rFonts w:ascii="PT Serif" w:hAnsi="PT Serif"/>
          <w:sz w:val="21"/>
          <w:szCs w:val="21"/>
        </w:rPr>
        <w:fldChar w:fldCharType="begin"/>
      </w:r>
      <w:r w:rsidR="00F05369">
        <w:rPr>
          <w:rFonts w:ascii="PT Serif" w:hAnsi="PT Serif"/>
          <w:sz w:val="21"/>
          <w:szCs w:val="21"/>
        </w:rPr>
        <w:instrText xml:space="preserve"> ADDIN ZOTERO_ITEM CSL_CITATION {"citationID":"h80iwsBn","properties":{"formattedCitation":"[2,4]","plainCitation":"[2,4]","noteIndex":0},"citationItems":[{"id":23223,"uris":["http://zotero.org/users/9949769/items/2ZQB8ZGZ"],"itemData":{"id":23223,"type":"article-journal","container-title":"Trends in Ecology &amp; Evolution","DOI":"10.1016/j.tree.2011.09.016","ISSN":"0169-5347","issue":"3","journalAbbreviation":"Trends in Ecology &amp; Evolution","language":"English","note":"publisher: Elsevier\nPMID: 22019414\nCitation Key: lehtonenManyCostsSex2012","page":"172-178","source":"www.cell.com","title":"The many costs of sex","volume":"27","author":[{"family":"Lehtonen","given":"Jussi"},{"family":"Jennions","given":"Michael D."},{"family":"Kokko","given":"Hanna"}],"issued":{"date-parts":[["2012",3,1]]},"citation-key":"lehtonen2012Trend"}},{"id":23244,"uris":["http://zotero.org/users/9949769/items/Y82CSGPJ"],"itemData":{"id":23244,"type":"article-journal","abstract":"Sexual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reproduction","volume":"30","author":[{"family":"Engelstädter","given":"Jan"}],"issued":{"date-parts":[["2008"]]},"citation-key":"engelstadter2008BioEs"}}],"schema":"https://github.com/citation-style-language/schema/raw/master/csl-citation.json"} </w:instrText>
      </w:r>
      <w:r w:rsidR="00382E18">
        <w:rPr>
          <w:rFonts w:ascii="PT Serif" w:hAnsi="PT Serif"/>
          <w:sz w:val="21"/>
          <w:szCs w:val="21"/>
        </w:rPr>
        <w:fldChar w:fldCharType="separate"/>
      </w:r>
      <w:r w:rsidR="00382E18" w:rsidRPr="00382E18">
        <w:rPr>
          <w:rFonts w:ascii="PT Serif" w:hAnsi="PT Serif"/>
          <w:sz w:val="21"/>
        </w:rPr>
        <w:t>[2,4]</w:t>
      </w:r>
      <w:r w:rsidR="00382E18">
        <w:rPr>
          <w:rFonts w:ascii="PT Serif" w:hAnsi="PT Serif"/>
          <w:sz w:val="21"/>
          <w:szCs w:val="21"/>
        </w:rPr>
        <w:fldChar w:fldCharType="end"/>
      </w:r>
      <w:r w:rsidR="00530BA6">
        <w:rPr>
          <w:rFonts w:ascii="PT Serif" w:hAnsi="PT Serif"/>
          <w:sz w:val="21"/>
          <w:szCs w:val="21"/>
        </w:rPr>
        <w:t xml:space="preserve">. </w:t>
      </w:r>
      <w:r w:rsidR="0042730F">
        <w:rPr>
          <w:rFonts w:ascii="PT Serif" w:hAnsi="PT Serif"/>
          <w:sz w:val="21"/>
          <w:szCs w:val="21"/>
        </w:rPr>
        <w:t>Many</w:t>
      </w:r>
      <w:r w:rsidR="00655111" w:rsidRPr="00610F84">
        <w:rPr>
          <w:rFonts w:ascii="PT Serif" w:hAnsi="PT Serif"/>
          <w:sz w:val="21"/>
          <w:szCs w:val="21"/>
        </w:rPr>
        <w:t xml:space="preserve"> theoretical studies of the evolution of sexuality have acknowledged tha</w:t>
      </w:r>
      <w:r w:rsidR="0042730F">
        <w:rPr>
          <w:rFonts w:ascii="PT Serif" w:hAnsi="PT Serif"/>
          <w:sz w:val="21"/>
          <w:szCs w:val="21"/>
        </w:rPr>
        <w:t xml:space="preserve">t </w:t>
      </w:r>
      <w:r w:rsidR="00655111" w:rsidRPr="00610F84">
        <w:rPr>
          <w:rFonts w:ascii="PT Serif" w:hAnsi="PT Serif"/>
          <w:sz w:val="21"/>
          <w:szCs w:val="21"/>
        </w:rPr>
        <w:t>parental care</w:t>
      </w:r>
      <w:r w:rsidR="00BA60F1">
        <w:rPr>
          <w:rFonts w:ascii="PT Serif" w:hAnsi="PT Serif"/>
          <w:sz w:val="21"/>
          <w:szCs w:val="21"/>
        </w:rPr>
        <w:t xml:space="preserve"> by males </w:t>
      </w:r>
      <w:r w:rsidR="00BE46A4">
        <w:rPr>
          <w:rFonts w:ascii="PT Serif" w:hAnsi="PT Serif"/>
          <w:sz w:val="21"/>
          <w:szCs w:val="21"/>
        </w:rPr>
        <w:t>can minimize the cost of sexual reproduction</w:t>
      </w:r>
      <w:r w:rsidR="002F61AC">
        <w:rPr>
          <w:rFonts w:ascii="PT Serif" w:hAnsi="PT Serif"/>
          <w:sz w:val="21"/>
          <w:szCs w:val="21"/>
        </w:rPr>
        <w:t>. T</w:t>
      </w:r>
      <w:r w:rsidR="00BE46A4">
        <w:rPr>
          <w:rFonts w:ascii="PT Serif" w:hAnsi="PT Serif"/>
          <w:sz w:val="21"/>
          <w:szCs w:val="21"/>
        </w:rPr>
        <w:t>h</w:t>
      </w:r>
      <w:r w:rsidR="00BA60F1">
        <w:rPr>
          <w:rFonts w:ascii="PT Serif" w:hAnsi="PT Serif"/>
          <w:sz w:val="21"/>
          <w:szCs w:val="21"/>
        </w:rPr>
        <w:t>us</w:t>
      </w:r>
      <w:r w:rsidR="002F61AC">
        <w:rPr>
          <w:rFonts w:ascii="PT Serif" w:hAnsi="PT Serif"/>
          <w:sz w:val="21"/>
          <w:szCs w:val="21"/>
        </w:rPr>
        <w:t>,</w:t>
      </w:r>
      <w:r w:rsidR="00BA60F1">
        <w:rPr>
          <w:rFonts w:ascii="PT Serif" w:hAnsi="PT Serif"/>
          <w:sz w:val="21"/>
          <w:szCs w:val="21"/>
        </w:rPr>
        <w:t xml:space="preserve"> </w:t>
      </w:r>
      <w:r w:rsidR="00F84737">
        <w:rPr>
          <w:rFonts w:ascii="PT Serif" w:hAnsi="PT Serif"/>
          <w:sz w:val="21"/>
          <w:szCs w:val="21"/>
        </w:rPr>
        <w:t>evolutionary change of behavior should accompany such species. In this study, we showed that</w:t>
      </w:r>
      <w:r w:rsidR="00D5588D">
        <w:rPr>
          <w:rFonts w:ascii="PT Serif" w:hAnsi="PT Serif"/>
          <w:sz w:val="21"/>
          <w:szCs w:val="21"/>
        </w:rPr>
        <w:t xml:space="preserve"> mate pairing behavior went through </w:t>
      </w:r>
      <w:r w:rsidR="002F61AC">
        <w:rPr>
          <w:rFonts w:ascii="PT Serif" w:hAnsi="PT Serif"/>
          <w:sz w:val="21"/>
          <w:szCs w:val="21"/>
        </w:rPr>
        <w:t>several steps of preadaptations</w:t>
      </w:r>
      <w:r w:rsidR="00A244BF">
        <w:rPr>
          <w:rFonts w:ascii="PT Serif" w:hAnsi="PT Serif"/>
          <w:sz w:val="21"/>
          <w:szCs w:val="21"/>
        </w:rPr>
        <w:t xml:space="preserve"> in the course of the evolutionary loss of males</w:t>
      </w:r>
      <w:r w:rsidR="00B74033">
        <w:rPr>
          <w:rFonts w:ascii="PT Serif" w:hAnsi="PT Serif"/>
          <w:sz w:val="21"/>
          <w:szCs w:val="21"/>
        </w:rPr>
        <w:t xml:space="preserve"> in a termite</w:t>
      </w:r>
      <w:r w:rsidR="002F61AC">
        <w:rPr>
          <w:rFonts w:ascii="PT Serif" w:hAnsi="PT Serif"/>
          <w:sz w:val="21"/>
          <w:szCs w:val="21"/>
        </w:rPr>
        <w:t>,</w:t>
      </w:r>
      <w:r w:rsidR="00B74033">
        <w:rPr>
          <w:rFonts w:ascii="PT Serif" w:hAnsi="PT Serif"/>
          <w:sz w:val="21"/>
          <w:szCs w:val="21"/>
        </w:rPr>
        <w:t xml:space="preserve"> </w:t>
      </w:r>
      <w:r w:rsidR="00B74033" w:rsidRPr="002F61AC">
        <w:rPr>
          <w:rFonts w:ascii="PT Serif" w:hAnsi="PT Serif"/>
          <w:i/>
          <w:iCs/>
          <w:sz w:val="21"/>
          <w:szCs w:val="21"/>
        </w:rPr>
        <w:t>G. nakajimai</w:t>
      </w:r>
      <w:r w:rsidR="00B74033">
        <w:rPr>
          <w:rFonts w:ascii="PT Serif" w:hAnsi="PT Serif"/>
          <w:sz w:val="21"/>
          <w:szCs w:val="21"/>
        </w:rPr>
        <w:t xml:space="preserve">. </w:t>
      </w:r>
      <w:commentRangeStart w:id="244"/>
      <w:r w:rsidR="004F5B3A">
        <w:rPr>
          <w:rFonts w:ascii="PT Serif" w:hAnsi="PT Serif"/>
          <w:sz w:val="21"/>
          <w:szCs w:val="21"/>
        </w:rPr>
        <w:t>This</w:t>
      </w:r>
      <w:r w:rsidR="00681296">
        <w:rPr>
          <w:rFonts w:ascii="PT Serif" w:hAnsi="PT Serif"/>
          <w:sz w:val="21"/>
          <w:szCs w:val="21"/>
        </w:rPr>
        <w:t xml:space="preserve"> highlights the importance of behavioral preadaptation</w:t>
      </w:r>
      <w:commentRangeEnd w:id="244"/>
      <w:r w:rsidR="00B4342D">
        <w:rPr>
          <w:rStyle w:val="CommentReference"/>
        </w:rPr>
        <w:commentReference w:id="244"/>
      </w:r>
      <w:r w:rsidR="00681296">
        <w:rPr>
          <w:rFonts w:ascii="PT Serif" w:hAnsi="PT Serif"/>
          <w:sz w:val="21"/>
          <w:szCs w:val="21"/>
        </w:rPr>
        <w:t xml:space="preserve"> </w:t>
      </w:r>
      <w:r w:rsidR="00900051">
        <w:rPr>
          <w:rFonts w:ascii="PT Serif" w:hAnsi="PT Serif"/>
          <w:sz w:val="21"/>
          <w:szCs w:val="21"/>
        </w:rPr>
        <w:t xml:space="preserve">as a </w:t>
      </w:r>
      <w:r w:rsidR="00A747C8">
        <w:rPr>
          <w:rFonts w:ascii="PT Serif" w:hAnsi="PT Serif"/>
          <w:sz w:val="21"/>
          <w:szCs w:val="21"/>
        </w:rPr>
        <w:t>prerequisite</w:t>
      </w:r>
      <w:r w:rsidR="00900051">
        <w:rPr>
          <w:rFonts w:ascii="PT Serif" w:hAnsi="PT Serif"/>
          <w:sz w:val="21"/>
          <w:szCs w:val="21"/>
        </w:rPr>
        <w:t xml:space="preserve"> </w:t>
      </w:r>
      <w:r w:rsidR="00A747C8">
        <w:rPr>
          <w:rFonts w:ascii="PT Serif" w:hAnsi="PT Serif"/>
          <w:sz w:val="21"/>
          <w:szCs w:val="21"/>
        </w:rPr>
        <w:t>for the evolution of sexuality</w:t>
      </w:r>
      <w:r w:rsidR="0084562B">
        <w:rPr>
          <w:rFonts w:ascii="PT Serif" w:hAnsi="PT Serif"/>
          <w:sz w:val="21"/>
          <w:szCs w:val="21"/>
        </w:rPr>
        <w:t xml:space="preserve"> in social animals</w:t>
      </w:r>
      <w:r w:rsidR="00A747C8">
        <w:rPr>
          <w:rFonts w:ascii="PT Serif" w:hAnsi="PT Serif"/>
          <w:sz w:val="21"/>
          <w:szCs w:val="21"/>
        </w:rPr>
        <w:t>. By focusing on the behavioral aspects of</w:t>
      </w:r>
      <w:r w:rsidR="0084562B">
        <w:rPr>
          <w:rFonts w:ascii="PT Serif" w:hAnsi="PT Serif"/>
          <w:sz w:val="21"/>
          <w:szCs w:val="21"/>
        </w:rPr>
        <w:t xml:space="preserve"> sexual and asexual evolution, </w:t>
      </w:r>
      <w:r w:rsidR="00371027">
        <w:rPr>
          <w:rFonts w:ascii="PT Serif" w:hAnsi="PT Serif"/>
          <w:sz w:val="21"/>
          <w:szCs w:val="21"/>
        </w:rPr>
        <w:t>our results shed light on the</w:t>
      </w:r>
      <w:r w:rsidR="00DC79BE">
        <w:rPr>
          <w:rFonts w:ascii="PT Serif" w:hAnsi="PT Serif"/>
          <w:sz w:val="21"/>
          <w:szCs w:val="21"/>
        </w:rPr>
        <w:t xml:space="preserve"> integrative approach </w:t>
      </w:r>
      <w:r w:rsidR="002F61AC">
        <w:rPr>
          <w:rFonts w:ascii="PT Serif" w:hAnsi="PT Serif"/>
          <w:sz w:val="21"/>
          <w:szCs w:val="21"/>
        </w:rPr>
        <w:t>to</w:t>
      </w:r>
      <w:r w:rsidR="00C23B8C">
        <w:rPr>
          <w:rFonts w:ascii="PT Serif" w:hAnsi="PT Serif"/>
          <w:sz w:val="21"/>
          <w:szCs w:val="21"/>
        </w:rPr>
        <w:t xml:space="preserve"> </w:t>
      </w:r>
      <w:r w:rsidR="002F61AC">
        <w:rPr>
          <w:rFonts w:ascii="PT Serif" w:hAnsi="PT Serif"/>
          <w:sz w:val="21"/>
          <w:szCs w:val="21"/>
        </w:rPr>
        <w:t xml:space="preserve">the </w:t>
      </w:r>
      <w:r w:rsidR="00C23B8C">
        <w:rPr>
          <w:rFonts w:ascii="PT Serif" w:hAnsi="PT Serif"/>
          <w:sz w:val="21"/>
          <w:szCs w:val="21"/>
        </w:rPr>
        <w:t>evolution of the sex.</w:t>
      </w:r>
    </w:p>
    <w:p w14:paraId="3871F2FF" w14:textId="77777777" w:rsidR="00834ED3" w:rsidRDefault="00834ED3" w:rsidP="00902C0A">
      <w:pPr>
        <w:snapToGrid w:val="0"/>
        <w:spacing w:after="0" w:line="240" w:lineRule="auto"/>
        <w:jc w:val="both"/>
        <w:rPr>
          <w:rFonts w:ascii="PT Serif" w:hAnsi="PT Serif"/>
          <w:sz w:val="21"/>
          <w:szCs w:val="21"/>
        </w:rPr>
      </w:pPr>
    </w:p>
    <w:p w14:paraId="5902C277" w14:textId="2C4399D9" w:rsidR="00902C0A" w:rsidRPr="004B3B06" w:rsidRDefault="00902C0A" w:rsidP="00902C0A">
      <w:pPr>
        <w:snapToGrid w:val="0"/>
        <w:spacing w:after="0" w:line="240" w:lineRule="auto"/>
        <w:jc w:val="both"/>
        <w:rPr>
          <w:rFonts w:ascii="PT Serif" w:hAnsi="PT Serif"/>
          <w:b/>
          <w:bCs/>
          <w:sz w:val="21"/>
          <w:szCs w:val="21"/>
        </w:rPr>
      </w:pPr>
      <w:r>
        <w:rPr>
          <w:rFonts w:ascii="PT Serif" w:hAnsi="PT Serif" w:hint="eastAsia"/>
          <w:b/>
          <w:bCs/>
          <w:sz w:val="21"/>
          <w:szCs w:val="21"/>
        </w:rPr>
        <w:t>Methods</w:t>
      </w:r>
    </w:p>
    <w:p w14:paraId="59EB3DE6" w14:textId="77777777" w:rsidR="00902C0A" w:rsidRPr="00CB1BB9" w:rsidRDefault="00902C0A" w:rsidP="00902C0A">
      <w:pPr>
        <w:snapToGrid w:val="0"/>
        <w:spacing w:after="0" w:line="240" w:lineRule="auto"/>
        <w:jc w:val="both"/>
        <w:rPr>
          <w:rFonts w:ascii="PT Serif" w:hAnsi="PT Serif"/>
          <w:i/>
          <w:iCs/>
          <w:sz w:val="21"/>
          <w:szCs w:val="21"/>
        </w:rPr>
      </w:pPr>
      <w:r w:rsidRPr="00CB1BB9">
        <w:rPr>
          <w:rFonts w:ascii="PT Serif" w:hAnsi="PT Serif"/>
          <w:i/>
          <w:iCs/>
          <w:sz w:val="21"/>
          <w:szCs w:val="21"/>
        </w:rPr>
        <w:t>Termite collection</w:t>
      </w:r>
    </w:p>
    <w:p w14:paraId="30B28542" w14:textId="0BFA30AA" w:rsidR="00902C0A" w:rsidRPr="006551CF" w:rsidRDefault="00902C0A" w:rsidP="00902C0A">
      <w:pPr>
        <w:snapToGrid w:val="0"/>
        <w:spacing w:after="0" w:line="240" w:lineRule="auto"/>
        <w:ind w:firstLine="360"/>
        <w:jc w:val="both"/>
        <w:rPr>
          <w:rFonts w:ascii="PT Serif" w:hAnsi="PT Serif"/>
          <w:sz w:val="21"/>
          <w:szCs w:val="21"/>
        </w:rPr>
      </w:pPr>
      <w:r w:rsidRPr="00CB1BB9">
        <w:rPr>
          <w:rFonts w:ascii="PT Serif" w:hAnsi="PT Serif"/>
          <w:sz w:val="21"/>
          <w:szCs w:val="21"/>
        </w:rPr>
        <w:t xml:space="preserve">We collected </w:t>
      </w:r>
      <w:r>
        <w:rPr>
          <w:rFonts w:ascii="PT Serif" w:hAnsi="PT Serif"/>
          <w:sz w:val="21"/>
          <w:szCs w:val="21"/>
        </w:rPr>
        <w:t>all termite colonies with a piece of nesting wood from the field. We collected three colonies of</w:t>
      </w:r>
      <w:r w:rsidRPr="00CB1BB9">
        <w:rPr>
          <w:rFonts w:ascii="PT Serif" w:hAnsi="PT Serif"/>
          <w:i/>
          <w:iCs/>
          <w:sz w:val="21"/>
          <w:szCs w:val="21"/>
        </w:rPr>
        <w:t xml:space="preserve"> G. fuscus </w:t>
      </w:r>
      <w:ins w:id="245" w:author="Simon Hellemans" w:date="2025-02-18T11:02:00Z">
        <w:r w:rsidR="003B7C4B">
          <w:rPr>
            <w:rFonts w:ascii="PT Serif" w:hAnsi="PT Serif"/>
            <w:sz w:val="21"/>
            <w:szCs w:val="21"/>
          </w:rPr>
          <w:t xml:space="preserve">in Okinawa Prefecture </w:t>
        </w:r>
      </w:ins>
      <w:r>
        <w:rPr>
          <w:rFonts w:ascii="PT Serif" w:hAnsi="PT Serif"/>
          <w:sz w:val="21"/>
          <w:szCs w:val="21"/>
        </w:rPr>
        <w:t>(</w:t>
      </w:r>
      <w:r>
        <w:rPr>
          <w:rFonts w:ascii="PT Serif" w:hAnsi="PT Serif" w:hint="eastAsia"/>
          <w:sz w:val="21"/>
          <w:szCs w:val="21"/>
        </w:rPr>
        <w:t>one in January 2021 and one in March 2022 in Nago</w:t>
      </w:r>
      <w:del w:id="246" w:author="Simon Hellemans" w:date="2025-02-18T11:03:00Z">
        <w:r w:rsidDel="003B7C4B">
          <w:rPr>
            <w:rFonts w:ascii="PT Serif" w:hAnsi="PT Serif" w:hint="eastAsia"/>
            <w:sz w:val="21"/>
            <w:szCs w:val="21"/>
          </w:rPr>
          <w:delText>, Okinawa</w:delText>
        </w:r>
      </w:del>
      <w:r>
        <w:rPr>
          <w:rFonts w:ascii="PT Serif" w:hAnsi="PT Serif" w:hint="eastAsia"/>
          <w:sz w:val="21"/>
          <w:szCs w:val="21"/>
        </w:rPr>
        <w:t>; one in March 2023, Iriomote Is.</w:t>
      </w:r>
      <w:del w:id="247" w:author="Simon Hellemans" w:date="2025-02-18T11:03:00Z">
        <w:r w:rsidDel="003B7C4B">
          <w:rPr>
            <w:rFonts w:ascii="PT Serif" w:hAnsi="PT Serif" w:hint="eastAsia"/>
            <w:sz w:val="21"/>
            <w:szCs w:val="21"/>
          </w:rPr>
          <w:delText>, Okinawa</w:delText>
        </w:r>
      </w:del>
      <w:r>
        <w:rPr>
          <w:rFonts w:ascii="PT Serif" w:hAnsi="PT Serif" w:hint="eastAsia"/>
          <w:sz w:val="21"/>
          <w:szCs w:val="21"/>
        </w:rPr>
        <w:t xml:space="preserve">), three colonies of </w:t>
      </w:r>
      <w:r w:rsidRPr="00CB1BB9">
        <w:rPr>
          <w:rFonts w:ascii="PT Serif" w:hAnsi="PT Serif" w:hint="eastAsia"/>
          <w:i/>
          <w:iCs/>
          <w:sz w:val="21"/>
          <w:szCs w:val="21"/>
        </w:rPr>
        <w:t>G. satsumensis</w:t>
      </w:r>
      <w:r>
        <w:rPr>
          <w:rFonts w:ascii="PT Serif" w:hAnsi="PT Serif" w:hint="eastAsia"/>
          <w:sz w:val="21"/>
          <w:szCs w:val="21"/>
        </w:rPr>
        <w:t xml:space="preserve"> in March 2021 (two in Minamiosumi, Kagoshima, one in Kushima, Miyazaki), and four colonies of </w:t>
      </w:r>
      <w:r w:rsidRPr="00CB1BB9">
        <w:rPr>
          <w:rFonts w:ascii="PT Serif" w:hAnsi="PT Serif" w:hint="eastAsia"/>
          <w:i/>
          <w:iCs/>
          <w:sz w:val="21"/>
          <w:szCs w:val="21"/>
        </w:rPr>
        <w:t>G. nakajimai</w:t>
      </w:r>
      <w:r>
        <w:rPr>
          <w:rFonts w:ascii="PT Serif" w:hAnsi="PT Serif" w:hint="eastAsia"/>
          <w:sz w:val="21"/>
          <w:szCs w:val="21"/>
        </w:rPr>
        <w:t xml:space="preserve"> (two in March 2021, Wakasa, Fukui, one in April 2023, Tokunoshima Is. Kagoshima, one in March 2021 in Cape Toi, Miyazaki). </w:t>
      </w:r>
      <w:ins w:id="248" w:author="Simon Hellemans" w:date="2025-02-17T11:23:00Z">
        <w:r w:rsidR="007E3FC4">
          <w:rPr>
            <w:rFonts w:ascii="PT Serif" w:hAnsi="PT Serif"/>
            <w:sz w:val="21"/>
            <w:szCs w:val="21"/>
          </w:rPr>
          <w:t xml:space="preserve">The populations </w:t>
        </w:r>
      </w:ins>
      <w:del w:id="249" w:author="Simon Hellemans" w:date="2025-02-17T11:23:00Z">
        <w:r w:rsidDel="007E3FC4">
          <w:rPr>
            <w:rFonts w:ascii="PT Serif" w:hAnsi="PT Serif" w:hint="eastAsia"/>
            <w:sz w:val="21"/>
            <w:szCs w:val="21"/>
          </w:rPr>
          <w:delText xml:space="preserve">For </w:delText>
        </w:r>
      </w:del>
      <w:ins w:id="250" w:author="Simon Hellemans" w:date="2025-02-17T11:23:00Z">
        <w:r w:rsidR="007E3FC4">
          <w:rPr>
            <w:rFonts w:ascii="PT Serif" w:hAnsi="PT Serif"/>
            <w:sz w:val="21"/>
            <w:szCs w:val="21"/>
          </w:rPr>
          <w:t>of</w:t>
        </w:r>
        <w:r w:rsidR="007E3FC4">
          <w:rPr>
            <w:rFonts w:ascii="PT Serif" w:hAnsi="PT Serif" w:hint="eastAsia"/>
            <w:sz w:val="21"/>
            <w:szCs w:val="21"/>
          </w:rPr>
          <w:t xml:space="preserve"> </w:t>
        </w:r>
      </w:ins>
      <w:r w:rsidRPr="00CB1BB9">
        <w:rPr>
          <w:rFonts w:ascii="PT Serif" w:hAnsi="PT Serif" w:hint="eastAsia"/>
          <w:i/>
          <w:iCs/>
          <w:sz w:val="21"/>
          <w:szCs w:val="21"/>
        </w:rPr>
        <w:t>G. nakajimai</w:t>
      </w:r>
      <w:del w:id="251" w:author="Simon Hellemans" w:date="2025-02-17T11:23:00Z">
        <w:r w:rsidDel="007E3FC4">
          <w:rPr>
            <w:rFonts w:ascii="PT Serif" w:hAnsi="PT Serif" w:hint="eastAsia"/>
            <w:sz w:val="21"/>
            <w:szCs w:val="21"/>
          </w:rPr>
          <w:delText>,</w:delText>
        </w:r>
      </w:del>
      <w:r>
        <w:rPr>
          <w:rFonts w:ascii="PT Serif" w:hAnsi="PT Serif" w:hint="eastAsia"/>
          <w:sz w:val="21"/>
          <w:szCs w:val="21"/>
        </w:rPr>
        <w:t xml:space="preserve"> </w:t>
      </w:r>
      <w:del w:id="252" w:author="Simon Hellemans" w:date="2025-02-17T11:23:00Z">
        <w:r w:rsidDel="007E3FC4">
          <w:rPr>
            <w:rFonts w:ascii="PT Serif" w:hAnsi="PT Serif" w:hint="eastAsia"/>
            <w:sz w:val="21"/>
            <w:szCs w:val="21"/>
          </w:rPr>
          <w:delText xml:space="preserve">samples </w:delText>
        </w:r>
      </w:del>
      <w:r>
        <w:rPr>
          <w:rFonts w:ascii="PT Serif" w:hAnsi="PT Serif" w:hint="eastAsia"/>
          <w:sz w:val="21"/>
          <w:szCs w:val="21"/>
        </w:rPr>
        <w:t>from Fukui and Tokunoshima Is</w:t>
      </w:r>
      <w:ins w:id="253" w:author="Simon Hellemans" w:date="2025-02-17T11:23:00Z">
        <w:r w:rsidR="007E3FC4">
          <w:rPr>
            <w:rFonts w:ascii="PT Serif" w:hAnsi="PT Serif"/>
            <w:sz w:val="21"/>
            <w:szCs w:val="21"/>
          </w:rPr>
          <w:t>land</w:t>
        </w:r>
      </w:ins>
      <w:del w:id="254" w:author="Simon Hellemans" w:date="2025-02-17T11:23:00Z">
        <w:r w:rsidDel="007E3FC4">
          <w:rPr>
            <w:rFonts w:ascii="PT Serif" w:hAnsi="PT Serif" w:hint="eastAsia"/>
            <w:sz w:val="21"/>
            <w:szCs w:val="21"/>
          </w:rPr>
          <w:delText>.</w:delText>
        </w:r>
      </w:del>
      <w:r>
        <w:rPr>
          <w:rFonts w:ascii="PT Serif" w:hAnsi="PT Serif" w:hint="eastAsia"/>
          <w:sz w:val="21"/>
          <w:szCs w:val="21"/>
        </w:rPr>
        <w:t xml:space="preserve"> </w:t>
      </w:r>
      <w:del w:id="255" w:author="Simon Hellemans" w:date="2025-02-17T11:23:00Z">
        <w:r w:rsidDel="007E3FC4">
          <w:rPr>
            <w:rFonts w:ascii="PT Serif" w:hAnsi="PT Serif" w:hint="eastAsia"/>
            <w:sz w:val="21"/>
            <w:szCs w:val="21"/>
          </w:rPr>
          <w:delText xml:space="preserve">were </w:delText>
        </w:r>
      </w:del>
      <w:ins w:id="256" w:author="Simon Hellemans" w:date="2025-02-17T11:23:00Z">
        <w:r w:rsidR="007E3FC4">
          <w:rPr>
            <w:rFonts w:ascii="PT Serif" w:hAnsi="PT Serif"/>
            <w:sz w:val="21"/>
            <w:szCs w:val="21"/>
          </w:rPr>
          <w:t>are</w:t>
        </w:r>
        <w:r w:rsidR="007E3FC4">
          <w:rPr>
            <w:rFonts w:ascii="PT Serif" w:hAnsi="PT Serif" w:hint="eastAsia"/>
            <w:sz w:val="21"/>
            <w:szCs w:val="21"/>
          </w:rPr>
          <w:t xml:space="preserve"> </w:t>
        </w:r>
      </w:ins>
      <w:r>
        <w:rPr>
          <w:rFonts w:ascii="PT Serif" w:hAnsi="PT Serif" w:hint="eastAsia"/>
          <w:sz w:val="21"/>
          <w:szCs w:val="21"/>
        </w:rPr>
        <w:t>sexual</w:t>
      </w:r>
      <w:ins w:id="257" w:author="Simon Hellemans" w:date="2025-02-17T11:23:00Z">
        <w:r w:rsidR="007E3FC4">
          <w:rPr>
            <w:rFonts w:ascii="PT Serif" w:hAnsi="PT Serif"/>
            <w:sz w:val="21"/>
            <w:szCs w:val="21"/>
          </w:rPr>
          <w:t>ly-reproducing</w:t>
        </w:r>
      </w:ins>
      <w:r>
        <w:rPr>
          <w:rFonts w:ascii="PT Serif" w:hAnsi="PT Serif" w:hint="eastAsia"/>
          <w:sz w:val="21"/>
          <w:szCs w:val="21"/>
        </w:rPr>
        <w:t xml:space="preserve"> </w:t>
      </w:r>
      <w:r>
        <w:rPr>
          <w:rFonts w:ascii="PT Serif" w:hAnsi="PT Serif"/>
          <w:sz w:val="21"/>
          <w:szCs w:val="21"/>
        </w:rPr>
        <w:fldChar w:fldCharType="begin"/>
      </w:r>
      <w:r w:rsidR="00F05369">
        <w:rPr>
          <w:rFonts w:ascii="PT Serif" w:hAnsi="PT Serif"/>
          <w:sz w:val="21"/>
          <w:szCs w:val="21"/>
        </w:rPr>
        <w:instrText xml:space="preserve"> ADDIN ZOTERO_ITEM CSL_CITATION {"citationID":"hzGmtHkK","properties":{"formattedCitation":"[44]","plainCitation":"[44]","noteIndex":0},"citationItems":[{"id":23245,"uris":["http://zotero.org/users/9949769/items/Z4USEWL5"],"itemData":{"id":23245,"type":"article-journal","container-title":"Entomological Journal of Fukui","note":"Citation Key: nishiharu_sasaji_1994_EntomolJFukui","page":"61-62","title":"Discovery of &lt;i&gt;Glyptotermes nakajimai&lt;/i&gt; Morimoto (Isoptera) from Is. Aoshima, Fukui Pref., off the coast of the Japan Sea.","volume":"15","author":[{"family":"Nishiharu","given":"Satoshi"},{"family":"Sasaji","given":"Hiroyuki"}],"issued":{"date-parts":[["1994"]]},"citation-key":"nishiharu1994Entom"}}],"schema":"https://github.com/citation-style-language/schema/raw/master/csl-citation.json"} </w:instrText>
      </w:r>
      <w:r>
        <w:rPr>
          <w:rFonts w:ascii="PT Serif" w:hAnsi="PT Serif"/>
          <w:sz w:val="21"/>
          <w:szCs w:val="21"/>
        </w:rPr>
        <w:fldChar w:fldCharType="separate"/>
      </w:r>
      <w:r w:rsidR="00382E18" w:rsidRPr="00382E18">
        <w:rPr>
          <w:rFonts w:ascii="PT Serif" w:hAnsi="PT Serif"/>
          <w:sz w:val="21"/>
        </w:rPr>
        <w:t>[44]</w:t>
      </w:r>
      <w:r>
        <w:rPr>
          <w:rFonts w:ascii="PT Serif" w:hAnsi="PT Serif"/>
          <w:sz w:val="21"/>
          <w:szCs w:val="21"/>
        </w:rPr>
        <w:fldChar w:fldCharType="end"/>
      </w:r>
      <w:r>
        <w:rPr>
          <w:rFonts w:ascii="PT Serif" w:hAnsi="PT Serif" w:hint="eastAsia"/>
          <w:sz w:val="21"/>
          <w:szCs w:val="21"/>
        </w:rPr>
        <w:t xml:space="preserve">, while the </w:t>
      </w:r>
      <w:del w:id="258" w:author="Simon Hellemans" w:date="2025-02-17T11:23:00Z">
        <w:r w:rsidDel="007E3FC4">
          <w:rPr>
            <w:rFonts w:ascii="PT Serif" w:hAnsi="PT Serif" w:hint="eastAsia"/>
            <w:sz w:val="21"/>
            <w:szCs w:val="21"/>
          </w:rPr>
          <w:delText xml:space="preserve">sample from </w:delText>
        </w:r>
      </w:del>
      <w:r>
        <w:rPr>
          <w:rFonts w:ascii="PT Serif" w:hAnsi="PT Serif" w:hint="eastAsia"/>
          <w:sz w:val="21"/>
          <w:szCs w:val="21"/>
        </w:rPr>
        <w:t xml:space="preserve">Cape Toi </w:t>
      </w:r>
      <w:ins w:id="259" w:author="Simon Hellemans" w:date="2025-02-17T11:24:00Z">
        <w:r w:rsidR="007E3FC4">
          <w:rPr>
            <w:rFonts w:ascii="PT Serif" w:hAnsi="PT Serif"/>
            <w:sz w:val="21"/>
            <w:szCs w:val="21"/>
          </w:rPr>
          <w:t xml:space="preserve">population </w:t>
        </w:r>
      </w:ins>
      <w:del w:id="260" w:author="Simon Hellemans" w:date="2025-02-17T11:24:00Z">
        <w:r w:rsidDel="007E3FC4">
          <w:rPr>
            <w:rFonts w:ascii="PT Serif" w:hAnsi="PT Serif" w:hint="eastAsia"/>
            <w:sz w:val="21"/>
            <w:szCs w:val="21"/>
          </w:rPr>
          <w:delText xml:space="preserve">was </w:delText>
        </w:r>
      </w:del>
      <w:ins w:id="261" w:author="Simon Hellemans" w:date="2025-02-17T11:24:00Z">
        <w:r w:rsidR="007E3FC4">
          <w:rPr>
            <w:rFonts w:ascii="PT Serif" w:hAnsi="PT Serif"/>
            <w:sz w:val="21"/>
            <w:szCs w:val="21"/>
          </w:rPr>
          <w:t>i</w:t>
        </w:r>
        <w:r w:rsidR="007E3FC4">
          <w:rPr>
            <w:rFonts w:ascii="PT Serif" w:hAnsi="PT Serif" w:hint="eastAsia"/>
            <w:sz w:val="21"/>
            <w:szCs w:val="21"/>
          </w:rPr>
          <w:t xml:space="preserve">s </w:t>
        </w:r>
      </w:ins>
      <w:r>
        <w:rPr>
          <w:rFonts w:ascii="PT Serif" w:hAnsi="PT Serif" w:hint="eastAsia"/>
          <w:sz w:val="21"/>
          <w:szCs w:val="21"/>
        </w:rPr>
        <w:t>asexual</w:t>
      </w:r>
      <w:ins w:id="262" w:author="Simon Hellemans" w:date="2025-02-17T11:24:00Z">
        <w:r w:rsidR="007E3FC4">
          <w:rPr>
            <w:rFonts w:ascii="PT Serif" w:hAnsi="PT Serif"/>
            <w:sz w:val="21"/>
            <w:szCs w:val="21"/>
          </w:rPr>
          <w:t>ly-reproducing</w:t>
        </w:r>
      </w:ins>
      <w:r>
        <w:rPr>
          <w:rFonts w:ascii="PT Serif" w:hAnsi="PT Serif" w:hint="eastAsia"/>
          <w:sz w:val="21"/>
          <w:szCs w:val="21"/>
        </w:rPr>
        <w:t xml:space="preserve"> </w:t>
      </w:r>
      <w:r>
        <w:rPr>
          <w:rFonts w:ascii="PT Serif" w:hAnsi="PT Serif"/>
          <w:sz w:val="21"/>
          <w:szCs w:val="21"/>
        </w:rPr>
        <w:fldChar w:fldCharType="begin"/>
      </w:r>
      <w:r w:rsidR="00F05369">
        <w:rPr>
          <w:rFonts w:ascii="PT Serif" w:hAnsi="PT Serif"/>
          <w:sz w:val="21"/>
          <w:szCs w:val="21"/>
        </w:rPr>
        <w:instrText xml:space="preserve"> ADDIN ZOTERO_ITEM CSL_CITATION {"citationID":"ZkvC0cJi","properties":{"formattedCitation":"[21]","plainCitation":"[21]","noteIndex":0},"citationItems":[{"id":3431,"uris":["http://zotero.org/users/9949769/items/BCZT7K5Z"],"itemData":{"id":3431,"type":"article-journal","abstract":"Sexual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Pr>
          <w:rFonts w:ascii="PT Serif" w:hAnsi="PT Serif"/>
          <w:sz w:val="21"/>
          <w:szCs w:val="21"/>
        </w:rPr>
        <w:fldChar w:fldCharType="separate"/>
      </w:r>
      <w:r w:rsidR="00A722D2" w:rsidRPr="00A722D2">
        <w:rPr>
          <w:rFonts w:ascii="PT Serif" w:hAnsi="PT Serif"/>
          <w:sz w:val="21"/>
        </w:rPr>
        <w:t>[21]</w:t>
      </w:r>
      <w:r>
        <w:rPr>
          <w:rFonts w:ascii="PT Serif" w:hAnsi="PT Serif"/>
          <w:sz w:val="21"/>
          <w:szCs w:val="21"/>
        </w:rPr>
        <w:fldChar w:fldCharType="end"/>
      </w:r>
      <w:r>
        <w:rPr>
          <w:rFonts w:ascii="PT Serif" w:hAnsi="PT Serif" w:hint="eastAsia"/>
          <w:sz w:val="21"/>
          <w:szCs w:val="21"/>
        </w:rPr>
        <w:t>.</w:t>
      </w:r>
      <w:r w:rsidRPr="00CB1BB9">
        <w:rPr>
          <w:rFonts w:ascii="PT Serif" w:hAnsi="PT Serif"/>
          <w:sz w:val="21"/>
          <w:szCs w:val="21"/>
        </w:rPr>
        <w:t xml:space="preserve"> </w:t>
      </w:r>
      <w:r>
        <w:rPr>
          <w:rFonts w:ascii="PT Serif" w:hAnsi="PT Serif" w:hint="eastAsia"/>
          <w:sz w:val="21"/>
          <w:szCs w:val="21"/>
        </w:rPr>
        <w:t>The field collection was performed before the swarming season</w:t>
      </w:r>
      <w:ins w:id="263" w:author="Simon Hellemans" w:date="2025-02-17T11:24:00Z">
        <w:r w:rsidR="006F5919">
          <w:rPr>
            <w:rFonts w:ascii="PT Serif" w:hAnsi="PT Serif"/>
            <w:sz w:val="21"/>
            <w:szCs w:val="21"/>
          </w:rPr>
          <w:t xml:space="preserve"> occurring in XXX-XXX (REF)</w:t>
        </w:r>
      </w:ins>
      <w:r>
        <w:rPr>
          <w:rFonts w:ascii="PT Serif" w:hAnsi="PT Serif" w:hint="eastAsia"/>
          <w:sz w:val="21"/>
          <w:szCs w:val="21"/>
        </w:rPr>
        <w:t>; e</w:t>
      </w:r>
      <w:r w:rsidRPr="00CB1BB9">
        <w:rPr>
          <w:rFonts w:ascii="PT Serif" w:hAnsi="PT Serif"/>
          <w:sz w:val="21"/>
          <w:szCs w:val="21"/>
        </w:rPr>
        <w:t xml:space="preserve">ach colony contained </w:t>
      </w:r>
      <w:r>
        <w:rPr>
          <w:rFonts w:ascii="PT Serif" w:hAnsi="PT Serif" w:hint="eastAsia"/>
          <w:sz w:val="21"/>
          <w:szCs w:val="21"/>
        </w:rPr>
        <w:t>nymphs but not alates</w:t>
      </w:r>
      <w:r w:rsidRPr="00CB1BB9">
        <w:rPr>
          <w:rFonts w:ascii="PT Serif" w:hAnsi="PT Serif"/>
          <w:sz w:val="21"/>
          <w:szCs w:val="21"/>
        </w:rPr>
        <w:t>.</w:t>
      </w:r>
      <w:r>
        <w:rPr>
          <w:rFonts w:ascii="PT Serif" w:hAnsi="PT Serif" w:hint="eastAsia"/>
          <w:sz w:val="21"/>
          <w:szCs w:val="21"/>
        </w:rPr>
        <w:t xml:space="preserve"> All colonies were maintained within the nesting wood </w:t>
      </w:r>
      <w:r w:rsidRPr="00CB1BB9">
        <w:rPr>
          <w:rFonts w:ascii="PT Serif" w:hAnsi="PT Serif"/>
          <w:sz w:val="21"/>
          <w:szCs w:val="21"/>
        </w:rPr>
        <w:t>at 22°C until</w:t>
      </w:r>
      <w:r>
        <w:rPr>
          <w:rFonts w:ascii="PT Serif" w:hAnsi="PT Serif" w:hint="eastAsia"/>
          <w:sz w:val="21"/>
          <w:szCs w:val="21"/>
        </w:rPr>
        <w:t xml:space="preserve"> the</w:t>
      </w:r>
      <w:r w:rsidRPr="00CB1BB9">
        <w:rPr>
          <w:rFonts w:ascii="PT Serif" w:hAnsi="PT Serif"/>
          <w:sz w:val="21"/>
          <w:szCs w:val="21"/>
        </w:rPr>
        <w:t xml:space="preserve"> exper</w:t>
      </w:r>
      <w:r w:rsidRPr="006551CF">
        <w:rPr>
          <w:rFonts w:ascii="PT Serif" w:hAnsi="PT Serif"/>
          <w:sz w:val="21"/>
          <w:szCs w:val="21"/>
        </w:rPr>
        <w:t>iments. Before each experiment, we transferred nests to a room at 27 °C, which promoted alates to emerge and fly.</w:t>
      </w:r>
      <w:r w:rsidRPr="006551CF">
        <w:rPr>
          <w:rFonts w:ascii="PT Serif" w:hAnsi="PT Serif" w:hint="eastAsia"/>
          <w:sz w:val="21"/>
          <w:szCs w:val="21"/>
        </w:rPr>
        <w:t xml:space="preserve"> </w:t>
      </w:r>
      <w:del w:id="264" w:author="Simon Hellemans" w:date="2025-02-17T11:25:00Z">
        <w:r w:rsidRPr="006551CF" w:rsidDel="003441D3">
          <w:rPr>
            <w:rFonts w:ascii="PT Serif" w:hAnsi="PT Serif" w:hint="eastAsia"/>
            <w:sz w:val="21"/>
            <w:szCs w:val="21"/>
          </w:rPr>
          <w:delText xml:space="preserve">We also opened the </w:delText>
        </w:r>
      </w:del>
      <w:ins w:id="265" w:author="Simon Hellemans" w:date="2025-02-17T11:25:00Z">
        <w:r w:rsidR="003441D3">
          <w:rPr>
            <w:rFonts w:ascii="PT Serif" w:hAnsi="PT Serif"/>
            <w:sz w:val="21"/>
            <w:szCs w:val="21"/>
          </w:rPr>
          <w:t>N</w:t>
        </w:r>
      </w:ins>
      <w:del w:id="266" w:author="Simon Hellemans" w:date="2025-02-17T11:25:00Z">
        <w:r w:rsidRPr="006551CF" w:rsidDel="003441D3">
          <w:rPr>
            <w:rFonts w:ascii="PT Serif" w:hAnsi="PT Serif" w:hint="eastAsia"/>
            <w:sz w:val="21"/>
            <w:szCs w:val="21"/>
          </w:rPr>
          <w:delText>n</w:delText>
        </w:r>
      </w:del>
      <w:r w:rsidRPr="006551CF">
        <w:rPr>
          <w:rFonts w:ascii="PT Serif" w:hAnsi="PT Serif" w:hint="eastAsia"/>
          <w:sz w:val="21"/>
          <w:szCs w:val="21"/>
        </w:rPr>
        <w:t xml:space="preserve">est </w:t>
      </w:r>
      <w:ins w:id="267" w:author="Simon Hellemans" w:date="2025-02-17T11:25:00Z">
        <w:r w:rsidR="003441D3">
          <w:rPr>
            <w:rFonts w:ascii="PT Serif" w:hAnsi="PT Serif"/>
            <w:sz w:val="21"/>
            <w:szCs w:val="21"/>
          </w:rPr>
          <w:t xml:space="preserve">were also forcibly opened </w:t>
        </w:r>
      </w:ins>
      <w:r w:rsidRPr="006551CF">
        <w:rPr>
          <w:rFonts w:ascii="PT Serif" w:hAnsi="PT Serif" w:hint="eastAsia"/>
          <w:sz w:val="21"/>
          <w:szCs w:val="21"/>
        </w:rPr>
        <w:t>with axes</w:t>
      </w:r>
      <w:ins w:id="268" w:author="Simon Hellemans" w:date="2025-02-17T11:26:00Z">
        <w:r w:rsidR="003441D3">
          <w:rPr>
            <w:rFonts w:ascii="PT Serif" w:hAnsi="PT Serif"/>
            <w:sz w:val="21"/>
            <w:szCs w:val="21"/>
          </w:rPr>
          <w:t>,</w:t>
        </w:r>
      </w:ins>
      <w:r w:rsidRPr="006551CF">
        <w:rPr>
          <w:rFonts w:ascii="PT Serif" w:hAnsi="PT Serif" w:hint="eastAsia"/>
          <w:sz w:val="21"/>
          <w:szCs w:val="21"/>
        </w:rPr>
        <w:t xml:space="preserve"> and </w:t>
      </w:r>
      <w:del w:id="269" w:author="Simon Hellemans" w:date="2025-02-17T11:26:00Z">
        <w:r w:rsidRPr="006551CF" w:rsidDel="003441D3">
          <w:rPr>
            <w:rFonts w:ascii="PT Serif" w:hAnsi="PT Serif" w:hint="eastAsia"/>
            <w:sz w:val="21"/>
            <w:szCs w:val="21"/>
          </w:rPr>
          <w:delText xml:space="preserve">collected </w:delText>
        </w:r>
      </w:del>
      <w:ins w:id="270" w:author="Simon Hellemans" w:date="2025-02-17T11:26:00Z">
        <w:r w:rsidR="003441D3">
          <w:rPr>
            <w:rFonts w:ascii="PT Serif" w:hAnsi="PT Serif"/>
            <w:sz w:val="21"/>
            <w:szCs w:val="21"/>
          </w:rPr>
          <w:t>flying</w:t>
        </w:r>
        <w:r w:rsidR="003441D3" w:rsidRPr="006551CF">
          <w:rPr>
            <w:rFonts w:ascii="PT Serif" w:hAnsi="PT Serif" w:hint="eastAsia"/>
            <w:sz w:val="21"/>
            <w:szCs w:val="21"/>
          </w:rPr>
          <w:t xml:space="preserve"> </w:t>
        </w:r>
      </w:ins>
      <w:r w:rsidRPr="006551CF">
        <w:rPr>
          <w:rFonts w:ascii="PT Serif" w:hAnsi="PT Serif" w:hint="eastAsia"/>
          <w:sz w:val="21"/>
          <w:szCs w:val="21"/>
        </w:rPr>
        <w:t xml:space="preserve">alates </w:t>
      </w:r>
      <w:del w:id="271" w:author="Simon Hellemans" w:date="2025-02-17T11:26:00Z">
        <w:r w:rsidR="00382E18" w:rsidDel="003441D3">
          <w:rPr>
            <w:rFonts w:ascii="PT Serif" w:hAnsi="PT Serif" w:hint="eastAsia"/>
            <w:sz w:val="21"/>
            <w:szCs w:val="21"/>
          </w:rPr>
          <w:delText xml:space="preserve">that </w:delText>
        </w:r>
        <w:r w:rsidRPr="006551CF" w:rsidDel="003441D3">
          <w:rPr>
            <w:rFonts w:ascii="PT Serif" w:hAnsi="PT Serif" w:hint="eastAsia"/>
            <w:sz w:val="21"/>
            <w:szCs w:val="21"/>
          </w:rPr>
          <w:delText>fl</w:delText>
        </w:r>
        <w:r w:rsidR="00382E18" w:rsidDel="003441D3">
          <w:rPr>
            <w:rFonts w:ascii="PT Serif" w:hAnsi="PT Serif"/>
            <w:sz w:val="21"/>
            <w:szCs w:val="21"/>
          </w:rPr>
          <w:delText>ew</w:delText>
        </w:r>
        <w:r w:rsidRPr="006551CF" w:rsidDel="003441D3">
          <w:rPr>
            <w:rFonts w:ascii="PT Serif" w:hAnsi="PT Serif" w:hint="eastAsia"/>
            <w:sz w:val="21"/>
            <w:szCs w:val="21"/>
          </w:rPr>
          <w:delText xml:space="preserve"> out of the nest</w:delText>
        </w:r>
      </w:del>
      <w:ins w:id="272" w:author="Simon Hellemans" w:date="2025-02-17T11:26:00Z">
        <w:r w:rsidR="003441D3">
          <w:rPr>
            <w:rFonts w:ascii="PT Serif" w:hAnsi="PT Serif"/>
            <w:sz w:val="21"/>
            <w:szCs w:val="21"/>
          </w:rPr>
          <w:t>were collected</w:t>
        </w:r>
      </w:ins>
      <w:r w:rsidRPr="006551CF">
        <w:rPr>
          <w:rFonts w:ascii="PT Serif" w:hAnsi="PT Serif" w:hint="eastAsia"/>
          <w:sz w:val="21"/>
          <w:szCs w:val="21"/>
        </w:rPr>
        <w:t xml:space="preserve">. </w:t>
      </w:r>
      <w:del w:id="273" w:author="Simon Hellemans" w:date="2025-02-17T11:26:00Z">
        <w:r w:rsidRPr="006551CF" w:rsidDel="00894A7F">
          <w:rPr>
            <w:rFonts w:ascii="PT Serif" w:hAnsi="PT Serif" w:hint="eastAsia"/>
            <w:sz w:val="21"/>
            <w:szCs w:val="21"/>
          </w:rPr>
          <w:delText xml:space="preserve">We </w:delText>
        </w:r>
        <w:r w:rsidRPr="006551CF" w:rsidDel="00894A7F">
          <w:rPr>
            <w:rFonts w:ascii="PT Serif" w:hAnsi="PT Serif"/>
            <w:sz w:val="21"/>
            <w:szCs w:val="21"/>
          </w:rPr>
          <w:delText xml:space="preserve">induced </w:delText>
        </w:r>
        <w:r w:rsidRPr="006551CF" w:rsidDel="00894A7F">
          <w:rPr>
            <w:rFonts w:ascii="PT Serif" w:hAnsi="PT Serif" w:hint="eastAsia"/>
            <w:sz w:val="21"/>
            <w:szCs w:val="21"/>
          </w:rPr>
          <w:delText>a</w:delText>
        </w:r>
      </w:del>
      <w:ins w:id="274" w:author="Simon Hellemans" w:date="2025-02-17T11:26:00Z">
        <w:r w:rsidR="00894A7F">
          <w:rPr>
            <w:rFonts w:ascii="PT Serif" w:hAnsi="PT Serif"/>
            <w:sz w:val="21"/>
            <w:szCs w:val="21"/>
          </w:rPr>
          <w:t>A</w:t>
        </w:r>
      </w:ins>
      <w:r w:rsidRPr="006551CF">
        <w:rPr>
          <w:rFonts w:ascii="PT Serif" w:hAnsi="PT Serif" w:hint="eastAsia"/>
          <w:sz w:val="21"/>
          <w:szCs w:val="21"/>
        </w:rPr>
        <w:t xml:space="preserve">lates </w:t>
      </w:r>
      <w:ins w:id="275" w:author="Simon Hellemans" w:date="2025-02-17T11:26:00Z">
        <w:r w:rsidR="00894A7F">
          <w:rPr>
            <w:rFonts w:ascii="PT Serif" w:hAnsi="PT Serif"/>
            <w:sz w:val="21"/>
            <w:szCs w:val="21"/>
          </w:rPr>
          <w:t xml:space="preserve">were induced </w:t>
        </w:r>
      </w:ins>
      <w:r w:rsidRPr="006551CF">
        <w:rPr>
          <w:rFonts w:ascii="PT Serif" w:hAnsi="PT Serif"/>
          <w:sz w:val="21"/>
          <w:szCs w:val="21"/>
        </w:rPr>
        <w:t>to shed their wings by manually pinching their wings with forceps</w:t>
      </w:r>
      <w:r w:rsidR="00382E18">
        <w:rPr>
          <w:rFonts w:ascii="PT Serif" w:hAnsi="PT Serif" w:hint="eastAsia"/>
          <w:sz w:val="21"/>
          <w:szCs w:val="21"/>
        </w:rPr>
        <w:t xml:space="preserve">. </w:t>
      </w:r>
      <w:ins w:id="276" w:author="Simon Hellemans" w:date="2025-02-17T11:26:00Z">
        <w:r w:rsidR="00894A7F">
          <w:rPr>
            <w:rFonts w:ascii="PT Serif" w:hAnsi="PT Serif"/>
            <w:sz w:val="21"/>
            <w:szCs w:val="21"/>
          </w:rPr>
          <w:t>Deala</w:t>
        </w:r>
      </w:ins>
      <w:ins w:id="277" w:author="Simon Hellemans" w:date="2025-02-17T11:27:00Z">
        <w:r w:rsidR="00894A7F">
          <w:rPr>
            <w:rFonts w:ascii="PT Serif" w:hAnsi="PT Serif"/>
            <w:sz w:val="21"/>
            <w:szCs w:val="21"/>
          </w:rPr>
          <w:t xml:space="preserve">tes </w:t>
        </w:r>
      </w:ins>
      <w:del w:id="278" w:author="Simon Hellemans" w:date="2025-02-17T11:27:00Z">
        <w:r w:rsidR="00382E18" w:rsidDel="00894A7F">
          <w:rPr>
            <w:rFonts w:ascii="PT Serif" w:hAnsi="PT Serif" w:hint="eastAsia"/>
            <w:sz w:val="21"/>
            <w:szCs w:val="21"/>
          </w:rPr>
          <w:delText>Then, we</w:delText>
        </w:r>
      </w:del>
      <w:ins w:id="279" w:author="Simon Hellemans" w:date="2025-02-17T11:27:00Z">
        <w:r w:rsidR="00894A7F">
          <w:rPr>
            <w:rFonts w:ascii="PT Serif" w:hAnsi="PT Serif"/>
            <w:sz w:val="21"/>
            <w:szCs w:val="21"/>
          </w:rPr>
          <w:t>were</w:t>
        </w:r>
      </w:ins>
      <w:r w:rsidRPr="006551CF">
        <w:rPr>
          <w:rFonts w:ascii="PT Serif" w:hAnsi="PT Serif"/>
          <w:sz w:val="21"/>
          <w:szCs w:val="21"/>
        </w:rPr>
        <w:t xml:space="preserve"> maintained </w:t>
      </w:r>
      <w:del w:id="280" w:author="Simon Hellemans" w:date="2025-02-17T11:27:00Z">
        <w:r w:rsidR="00382E18" w:rsidDel="00894A7F">
          <w:rPr>
            <w:rFonts w:ascii="PT Serif" w:hAnsi="PT Serif" w:hint="eastAsia"/>
            <w:sz w:val="21"/>
            <w:szCs w:val="21"/>
          </w:rPr>
          <w:delText xml:space="preserve">them </w:delText>
        </w:r>
      </w:del>
      <w:r w:rsidRPr="006551CF">
        <w:rPr>
          <w:rFonts w:ascii="PT Serif" w:hAnsi="PT Serif"/>
          <w:sz w:val="21"/>
          <w:szCs w:val="21"/>
        </w:rPr>
        <w:t xml:space="preserve">in </w:t>
      </w:r>
      <w:r w:rsidR="00382E18">
        <w:rPr>
          <w:rFonts w:ascii="PT Serif" w:hAnsi="PT Serif"/>
          <w:sz w:val="21"/>
          <w:szCs w:val="21"/>
        </w:rPr>
        <w:t>P</w:t>
      </w:r>
      <w:r w:rsidRPr="006551CF">
        <w:rPr>
          <w:rFonts w:ascii="PT Serif" w:hAnsi="PT Serif"/>
          <w:sz w:val="21"/>
          <w:szCs w:val="21"/>
        </w:rPr>
        <w:t xml:space="preserve">etri dishes containing moist, unwoven cloth in the light and used for the </w:t>
      </w:r>
      <w:r w:rsidRPr="006551CF">
        <w:rPr>
          <w:rFonts w:ascii="PT Serif" w:hAnsi="PT Serif"/>
          <w:sz w:val="21"/>
          <w:szCs w:val="21"/>
        </w:rPr>
        <w:lastRenderedPageBreak/>
        <w:t xml:space="preserve">experiments within </w:t>
      </w:r>
      <w:ins w:id="281" w:author="Simon Hellemans" w:date="2025-02-17T11:27:00Z">
        <w:r w:rsidR="00894A7F">
          <w:rPr>
            <w:rFonts w:ascii="PT Serif" w:hAnsi="PT Serif"/>
            <w:sz w:val="21"/>
            <w:szCs w:val="21"/>
          </w:rPr>
          <w:t>one</w:t>
        </w:r>
      </w:ins>
      <w:del w:id="282" w:author="Simon Hellemans" w:date="2025-02-17T11:27:00Z">
        <w:r w:rsidRPr="006551CF" w:rsidDel="00894A7F">
          <w:rPr>
            <w:rFonts w:ascii="PT Serif" w:hAnsi="PT Serif"/>
            <w:sz w:val="21"/>
            <w:szCs w:val="21"/>
          </w:rPr>
          <w:delText>1</w:delText>
        </w:r>
      </w:del>
      <w:r w:rsidRPr="006551CF">
        <w:rPr>
          <w:rFonts w:ascii="PT Serif" w:hAnsi="PT Serif"/>
          <w:sz w:val="21"/>
          <w:szCs w:val="21"/>
        </w:rPr>
        <w:t xml:space="preserve"> day of flight. </w:t>
      </w:r>
      <w:r w:rsidRPr="006551CF">
        <w:rPr>
          <w:rFonts w:ascii="PT Serif" w:hAnsi="PT Serif" w:hint="eastAsia"/>
          <w:sz w:val="21"/>
          <w:szCs w:val="21"/>
        </w:rPr>
        <w:t>Dea</w:t>
      </w:r>
      <w:r w:rsidRPr="006551CF">
        <w:rPr>
          <w:rFonts w:ascii="PT Serif" w:hAnsi="PT Serif"/>
          <w:sz w:val="21"/>
          <w:szCs w:val="21"/>
        </w:rPr>
        <w:t>lates were separated by sex and color-marked with one dot of paint (PX-20; Mitsubishi) on the abdomen to distinguish sex identities.</w:t>
      </w:r>
    </w:p>
    <w:p w14:paraId="4BAF139C" w14:textId="77777777" w:rsidR="00902C0A" w:rsidRDefault="00902C0A" w:rsidP="00902C0A">
      <w:pPr>
        <w:snapToGrid w:val="0"/>
        <w:spacing w:after="0" w:line="240" w:lineRule="auto"/>
        <w:jc w:val="both"/>
        <w:rPr>
          <w:rFonts w:ascii="PT Serif" w:hAnsi="PT Serif"/>
          <w:sz w:val="21"/>
          <w:szCs w:val="21"/>
        </w:rPr>
      </w:pPr>
    </w:p>
    <w:p w14:paraId="16903153" w14:textId="77777777" w:rsidR="00902C0A" w:rsidRPr="00021F75" w:rsidRDefault="00902C0A" w:rsidP="00902C0A">
      <w:pPr>
        <w:snapToGrid w:val="0"/>
        <w:spacing w:after="0" w:line="240" w:lineRule="auto"/>
        <w:jc w:val="both"/>
        <w:rPr>
          <w:rFonts w:ascii="PT Serif" w:hAnsi="PT Serif"/>
          <w:i/>
          <w:iCs/>
          <w:sz w:val="21"/>
          <w:szCs w:val="21"/>
        </w:rPr>
      </w:pPr>
      <w:r w:rsidRPr="00021F75">
        <w:rPr>
          <w:rFonts w:ascii="PT Serif" w:hAnsi="PT Serif" w:hint="eastAsia"/>
          <w:i/>
          <w:iCs/>
          <w:sz w:val="21"/>
          <w:szCs w:val="21"/>
        </w:rPr>
        <w:t>Behavioral observations</w:t>
      </w:r>
    </w:p>
    <w:p w14:paraId="34C0F4FA" w14:textId="71F9044A" w:rsidR="00902C0A" w:rsidRDefault="00902C0A" w:rsidP="00902C0A">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We introduced a female-male pair of termite dealates (female-female pair </w:t>
      </w:r>
      <w:commentRangeStart w:id="283"/>
      <w:r>
        <w:rPr>
          <w:rFonts w:ascii="PT Serif" w:hAnsi="PT Serif" w:hint="eastAsia"/>
          <w:sz w:val="21"/>
          <w:szCs w:val="21"/>
        </w:rPr>
        <w:t xml:space="preserve">for </w:t>
      </w:r>
      <w:r w:rsidR="00F46FF3">
        <w:rPr>
          <w:rFonts w:ascii="PT Serif" w:hAnsi="PT Serif"/>
          <w:sz w:val="21"/>
          <w:szCs w:val="21"/>
        </w:rPr>
        <w:t xml:space="preserve">an </w:t>
      </w:r>
      <w:r>
        <w:rPr>
          <w:rFonts w:ascii="PT Serif" w:hAnsi="PT Serif" w:hint="eastAsia"/>
          <w:sz w:val="21"/>
          <w:szCs w:val="21"/>
        </w:rPr>
        <w:t>asexual population</w:t>
      </w:r>
      <w:commentRangeEnd w:id="283"/>
      <w:r w:rsidR="002349D8">
        <w:rPr>
          <w:rStyle w:val="CommentReference"/>
        </w:rPr>
        <w:commentReference w:id="283"/>
      </w:r>
      <w:r>
        <w:rPr>
          <w:rFonts w:ascii="PT Serif" w:hAnsi="PT Serif" w:hint="eastAsia"/>
          <w:sz w:val="21"/>
          <w:szCs w:val="21"/>
        </w:rPr>
        <w:t xml:space="preserve"> of </w:t>
      </w:r>
      <w:r w:rsidRPr="00834A68">
        <w:rPr>
          <w:rFonts w:ascii="PT Serif" w:hAnsi="PT Serif" w:hint="eastAsia"/>
          <w:i/>
          <w:iCs/>
          <w:sz w:val="21"/>
          <w:szCs w:val="21"/>
        </w:rPr>
        <w:t>G. nakajimai</w:t>
      </w:r>
      <w:r>
        <w:rPr>
          <w:rFonts w:ascii="PT Serif" w:hAnsi="PT Serif" w:hint="eastAsia"/>
          <w:sz w:val="21"/>
          <w:szCs w:val="21"/>
        </w:rPr>
        <w:t xml:space="preserve">) to the experimental arena, consisting of </w:t>
      </w:r>
      <w:r w:rsidRPr="0005232E">
        <w:rPr>
          <w:rFonts w:ascii="PT Serif" w:hAnsi="PT Serif"/>
          <w:sz w:val="21"/>
          <w:szCs w:val="21"/>
        </w:rPr>
        <w:t>a petri dish (</w:t>
      </w:r>
      <w:r w:rsidRPr="0005232E">
        <w:rPr>
          <w:rFonts w:ascii="Cambria" w:hAnsi="Cambria" w:cs="Cambria"/>
          <w:sz w:val="21"/>
          <w:szCs w:val="21"/>
        </w:rPr>
        <w:t>φ</w:t>
      </w:r>
      <w:r w:rsidRPr="0005232E">
        <w:rPr>
          <w:rFonts w:ascii="PT Serif" w:hAnsi="PT Serif"/>
          <w:sz w:val="21"/>
          <w:szCs w:val="21"/>
        </w:rPr>
        <w:t xml:space="preserve"> = 90 mm) covered with a layer of moistened plaster</w:t>
      </w:r>
      <w:r>
        <w:rPr>
          <w:rFonts w:ascii="PT Serif" w:hAnsi="PT Serif" w:hint="eastAsia"/>
          <w:sz w:val="21"/>
          <w:szCs w:val="21"/>
        </w:rPr>
        <w:t>.</w:t>
      </w:r>
      <w:r>
        <w:rPr>
          <w:rFonts w:ascii="PT Serif" w:hAnsi="PT Serif"/>
          <w:sz w:val="21"/>
          <w:szCs w:val="21"/>
        </w:rPr>
        <w:t xml:space="preserve"> All pairs were prepared using nest</w:t>
      </w:r>
      <w:del w:id="284" w:author="Simon Hellemans" w:date="2025-02-17T11:30:00Z">
        <w:r w:rsidDel="00491AC3">
          <w:rPr>
            <w:rFonts w:ascii="PT Serif" w:hAnsi="PT Serif"/>
            <w:sz w:val="21"/>
            <w:szCs w:val="21"/>
          </w:rPr>
          <w:delText xml:space="preserve"> </w:delText>
        </w:r>
      </w:del>
      <w:r>
        <w:rPr>
          <w:rFonts w:ascii="PT Serif" w:hAnsi="PT Serif"/>
          <w:sz w:val="21"/>
          <w:szCs w:val="21"/>
        </w:rPr>
        <w:t>mates.</w:t>
      </w:r>
      <w:r w:rsidR="00F46FF3">
        <w:rPr>
          <w:rFonts w:ascii="PT Serif" w:hAnsi="PT Serif" w:hint="eastAsia"/>
          <w:sz w:val="21"/>
          <w:szCs w:val="21"/>
        </w:rPr>
        <w:t xml:space="preserve"> The effect of intracolonial and intercolonial pairing on tandem running behavior is not known for </w:t>
      </w:r>
      <w:r w:rsidR="00F46FF3" w:rsidRPr="00F46FF3">
        <w:rPr>
          <w:rFonts w:ascii="PT Serif" w:hAnsi="PT Serif" w:hint="eastAsia"/>
          <w:i/>
          <w:iCs/>
          <w:sz w:val="21"/>
          <w:szCs w:val="21"/>
        </w:rPr>
        <w:t>Glyptotermes</w:t>
      </w:r>
      <w:r w:rsidR="00F46FF3">
        <w:rPr>
          <w:rFonts w:ascii="PT Serif" w:hAnsi="PT Serif" w:hint="eastAsia"/>
          <w:sz w:val="21"/>
          <w:szCs w:val="21"/>
        </w:rPr>
        <w:t xml:space="preserve"> </w:t>
      </w:r>
      <w:del w:id="285" w:author="Simon Hellemans" w:date="2025-02-17T11:17:00Z">
        <w:r w:rsidR="00F46FF3" w:rsidDel="006768D3">
          <w:rPr>
            <w:rFonts w:ascii="PT Serif" w:hAnsi="PT Serif" w:hint="eastAsia"/>
            <w:sz w:val="21"/>
            <w:szCs w:val="21"/>
          </w:rPr>
          <w:delText>spp</w:delText>
        </w:r>
      </w:del>
      <w:ins w:id="286" w:author="Simon Hellemans" w:date="2025-02-17T11:17:00Z">
        <w:r w:rsidR="006768D3">
          <w:rPr>
            <w:rFonts w:ascii="PT Serif" w:hAnsi="PT Serif" w:hint="eastAsia"/>
            <w:sz w:val="21"/>
            <w:szCs w:val="21"/>
          </w:rPr>
          <w:t>s</w:t>
        </w:r>
        <w:r w:rsidR="006768D3">
          <w:rPr>
            <w:rFonts w:ascii="PT Serif" w:hAnsi="PT Serif"/>
            <w:sz w:val="21"/>
            <w:szCs w:val="21"/>
          </w:rPr>
          <w:t>pecies</w:t>
        </w:r>
      </w:ins>
      <w:ins w:id="287" w:author="Simon Hellemans" w:date="2025-02-17T11:18:00Z">
        <w:r w:rsidR="006768D3">
          <w:rPr>
            <w:rFonts w:ascii="PT Serif" w:hAnsi="PT Serif"/>
            <w:sz w:val="21"/>
            <w:szCs w:val="21"/>
          </w:rPr>
          <w:t>.</w:t>
        </w:r>
      </w:ins>
      <w:del w:id="288" w:author="Simon Hellemans" w:date="2025-02-17T11:18:00Z">
        <w:r w:rsidR="00F46FF3" w:rsidDel="006768D3">
          <w:rPr>
            <w:rFonts w:ascii="PT Serif" w:hAnsi="PT Serif" w:hint="eastAsia"/>
            <w:sz w:val="21"/>
            <w:szCs w:val="21"/>
          </w:rPr>
          <w:delText xml:space="preserve">, </w:delText>
        </w:r>
      </w:del>
      <w:ins w:id="289" w:author="Simon Hellemans" w:date="2025-02-17T11:18:00Z">
        <w:r w:rsidR="006768D3">
          <w:rPr>
            <w:rFonts w:ascii="PT Serif" w:hAnsi="PT Serif"/>
            <w:sz w:val="21"/>
            <w:szCs w:val="21"/>
          </w:rPr>
          <w:t xml:space="preserve"> </w:t>
        </w:r>
      </w:ins>
      <w:del w:id="290" w:author="Simon Hellemans" w:date="2025-02-17T11:18:00Z">
        <w:r w:rsidR="00F46FF3" w:rsidDel="006768D3">
          <w:rPr>
            <w:rFonts w:ascii="PT Serif" w:hAnsi="PT Serif" w:hint="eastAsia"/>
            <w:sz w:val="21"/>
            <w:szCs w:val="21"/>
          </w:rPr>
          <w:delText>but w</w:delText>
        </w:r>
      </w:del>
      <w:ins w:id="291" w:author="Simon Hellemans" w:date="2025-02-17T11:18:00Z">
        <w:r w:rsidR="006768D3">
          <w:rPr>
            <w:rFonts w:ascii="PT Serif" w:hAnsi="PT Serif"/>
            <w:sz w:val="21"/>
            <w:szCs w:val="21"/>
          </w:rPr>
          <w:t>W</w:t>
        </w:r>
      </w:ins>
      <w:r w:rsidR="00F46FF3">
        <w:rPr>
          <w:rFonts w:ascii="PT Serif" w:hAnsi="PT Serif" w:hint="eastAsia"/>
          <w:sz w:val="21"/>
          <w:szCs w:val="21"/>
        </w:rPr>
        <w:t xml:space="preserve">e </w:t>
      </w:r>
      <w:ins w:id="292" w:author="Simon Hellemans" w:date="2025-02-17T11:18:00Z">
        <w:r w:rsidR="006768D3">
          <w:rPr>
            <w:rFonts w:ascii="PT Serif" w:hAnsi="PT Serif" w:hint="eastAsia"/>
            <w:sz w:val="21"/>
            <w:szCs w:val="21"/>
          </w:rPr>
          <w:t>consistently</w:t>
        </w:r>
        <w:r w:rsidR="006768D3" w:rsidDel="006768D3">
          <w:rPr>
            <w:rFonts w:ascii="PT Serif" w:hAnsi="PT Serif" w:hint="eastAsia"/>
            <w:sz w:val="21"/>
            <w:szCs w:val="21"/>
          </w:rPr>
          <w:t xml:space="preserve"> </w:t>
        </w:r>
      </w:ins>
      <w:del w:id="293" w:author="Simon Hellemans" w:date="2025-02-17T11:18:00Z">
        <w:r w:rsidR="00F46FF3" w:rsidDel="006768D3">
          <w:rPr>
            <w:rFonts w:ascii="PT Serif" w:hAnsi="PT Serif" w:hint="eastAsia"/>
            <w:sz w:val="21"/>
            <w:szCs w:val="21"/>
          </w:rPr>
          <w:delText xml:space="preserve">only </w:delText>
        </w:r>
      </w:del>
      <w:r w:rsidR="00F46FF3">
        <w:rPr>
          <w:rFonts w:ascii="PT Serif" w:hAnsi="PT Serif" w:hint="eastAsia"/>
          <w:sz w:val="21"/>
          <w:szCs w:val="21"/>
        </w:rPr>
        <w:t xml:space="preserve">used nest mate pairing </w:t>
      </w:r>
      <w:del w:id="294" w:author="Simon Hellemans" w:date="2025-02-17T11:18:00Z">
        <w:r w:rsidR="00F46FF3" w:rsidDel="006768D3">
          <w:rPr>
            <w:rFonts w:ascii="PT Serif" w:hAnsi="PT Serif" w:hint="eastAsia"/>
            <w:sz w:val="21"/>
            <w:szCs w:val="21"/>
          </w:rPr>
          <w:delText>consistently for performing</w:delText>
        </w:r>
      </w:del>
      <w:ins w:id="295" w:author="Simon Hellemans" w:date="2025-02-17T11:18:00Z">
        <w:r w:rsidR="006768D3">
          <w:rPr>
            <w:rFonts w:ascii="PT Serif" w:hAnsi="PT Serif"/>
            <w:sz w:val="21"/>
            <w:szCs w:val="21"/>
          </w:rPr>
          <w:t>for valid</w:t>
        </w:r>
      </w:ins>
      <w:r w:rsidR="00F46FF3">
        <w:rPr>
          <w:rFonts w:ascii="PT Serif" w:hAnsi="PT Serif" w:hint="eastAsia"/>
          <w:sz w:val="21"/>
          <w:szCs w:val="21"/>
        </w:rPr>
        <w:t xml:space="preserve"> </w:t>
      </w:r>
      <w:del w:id="296" w:author="Simon Hellemans" w:date="2025-02-17T11:18:00Z">
        <w:r w:rsidR="00F46FF3" w:rsidDel="006768D3">
          <w:rPr>
            <w:rFonts w:ascii="PT Serif" w:hAnsi="PT Serif"/>
            <w:sz w:val="21"/>
            <w:szCs w:val="21"/>
          </w:rPr>
          <w:delText>a</w:delText>
        </w:r>
      </w:del>
      <w:r w:rsidR="00F46FF3">
        <w:rPr>
          <w:rFonts w:ascii="PT Serif" w:hAnsi="PT Serif"/>
          <w:sz w:val="21"/>
          <w:szCs w:val="21"/>
        </w:rPr>
        <w:t>cross-species</w:t>
      </w:r>
      <w:r w:rsidR="00F46FF3">
        <w:rPr>
          <w:rFonts w:ascii="PT Serif" w:hAnsi="PT Serif" w:hint="eastAsia"/>
          <w:sz w:val="21"/>
          <w:szCs w:val="21"/>
        </w:rPr>
        <w:t xml:space="preserve"> </w:t>
      </w:r>
      <w:r w:rsidR="00F46FF3">
        <w:rPr>
          <w:rFonts w:ascii="PT Serif" w:hAnsi="PT Serif"/>
          <w:sz w:val="21"/>
          <w:szCs w:val="21"/>
        </w:rPr>
        <w:t>comparison</w:t>
      </w:r>
      <w:ins w:id="297" w:author="Simon Hellemans" w:date="2025-02-17T11:18:00Z">
        <w:r w:rsidR="006768D3">
          <w:rPr>
            <w:rFonts w:ascii="PT Serif" w:hAnsi="PT Serif"/>
            <w:sz w:val="21"/>
            <w:szCs w:val="21"/>
          </w:rPr>
          <w:t>s</w:t>
        </w:r>
      </w:ins>
      <w:r w:rsidR="00F46FF3">
        <w:rPr>
          <w:rFonts w:ascii="PT Serif" w:hAnsi="PT Serif" w:hint="eastAsia"/>
          <w:sz w:val="21"/>
          <w:szCs w:val="21"/>
        </w:rPr>
        <w:t xml:space="preserve">. Note that tandem running is not different between </w:t>
      </w:r>
      <w:r w:rsidR="00D6632E">
        <w:rPr>
          <w:rFonts w:ascii="PT Serif" w:hAnsi="PT Serif"/>
          <w:sz w:val="21"/>
          <w:szCs w:val="21"/>
        </w:rPr>
        <w:t>nestmate</w:t>
      </w:r>
      <w:r w:rsidR="00F46FF3">
        <w:rPr>
          <w:rFonts w:ascii="PT Serif" w:hAnsi="PT Serif" w:hint="eastAsia"/>
          <w:sz w:val="21"/>
          <w:szCs w:val="21"/>
        </w:rPr>
        <w:t xml:space="preserve"> and non-nestmate pairing </w:t>
      </w:r>
      <w:commentRangeStart w:id="298"/>
      <w:r w:rsidR="00F46FF3">
        <w:rPr>
          <w:rFonts w:ascii="PT Serif" w:hAnsi="PT Serif" w:hint="eastAsia"/>
          <w:sz w:val="21"/>
          <w:szCs w:val="21"/>
        </w:rPr>
        <w:t xml:space="preserve">in another species </w:t>
      </w:r>
      <w:commentRangeEnd w:id="298"/>
      <w:r w:rsidR="006768D3">
        <w:rPr>
          <w:rStyle w:val="CommentReference"/>
        </w:rPr>
        <w:commentReference w:id="298"/>
      </w:r>
      <w:r w:rsidR="00F46FF3">
        <w:rPr>
          <w:rFonts w:ascii="PT Serif" w:hAnsi="PT Serif"/>
          <w:sz w:val="21"/>
          <w:szCs w:val="21"/>
        </w:rPr>
        <w:fldChar w:fldCharType="begin"/>
      </w:r>
      <w:r w:rsidR="00F05369">
        <w:rPr>
          <w:rFonts w:ascii="PT Serif" w:hAnsi="PT Serif"/>
          <w:sz w:val="21"/>
          <w:szCs w:val="21"/>
        </w:rPr>
        <w:instrText xml:space="preserve"> ADDIN ZOTERO_ITEM CSL_CITATION {"citationID":"9EJu465z","properties":{"formattedCitation":"[11]","plainCitation":"[11]","noteIndex":0},"citationItems":[{"id":15212,"uris":["http://zotero.org/users/9949769/items/GBFB9XH3"],"itemData":{"id":15212,"type":"article-journal","abstract":"Recent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F46FF3">
        <w:rPr>
          <w:rFonts w:ascii="PT Serif" w:hAnsi="PT Serif"/>
          <w:sz w:val="21"/>
          <w:szCs w:val="21"/>
        </w:rPr>
        <w:fldChar w:fldCharType="separate"/>
      </w:r>
      <w:r w:rsidR="00D6632E" w:rsidRPr="00D6632E">
        <w:rPr>
          <w:rFonts w:ascii="PT Serif" w:hAnsi="PT Serif"/>
          <w:sz w:val="21"/>
        </w:rPr>
        <w:t>[11]</w:t>
      </w:r>
      <w:r w:rsidR="00F46FF3">
        <w:rPr>
          <w:rFonts w:ascii="PT Serif" w:hAnsi="PT Serif"/>
          <w:sz w:val="21"/>
          <w:szCs w:val="21"/>
        </w:rPr>
        <w:fldChar w:fldCharType="end"/>
      </w:r>
      <w:r w:rsidR="00D6632E">
        <w:rPr>
          <w:rFonts w:ascii="PT Serif" w:hAnsi="PT Serif" w:hint="eastAsia"/>
          <w:sz w:val="21"/>
          <w:szCs w:val="21"/>
        </w:rPr>
        <w:t xml:space="preserve">. </w:t>
      </w:r>
      <w:r>
        <w:rPr>
          <w:rFonts w:ascii="PT Serif" w:hAnsi="PT Serif" w:hint="eastAsia"/>
          <w:sz w:val="21"/>
          <w:szCs w:val="21"/>
        </w:rPr>
        <w:t xml:space="preserve">We recorded their behavior </w:t>
      </w:r>
      <w:r w:rsidR="00D6632E">
        <w:rPr>
          <w:rFonts w:ascii="PT Serif" w:hAnsi="PT Serif"/>
          <w:sz w:val="21"/>
          <w:szCs w:val="21"/>
        </w:rPr>
        <w:t xml:space="preserve">for </w:t>
      </w:r>
      <w:r>
        <w:rPr>
          <w:rFonts w:ascii="PT Serif" w:hAnsi="PT Serif"/>
          <w:sz w:val="21"/>
          <w:szCs w:val="21"/>
        </w:rPr>
        <w:t>up to 60 minutes</w:t>
      </w:r>
      <w:r>
        <w:rPr>
          <w:rFonts w:ascii="PT Serif" w:hAnsi="PT Serif" w:hint="eastAsia"/>
          <w:sz w:val="21"/>
          <w:szCs w:val="21"/>
        </w:rPr>
        <w:t xml:space="preserve"> at 30 frames per second</w:t>
      </w:r>
      <w:r>
        <w:rPr>
          <w:rFonts w:ascii="PT Serif" w:hAnsi="PT Serif"/>
          <w:sz w:val="21"/>
          <w:szCs w:val="21"/>
        </w:rPr>
        <w:t>.</w:t>
      </w:r>
      <w:r>
        <w:rPr>
          <w:rFonts w:ascii="PT Serif" w:hAnsi="PT Serif" w:hint="eastAsia"/>
          <w:sz w:val="21"/>
          <w:szCs w:val="21"/>
        </w:rPr>
        <w:t xml:space="preserve"> </w:t>
      </w:r>
      <w:del w:id="299" w:author="Simon Hellemans" w:date="2025-02-17T11:31:00Z">
        <w:r w:rsidRPr="0015095D" w:rsidDel="00440B7F">
          <w:rPr>
            <w:rFonts w:ascii="PT Serif" w:hAnsi="PT Serif"/>
            <w:sz w:val="21"/>
            <w:szCs w:val="21"/>
          </w:rPr>
          <w:delText>All the v</w:delText>
        </w:r>
      </w:del>
      <w:ins w:id="300" w:author="Simon Hellemans" w:date="2025-02-17T11:31:00Z">
        <w:r w:rsidR="00440B7F">
          <w:rPr>
            <w:rFonts w:ascii="PT Serif" w:hAnsi="PT Serif"/>
            <w:sz w:val="21"/>
            <w:szCs w:val="21"/>
          </w:rPr>
          <w:t>V</w:t>
        </w:r>
      </w:ins>
      <w:r w:rsidRPr="0015095D">
        <w:rPr>
          <w:rFonts w:ascii="PT Serif" w:hAnsi="PT Serif"/>
          <w:sz w:val="21"/>
          <w:szCs w:val="21"/>
        </w:rPr>
        <w:t xml:space="preserve">ideos were cropped to </w:t>
      </w:r>
      <w:r>
        <w:rPr>
          <w:rFonts w:ascii="PT Serif" w:hAnsi="PT Serif"/>
          <w:sz w:val="21"/>
          <w:szCs w:val="21"/>
        </w:rPr>
        <w:t>12</w:t>
      </w:r>
      <w:r w:rsidRPr="0015095D">
        <w:rPr>
          <w:rFonts w:ascii="PT Serif" w:hAnsi="PT Serif"/>
          <w:sz w:val="21"/>
          <w:szCs w:val="21"/>
        </w:rPr>
        <w:t>00x</w:t>
      </w:r>
      <w:r>
        <w:rPr>
          <w:rFonts w:ascii="PT Serif" w:hAnsi="PT Serif"/>
          <w:sz w:val="21"/>
          <w:szCs w:val="21"/>
        </w:rPr>
        <w:t>12</w:t>
      </w:r>
      <w:r w:rsidRPr="0015095D">
        <w:rPr>
          <w:rFonts w:ascii="PT Serif" w:hAnsi="PT Serif"/>
          <w:sz w:val="21"/>
          <w:szCs w:val="21"/>
        </w:rPr>
        <w:t>00 pix</w:t>
      </w:r>
      <w:ins w:id="301" w:author="Simon Hellemans" w:date="2025-02-17T11:32:00Z">
        <w:r w:rsidR="00440B7F">
          <w:rPr>
            <w:rFonts w:ascii="PT Serif" w:hAnsi="PT Serif"/>
            <w:sz w:val="21"/>
            <w:szCs w:val="21"/>
          </w:rPr>
          <w:t>els</w:t>
        </w:r>
      </w:ins>
      <w:r w:rsidRPr="0015095D">
        <w:rPr>
          <w:rFonts w:ascii="PT Serif" w:hAnsi="PT Serif"/>
          <w:sz w:val="21"/>
          <w:szCs w:val="21"/>
        </w:rPr>
        <w:t xml:space="preserve"> to </w:t>
      </w:r>
      <w:r w:rsidR="00D6632E">
        <w:rPr>
          <w:rFonts w:ascii="PT Serif" w:hAnsi="PT Serif"/>
          <w:sz w:val="21"/>
          <w:szCs w:val="21"/>
        </w:rPr>
        <w:t>include only</w:t>
      </w:r>
      <w:r w:rsidRPr="0015095D">
        <w:rPr>
          <w:rFonts w:ascii="PT Serif" w:hAnsi="PT Serif"/>
          <w:sz w:val="21"/>
          <w:szCs w:val="21"/>
        </w:rPr>
        <w:t xml:space="preserve"> the arena in the frame before the video analysis.</w:t>
      </w:r>
      <w:r>
        <w:rPr>
          <w:rFonts w:ascii="PT Serif" w:hAnsi="PT Serif"/>
          <w:sz w:val="21"/>
          <w:szCs w:val="21"/>
        </w:rPr>
        <w:t xml:space="preserve"> In total, we observed </w:t>
      </w:r>
      <w:r>
        <w:rPr>
          <w:rFonts w:ascii="PT Serif" w:hAnsi="PT Serif" w:hint="eastAsia"/>
          <w:sz w:val="21"/>
          <w:szCs w:val="21"/>
        </w:rPr>
        <w:t xml:space="preserve">21 pairs of </w:t>
      </w:r>
      <w:r w:rsidRPr="00420808">
        <w:rPr>
          <w:rFonts w:ascii="PT Serif" w:hAnsi="PT Serif" w:hint="eastAsia"/>
          <w:i/>
          <w:iCs/>
          <w:sz w:val="21"/>
          <w:szCs w:val="21"/>
        </w:rPr>
        <w:t>G. s</w:t>
      </w:r>
      <w:r w:rsidR="00D6632E">
        <w:rPr>
          <w:rFonts w:ascii="PT Serif" w:hAnsi="PT Serif" w:hint="eastAsia"/>
          <w:i/>
          <w:iCs/>
          <w:sz w:val="21"/>
          <w:szCs w:val="21"/>
        </w:rPr>
        <w:t>a</w:t>
      </w:r>
      <w:r w:rsidRPr="00420808">
        <w:rPr>
          <w:rFonts w:ascii="PT Serif" w:hAnsi="PT Serif" w:hint="eastAsia"/>
          <w:i/>
          <w:iCs/>
          <w:sz w:val="21"/>
          <w:szCs w:val="21"/>
        </w:rPr>
        <w:t>tsumensis</w:t>
      </w:r>
      <w:r>
        <w:rPr>
          <w:rFonts w:ascii="PT Serif" w:hAnsi="PT Serif" w:hint="eastAsia"/>
          <w:sz w:val="21"/>
          <w:szCs w:val="21"/>
        </w:rPr>
        <w:t xml:space="preserve"> (</w:t>
      </w:r>
      <w:r>
        <w:rPr>
          <w:rFonts w:ascii="PT Serif" w:hAnsi="PT Serif"/>
          <w:sz w:val="21"/>
          <w:szCs w:val="21"/>
        </w:rPr>
        <w:t>340</w:t>
      </w:r>
      <w:r>
        <w:rPr>
          <w:rFonts w:ascii="PT Serif" w:hAnsi="PT Serif" w:hint="eastAsia"/>
          <w:sz w:val="21"/>
          <w:szCs w:val="21"/>
        </w:rPr>
        <w:t>:</w:t>
      </w:r>
      <w:r>
        <w:rPr>
          <w:rFonts w:ascii="PT Serif" w:hAnsi="PT Serif"/>
          <w:sz w:val="21"/>
          <w:szCs w:val="21"/>
        </w:rPr>
        <w:t>16</w:t>
      </w:r>
      <w:r>
        <w:rPr>
          <w:rFonts w:ascii="PT Serif" w:hAnsi="PT Serif" w:hint="eastAsia"/>
          <w:sz w:val="21"/>
          <w:szCs w:val="21"/>
        </w:rPr>
        <w:t xml:space="preserve">, 347:2, JP21-06:3), 46 pairs of </w:t>
      </w:r>
      <w:r w:rsidRPr="007411B9">
        <w:rPr>
          <w:rFonts w:ascii="PT Serif" w:hAnsi="PT Serif" w:hint="eastAsia"/>
          <w:i/>
          <w:iCs/>
          <w:sz w:val="21"/>
          <w:szCs w:val="21"/>
        </w:rPr>
        <w:t>G. fuscus</w:t>
      </w:r>
      <w:r>
        <w:rPr>
          <w:rFonts w:ascii="PT Serif" w:hAnsi="PT Serif" w:hint="eastAsia"/>
          <w:sz w:val="21"/>
          <w:szCs w:val="21"/>
        </w:rPr>
        <w:t xml:space="preserve"> (21A:16, G05:18, NM2325:12), 25 pairs of </w:t>
      </w:r>
      <w:r w:rsidRPr="00987A1F">
        <w:rPr>
          <w:rFonts w:ascii="PT Serif" w:hAnsi="PT Serif" w:hint="eastAsia"/>
          <w:i/>
          <w:iCs/>
          <w:sz w:val="21"/>
          <w:szCs w:val="21"/>
        </w:rPr>
        <w:t>G. nakajimai</w:t>
      </w:r>
      <w:r>
        <w:rPr>
          <w:rFonts w:ascii="PT Serif" w:hAnsi="PT Serif" w:hint="eastAsia"/>
          <w:sz w:val="21"/>
          <w:szCs w:val="21"/>
        </w:rPr>
        <w:t xml:space="preserve"> sexual populations (356:6, 367:3, NM2344:16), and 15 pairs of asexual populations. </w:t>
      </w:r>
    </w:p>
    <w:p w14:paraId="5B817DDD" w14:textId="7DA8D14C" w:rsidR="008566FD" w:rsidRPr="008566FD" w:rsidRDefault="00902C0A" w:rsidP="00902C0A">
      <w:pPr>
        <w:snapToGrid w:val="0"/>
        <w:spacing w:after="0" w:line="240" w:lineRule="auto"/>
        <w:ind w:firstLine="360"/>
        <w:jc w:val="both"/>
        <w:rPr>
          <w:rFonts w:ascii="PT Serif" w:hAnsi="PT Serif" w:cs="PT Serif"/>
          <w:sz w:val="21"/>
          <w:szCs w:val="21"/>
        </w:rPr>
      </w:pPr>
      <w:r>
        <w:rPr>
          <w:rFonts w:ascii="PT Serif" w:eastAsia="PT Serif" w:hAnsi="PT Serif" w:cs="PT Serif"/>
          <w:sz w:val="21"/>
          <w:szCs w:val="21"/>
        </w:rPr>
        <w:t xml:space="preserve">All videos were analyzed using SLEAP v 1.4.0 </w:t>
      </w:r>
      <w:r>
        <w:rPr>
          <w:rFonts w:ascii="PT Serif" w:eastAsia="PT Serif" w:hAnsi="PT Serif" w:cs="PT Serif"/>
          <w:sz w:val="21"/>
          <w:szCs w:val="21"/>
        </w:rPr>
        <w:fldChar w:fldCharType="begin"/>
      </w:r>
      <w:r w:rsidR="00F05369">
        <w:rPr>
          <w:rFonts w:ascii="PT Serif" w:eastAsia="PT Serif" w:hAnsi="PT Serif" w:cs="PT Serif"/>
          <w:sz w:val="21"/>
          <w:szCs w:val="21"/>
        </w:rPr>
        <w:instrText xml:space="preserve"> ADDIN ZOTERO_ITEM CSL_CITATION {"citationID":"4Ip9R85N","properties":{"formattedCitation":"[29]","plainCitation":"[29]","noteIndex":0},"citationItems":[{"id":14787,"uris":["http://zotero.org/users/9949769/items/H5E5LCTU"],"itemData":{"id":14787,"type":"article-journal","abstract":"The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35379947\nCitation Key: pereiraSLEAPDeepLearning2022","page":"486-495","title":"SLEAP: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W."},{"family":"Murthy","given":"Mala"}],"issued":{"date-parts":[["2022"]]},"citation-key":"pereira2022NatM"}}],"schema":"https://github.com/citation-style-language/schema/raw/master/csl-citation.json"} </w:instrText>
      </w:r>
      <w:r>
        <w:rPr>
          <w:rFonts w:ascii="PT Serif" w:eastAsia="PT Serif" w:hAnsi="PT Serif" w:cs="PT Serif"/>
          <w:sz w:val="21"/>
          <w:szCs w:val="21"/>
        </w:rPr>
        <w:fldChar w:fldCharType="separate"/>
      </w:r>
      <w:r w:rsidR="00F05369" w:rsidRPr="00F05369">
        <w:rPr>
          <w:rFonts w:ascii="PT Serif" w:hAnsi="PT Serif"/>
          <w:sz w:val="21"/>
        </w:rPr>
        <w:t>[29]</w:t>
      </w:r>
      <w:r>
        <w:rPr>
          <w:rFonts w:ascii="PT Serif" w:eastAsia="PT Serif" w:hAnsi="PT Serif" w:cs="PT Serif"/>
          <w:sz w:val="21"/>
          <w:szCs w:val="21"/>
        </w:rPr>
        <w:fldChar w:fldCharType="end"/>
      </w:r>
      <w:r>
        <w:rPr>
          <w:rFonts w:ascii="PT Serif" w:eastAsia="PT Serif" w:hAnsi="PT Serif" w:cs="PT Serif"/>
          <w:sz w:val="21"/>
          <w:szCs w:val="21"/>
        </w:rPr>
        <w:t xml:space="preserve"> to estimate the movement of body parts of each individual. We used a 6-node skeleton: antenna tips (LR), head (middle of mouth parts), head-pronotum boundary, body center, abdomen-tip, and a dot of </w:t>
      </w:r>
      <w:r w:rsidR="00D6632E">
        <w:rPr>
          <w:rFonts w:ascii="PT Serif" w:eastAsia="PT Serif" w:hAnsi="PT Serif" w:cs="PT Serif"/>
          <w:sz w:val="21"/>
          <w:szCs w:val="21"/>
        </w:rPr>
        <w:t>a color-painted</w:t>
      </w:r>
      <w:r>
        <w:rPr>
          <w:rFonts w:ascii="PT Serif" w:eastAsia="PT Serif" w:hAnsi="PT Serif" w:cs="PT Serif"/>
          <w:sz w:val="21"/>
          <w:szCs w:val="21"/>
        </w:rPr>
        <w:t xml:space="preserve"> marker. We built a model for one species and then used it as a starting point to build another for the next species sequentially. First, we labeled </w:t>
      </w:r>
      <w:r>
        <w:rPr>
          <w:rFonts w:ascii="PT Serif" w:hAnsi="PT Serif" w:cs="PT Serif" w:hint="eastAsia"/>
          <w:sz w:val="21"/>
          <w:szCs w:val="21"/>
        </w:rPr>
        <w:t xml:space="preserve">342 </w:t>
      </w:r>
      <w:r>
        <w:rPr>
          <w:rFonts w:ascii="PT Serif" w:eastAsia="PT Serif" w:hAnsi="PT Serif" w:cs="PT Serif"/>
          <w:sz w:val="21"/>
          <w:szCs w:val="21"/>
        </w:rPr>
        <w:t xml:space="preserve">individuals from </w:t>
      </w:r>
      <w:r>
        <w:rPr>
          <w:rFonts w:ascii="PT Serif" w:hAnsi="PT Serif" w:cs="PT Serif" w:hint="eastAsia"/>
          <w:sz w:val="21"/>
          <w:szCs w:val="21"/>
        </w:rPr>
        <w:t>23</w:t>
      </w:r>
      <w:r>
        <w:rPr>
          <w:rFonts w:ascii="PT Serif" w:eastAsia="PT Serif" w:hAnsi="PT Serif" w:cs="PT Serif"/>
          <w:sz w:val="21"/>
          <w:szCs w:val="21"/>
        </w:rPr>
        <w:t xml:space="preserve"> videos for training in </w:t>
      </w:r>
      <w:r w:rsidRPr="00952D3D">
        <w:rPr>
          <w:rFonts w:ascii="PT Serif" w:eastAsia="PT Serif" w:hAnsi="PT Serif" w:cs="PT Serif"/>
          <w:i/>
          <w:iCs/>
          <w:sz w:val="21"/>
          <w:szCs w:val="21"/>
        </w:rPr>
        <w:t>G. satsumensis</w:t>
      </w:r>
      <w:r>
        <w:rPr>
          <w:rFonts w:ascii="PT Serif" w:eastAsia="PT Serif" w:hAnsi="PT Serif" w:cs="PT Serif"/>
          <w:sz w:val="21"/>
          <w:szCs w:val="21"/>
        </w:rPr>
        <w:t>. We trained a U-Net-based model with a multi-animal top-down approach, with a receptive field size of 76 pixels for the centroid and 156 pixels for the centered instance, on Nvidia GeForce RTX 4090, where augmentation is done by rotating images from -180 to 180 degrees. The mean Average Precision (mAP) and mean Average Recall (mAR) of this model were 0.36 and 0.49, respectively. While tracking after the inference, we used the instance similarity method with the greedy matching method. All pose estimation data were converted to HDF5 files for further analysis.</w:t>
      </w:r>
      <w:r w:rsidR="00D6632E">
        <w:rPr>
          <w:rFonts w:ascii="PT Serif" w:hAnsi="PT Serif" w:cs="PT Serif" w:hint="eastAsia"/>
          <w:sz w:val="21"/>
          <w:szCs w:val="21"/>
        </w:rPr>
        <w:t xml:space="preserve"> Then, we used the model for </w:t>
      </w:r>
      <w:r w:rsidR="00D6632E" w:rsidRPr="00D6632E">
        <w:rPr>
          <w:rFonts w:ascii="PT Serif" w:hAnsi="PT Serif" w:cs="PT Serif" w:hint="eastAsia"/>
          <w:i/>
          <w:iCs/>
          <w:sz w:val="21"/>
          <w:szCs w:val="21"/>
        </w:rPr>
        <w:t>G. satsumensis</w:t>
      </w:r>
      <w:r w:rsidR="00D6632E">
        <w:rPr>
          <w:rFonts w:ascii="PT Serif" w:hAnsi="PT Serif" w:cs="PT Serif" w:hint="eastAsia"/>
          <w:sz w:val="21"/>
          <w:szCs w:val="21"/>
        </w:rPr>
        <w:t xml:space="preserve"> as a starting point </w:t>
      </w:r>
      <w:r w:rsidR="00382E18">
        <w:rPr>
          <w:rFonts w:ascii="PT Serif" w:hAnsi="PT Serif" w:cs="PT Serif" w:hint="eastAsia"/>
          <w:sz w:val="21"/>
          <w:szCs w:val="21"/>
        </w:rPr>
        <w:t xml:space="preserve">and </w:t>
      </w:r>
      <w:r w:rsidR="00D6632E">
        <w:rPr>
          <w:rFonts w:ascii="PT Serif" w:hAnsi="PT Serif" w:cs="PT Serif" w:hint="eastAsia"/>
          <w:sz w:val="21"/>
          <w:szCs w:val="21"/>
        </w:rPr>
        <w:t>developed a model for</w:t>
      </w:r>
      <w:r>
        <w:rPr>
          <w:rFonts w:ascii="PT Serif" w:eastAsia="PT Serif" w:hAnsi="PT Serif" w:cs="PT Serif"/>
          <w:sz w:val="21"/>
          <w:szCs w:val="21"/>
        </w:rPr>
        <w:t xml:space="preserve"> </w:t>
      </w:r>
      <w:r w:rsidRPr="00982CC4">
        <w:rPr>
          <w:rFonts w:ascii="PT Serif" w:eastAsia="PT Serif" w:hAnsi="PT Serif" w:cs="PT Serif"/>
          <w:i/>
          <w:iCs/>
          <w:sz w:val="21"/>
          <w:szCs w:val="21"/>
        </w:rPr>
        <w:t>G. fuscus</w:t>
      </w:r>
      <w:r w:rsidR="008566FD">
        <w:rPr>
          <w:rFonts w:ascii="PT Serif" w:hAnsi="PT Serif" w:cs="PT Serif" w:hint="eastAsia"/>
          <w:i/>
          <w:iCs/>
          <w:sz w:val="21"/>
          <w:szCs w:val="21"/>
        </w:rPr>
        <w:t xml:space="preserve"> </w:t>
      </w:r>
      <w:r w:rsidR="008566FD">
        <w:rPr>
          <w:rFonts w:ascii="PT Serif" w:hAnsi="PT Serif" w:cs="PT Serif" w:hint="eastAsia"/>
          <w:sz w:val="21"/>
          <w:szCs w:val="21"/>
        </w:rPr>
        <w:t>with 956 individuals from 37 videos</w:t>
      </w:r>
      <w:r w:rsidR="00D6632E">
        <w:rPr>
          <w:rFonts w:ascii="PT Serif" w:hAnsi="PT Serif" w:cs="PT Serif" w:hint="eastAsia"/>
          <w:sz w:val="21"/>
          <w:szCs w:val="21"/>
        </w:rPr>
        <w:t>.</w:t>
      </w:r>
      <w:r>
        <w:rPr>
          <w:rFonts w:ascii="PT Serif" w:eastAsia="PT Serif" w:hAnsi="PT Serif" w:cs="PT Serif"/>
          <w:sz w:val="21"/>
          <w:szCs w:val="21"/>
        </w:rPr>
        <w:t xml:space="preserve"> </w:t>
      </w:r>
      <w:r w:rsidR="008566FD">
        <w:rPr>
          <w:rFonts w:ascii="PT Serif" w:hAnsi="PT Serif" w:cs="PT Serif" w:hint="eastAsia"/>
          <w:sz w:val="21"/>
          <w:szCs w:val="21"/>
        </w:rPr>
        <w:t xml:space="preserve">This model was further </w:t>
      </w:r>
      <w:r w:rsidR="008566FD">
        <w:rPr>
          <w:rFonts w:ascii="PT Serif" w:hAnsi="PT Serif" w:cs="PT Serif"/>
          <w:sz w:val="21"/>
          <w:szCs w:val="21"/>
        </w:rPr>
        <w:t>fine-tuned</w:t>
      </w:r>
      <w:r w:rsidR="008566FD">
        <w:rPr>
          <w:rFonts w:ascii="PT Serif" w:hAnsi="PT Serif" w:cs="PT Serif" w:hint="eastAsia"/>
          <w:sz w:val="21"/>
          <w:szCs w:val="21"/>
        </w:rPr>
        <w:t xml:space="preserve"> by only using </w:t>
      </w:r>
      <w:r w:rsidR="008566FD">
        <w:rPr>
          <w:rFonts w:ascii="PT Serif" w:hAnsi="PT Serif" w:cs="PT Serif"/>
          <w:sz w:val="21"/>
          <w:szCs w:val="21"/>
        </w:rPr>
        <w:t>labels</w:t>
      </w:r>
      <w:r w:rsidR="008566FD">
        <w:rPr>
          <w:rFonts w:ascii="PT Serif" w:hAnsi="PT Serif" w:cs="PT Serif" w:hint="eastAsia"/>
          <w:sz w:val="21"/>
          <w:szCs w:val="21"/>
        </w:rPr>
        <w:t xml:space="preserve"> for each colony. </w:t>
      </w:r>
      <w:r w:rsidR="0034556A">
        <w:rPr>
          <w:rFonts w:ascii="PT Serif" w:hAnsi="PT Serif" w:cs="PT Serif" w:hint="eastAsia"/>
          <w:sz w:val="21"/>
          <w:szCs w:val="21"/>
        </w:rPr>
        <w:t>Similarly</w:t>
      </w:r>
      <w:r w:rsidR="0034556A">
        <w:rPr>
          <w:rFonts w:ascii="PT Serif" w:hAnsi="PT Serif" w:cs="PT Serif"/>
          <w:sz w:val="21"/>
          <w:szCs w:val="21"/>
        </w:rPr>
        <w:t>,</w:t>
      </w:r>
      <w:r w:rsidR="0034556A">
        <w:rPr>
          <w:rFonts w:ascii="PT Serif" w:hAnsi="PT Serif" w:cs="PT Serif" w:hint="eastAsia"/>
          <w:sz w:val="21"/>
          <w:szCs w:val="21"/>
        </w:rPr>
        <w:t xml:space="preserve"> the models of </w:t>
      </w:r>
      <w:r w:rsidR="0034556A" w:rsidRPr="0034556A">
        <w:rPr>
          <w:rFonts w:ascii="PT Serif" w:hAnsi="PT Serif" w:cs="PT Serif" w:hint="eastAsia"/>
          <w:i/>
          <w:iCs/>
          <w:sz w:val="21"/>
          <w:szCs w:val="21"/>
        </w:rPr>
        <w:t>G. nakajimai</w:t>
      </w:r>
      <w:r w:rsidR="0034556A">
        <w:rPr>
          <w:rFonts w:ascii="PT Serif" w:hAnsi="PT Serif" w:cs="PT Serif" w:hint="eastAsia"/>
          <w:sz w:val="21"/>
          <w:szCs w:val="21"/>
        </w:rPr>
        <w:t xml:space="preserve"> were trained based on this </w:t>
      </w:r>
      <w:r w:rsidR="0034556A" w:rsidRPr="0034556A">
        <w:rPr>
          <w:rFonts w:ascii="PT Serif" w:hAnsi="PT Serif" w:cs="PT Serif" w:hint="eastAsia"/>
          <w:i/>
          <w:iCs/>
          <w:sz w:val="21"/>
          <w:szCs w:val="21"/>
        </w:rPr>
        <w:t>G. fuscus</w:t>
      </w:r>
      <w:r w:rsidR="0034556A">
        <w:rPr>
          <w:rFonts w:ascii="PT Serif" w:hAnsi="PT Serif" w:cs="PT Serif" w:hint="eastAsia"/>
          <w:sz w:val="21"/>
          <w:szCs w:val="21"/>
        </w:rPr>
        <w:t xml:space="preserve"> model for each colony. All these models are available at </w:t>
      </w:r>
      <w:r w:rsidR="0034556A" w:rsidRPr="0034556A">
        <w:rPr>
          <w:rFonts w:ascii="PT Serif" w:hAnsi="PT Serif" w:cs="PT Serif" w:hint="eastAsia"/>
          <w:color w:val="FF0000"/>
          <w:sz w:val="21"/>
          <w:szCs w:val="21"/>
        </w:rPr>
        <w:t>XXX</w:t>
      </w:r>
      <w:r w:rsidR="0034556A">
        <w:rPr>
          <w:rFonts w:ascii="PT Serif" w:hAnsi="PT Serif" w:cs="PT Serif" w:hint="eastAsia"/>
          <w:sz w:val="21"/>
          <w:szCs w:val="21"/>
        </w:rPr>
        <w:t>.</w:t>
      </w:r>
    </w:p>
    <w:p w14:paraId="5C0B55F1" w14:textId="4211687F" w:rsidR="00902C0A" w:rsidRDefault="00902C0A" w:rsidP="00902C0A">
      <w:pPr>
        <w:snapToGrid w:val="0"/>
        <w:spacing w:after="0" w:line="240" w:lineRule="auto"/>
        <w:ind w:firstLine="360"/>
        <w:jc w:val="both"/>
        <w:rPr>
          <w:rFonts w:ascii="PT Serif" w:hAnsi="PT Serif"/>
          <w:sz w:val="21"/>
          <w:szCs w:val="21"/>
        </w:rPr>
      </w:pPr>
      <w:r w:rsidRPr="003A4770">
        <w:rPr>
          <w:rFonts w:ascii="PT Serif" w:hAnsi="PT Serif"/>
          <w:sz w:val="21"/>
          <w:szCs w:val="21"/>
        </w:rPr>
        <w:t xml:space="preserve">We used Python to format all HDF5 files for further analysis and converted them into FEATHER files for analysis in R </w:t>
      </w:r>
      <w:r>
        <w:rPr>
          <w:rFonts w:ascii="PT Serif" w:hAnsi="PT Serif"/>
          <w:sz w:val="21"/>
          <w:szCs w:val="21"/>
        </w:rPr>
        <w:fldChar w:fldCharType="begin"/>
      </w:r>
      <w:r w:rsidR="00F05369">
        <w:rPr>
          <w:rFonts w:ascii="PT Serif" w:hAnsi="PT Serif"/>
          <w:sz w:val="21"/>
          <w:szCs w:val="21"/>
        </w:rPr>
        <w:instrText xml:space="preserve"> ADDIN ZOTERO_ITEM CSL_CITATION {"citationID":"nySHf83N","properties":{"formattedCitation":"[45]","plainCitation":"[45]","noteIndex":0},"citationItems":[{"id":15836,"uris":["http://zotero.org/users/9949769/items/6GJMPAA4"],"itemData":{"id":15836,"type":"software","medium":"x86_64, mingw32","note":"Citation Key: rcoreteam_2023_","title":"R: A language and environment for statistical computing.","version":"4.3.0","author":[{"literal":"R Core Team"}],"issued":{"date-parts":[["2023"]]},"citation-key":"rcoreteam2023"}}],"schema":"https://github.com/citation-style-language/schema/raw/master/csl-citation.json"} </w:instrText>
      </w:r>
      <w:r>
        <w:rPr>
          <w:rFonts w:ascii="PT Serif" w:hAnsi="PT Serif"/>
          <w:sz w:val="21"/>
          <w:szCs w:val="21"/>
        </w:rPr>
        <w:fldChar w:fldCharType="separate"/>
      </w:r>
      <w:r w:rsidR="00382E18" w:rsidRPr="00382E18">
        <w:rPr>
          <w:rFonts w:ascii="PT Serif" w:hAnsi="PT Serif"/>
          <w:sz w:val="21"/>
        </w:rPr>
        <w:t>[45]</w:t>
      </w:r>
      <w:r>
        <w:rPr>
          <w:rFonts w:ascii="PT Serif" w:hAnsi="PT Serif"/>
          <w:sz w:val="21"/>
          <w:szCs w:val="21"/>
        </w:rPr>
        <w:fldChar w:fldCharType="end"/>
      </w:r>
      <w:r w:rsidRPr="003A4770">
        <w:rPr>
          <w:rFonts w:ascii="PT Serif" w:hAnsi="PT Serif"/>
          <w:sz w:val="21"/>
          <w:szCs w:val="21"/>
        </w:rPr>
        <w:t>. We employed a linear interpolation method to address missing values in the dataset. After scaling all data from pixels to mm (</w:t>
      </w:r>
      <w:r>
        <w:rPr>
          <w:rFonts w:ascii="PT Serif" w:hAnsi="PT Serif"/>
          <w:sz w:val="21"/>
          <w:szCs w:val="21"/>
        </w:rPr>
        <w:t>12</w:t>
      </w:r>
      <w:r w:rsidRPr="003A4770">
        <w:rPr>
          <w:rFonts w:ascii="PT Serif" w:hAnsi="PT Serif"/>
          <w:sz w:val="21"/>
          <w:szCs w:val="21"/>
        </w:rPr>
        <w:t>00 pixels = arena size), we used a median filter with a kernel size of 5 to reduce noise.</w:t>
      </w:r>
    </w:p>
    <w:p w14:paraId="6F5189A8" w14:textId="06E8245B" w:rsidR="00D31E86" w:rsidRDefault="00902C0A" w:rsidP="00DC3886">
      <w:pPr>
        <w:snapToGrid w:val="0"/>
        <w:spacing w:after="0" w:line="240" w:lineRule="auto"/>
        <w:ind w:firstLine="360"/>
        <w:jc w:val="both"/>
        <w:rPr>
          <w:rFonts w:ascii="PT Serif" w:hAnsi="PT Serif"/>
          <w:sz w:val="21"/>
          <w:szCs w:val="21"/>
        </w:rPr>
      </w:pPr>
      <w:r w:rsidRPr="00A36F19">
        <w:rPr>
          <w:rFonts w:ascii="PT Serif" w:hAnsi="PT Serif"/>
          <w:sz w:val="21"/>
          <w:szCs w:val="21"/>
        </w:rPr>
        <w:t>To compare tandem run</w:t>
      </w:r>
      <w:r>
        <w:rPr>
          <w:rFonts w:ascii="PT Serif" w:hAnsi="PT Serif"/>
          <w:sz w:val="21"/>
          <w:szCs w:val="21"/>
        </w:rPr>
        <w:t>ning behaviors</w:t>
      </w:r>
      <w:r w:rsidRPr="00A36F19">
        <w:rPr>
          <w:rFonts w:ascii="PT Serif" w:hAnsi="PT Serif"/>
          <w:sz w:val="21"/>
          <w:szCs w:val="21"/>
        </w:rPr>
        <w:t xml:space="preserve"> </w:t>
      </w:r>
      <w:r>
        <w:rPr>
          <w:rFonts w:ascii="PT Serif" w:hAnsi="PT Serif"/>
          <w:sz w:val="21"/>
          <w:szCs w:val="21"/>
        </w:rPr>
        <w:t>among</w:t>
      </w:r>
      <w:r w:rsidRPr="00A36F19">
        <w:rPr>
          <w:rFonts w:ascii="PT Serif" w:hAnsi="PT Serif"/>
          <w:sz w:val="21"/>
          <w:szCs w:val="21"/>
        </w:rPr>
        <w:t xml:space="preserve"> species, we automatically determined </w:t>
      </w:r>
      <w:r w:rsidR="0034556A">
        <w:rPr>
          <w:rFonts w:ascii="PT Serif" w:hAnsi="PT Serif"/>
          <w:sz w:val="21"/>
          <w:szCs w:val="21"/>
        </w:rPr>
        <w:t>whether</w:t>
      </w:r>
      <w:r w:rsidRPr="00A36F19">
        <w:rPr>
          <w:rFonts w:ascii="PT Serif" w:hAnsi="PT Serif"/>
          <w:sz w:val="21"/>
          <w:szCs w:val="21"/>
        </w:rPr>
        <w:t xml:space="preserve"> pairs were in </w:t>
      </w:r>
      <w:r>
        <w:rPr>
          <w:rFonts w:ascii="PT Serif" w:hAnsi="PT Serif"/>
          <w:sz w:val="21"/>
          <w:szCs w:val="21"/>
        </w:rPr>
        <w:t>tandem</w:t>
      </w:r>
      <w:r w:rsidR="0034556A">
        <w:rPr>
          <w:rFonts w:ascii="PT Serif" w:hAnsi="PT Serif" w:hint="eastAsia"/>
          <w:sz w:val="21"/>
          <w:szCs w:val="21"/>
        </w:rPr>
        <w:t xml:space="preserve"> </w:t>
      </w:r>
      <w:r>
        <w:rPr>
          <w:rFonts w:ascii="PT Serif" w:hAnsi="PT Serif"/>
          <w:sz w:val="21"/>
          <w:szCs w:val="21"/>
        </w:rPr>
        <w:t xml:space="preserve">based on the postures and spatial position of partners. First, we regarded </w:t>
      </w:r>
      <w:r w:rsidR="0034556A">
        <w:rPr>
          <w:rFonts w:ascii="PT Serif" w:hAnsi="PT Serif" w:hint="eastAsia"/>
          <w:sz w:val="21"/>
          <w:szCs w:val="21"/>
        </w:rPr>
        <w:t xml:space="preserve">as </w:t>
      </w:r>
      <w:r>
        <w:rPr>
          <w:rFonts w:ascii="PT Serif" w:hAnsi="PT Serif"/>
          <w:sz w:val="21"/>
          <w:szCs w:val="21"/>
        </w:rPr>
        <w:t xml:space="preserve">two individuals </w:t>
      </w:r>
      <w:r w:rsidR="0034556A">
        <w:rPr>
          <w:rFonts w:ascii="PT Serif" w:hAnsi="PT Serif" w:hint="eastAsia"/>
          <w:sz w:val="21"/>
          <w:szCs w:val="21"/>
        </w:rPr>
        <w:t>being</w:t>
      </w:r>
      <w:r>
        <w:rPr>
          <w:rFonts w:ascii="PT Serif" w:hAnsi="PT Serif"/>
          <w:sz w:val="21"/>
          <w:szCs w:val="21"/>
        </w:rPr>
        <w:t xml:space="preserve"> in interaction when the distance between </w:t>
      </w:r>
      <w:r w:rsidR="0034556A">
        <w:rPr>
          <w:rFonts w:ascii="PT Serif" w:hAnsi="PT Serif"/>
          <w:sz w:val="21"/>
          <w:szCs w:val="21"/>
        </w:rPr>
        <w:t>the body centers of partners was less than two body lengths, based on the frequency distribution of this distance (Fig. 1C). In this process</w:t>
      </w:r>
      <w:r w:rsidR="00382E18">
        <w:rPr>
          <w:rFonts w:ascii="PT Serif" w:hAnsi="PT Serif"/>
          <w:sz w:val="21"/>
          <w:szCs w:val="21"/>
        </w:rPr>
        <w:t>,</w:t>
      </w:r>
      <w:r w:rsidR="0034556A">
        <w:rPr>
          <w:rFonts w:ascii="PT Serif" w:hAnsi="PT Serif"/>
          <w:sz w:val="21"/>
          <w:szCs w:val="21"/>
        </w:rPr>
        <w:t xml:space="preserve"> we</w:t>
      </w:r>
      <w:r>
        <w:rPr>
          <w:rFonts w:ascii="PT Serif" w:hAnsi="PT Serif"/>
          <w:sz w:val="21"/>
          <w:szCs w:val="21"/>
        </w:rPr>
        <w:t xml:space="preserve"> ignored the short interaction events or non-interaction events less than 2 seconds to smooth the data. </w:t>
      </w:r>
      <w:r>
        <w:rPr>
          <w:rFonts w:ascii="PT Serif" w:hAnsi="PT Serif" w:hint="eastAsia"/>
          <w:sz w:val="21"/>
          <w:szCs w:val="21"/>
        </w:rPr>
        <w:t>Second</w:t>
      </w:r>
      <w:r w:rsidRPr="00A36F19">
        <w:rPr>
          <w:rFonts w:ascii="PT Serif" w:hAnsi="PT Serif"/>
          <w:sz w:val="21"/>
          <w:szCs w:val="21"/>
        </w:rPr>
        <w:t xml:space="preserve">, </w:t>
      </w:r>
      <w:r>
        <w:rPr>
          <w:rFonts w:ascii="PT Serif" w:hAnsi="PT Serif"/>
          <w:sz w:val="21"/>
          <w:szCs w:val="21"/>
        </w:rPr>
        <w:t>during interactions, we classified termite heading orientation as female-leader</w:t>
      </w:r>
      <w:r>
        <w:rPr>
          <w:rFonts w:ascii="PT Serif" w:hAnsi="PT Serif" w:hint="eastAsia"/>
          <w:sz w:val="21"/>
          <w:szCs w:val="21"/>
        </w:rPr>
        <w:t xml:space="preserve"> and male-leader. We obtained </w:t>
      </w:r>
      <w:r w:rsidR="0034556A">
        <w:rPr>
          <w:rFonts w:ascii="PT Serif" w:hAnsi="PT Serif"/>
          <w:sz w:val="21"/>
          <w:szCs w:val="21"/>
        </w:rPr>
        <w:t xml:space="preserve">the </w:t>
      </w:r>
      <w:r>
        <w:rPr>
          <w:rFonts w:ascii="PT Serif" w:hAnsi="PT Serif" w:hint="eastAsia"/>
          <w:sz w:val="21"/>
          <w:szCs w:val="21"/>
        </w:rPr>
        <w:t xml:space="preserve">heading directions of females and males as </w:t>
      </w:r>
      <w:r w:rsidR="0034556A">
        <w:rPr>
          <w:rFonts w:ascii="PT Serif" w:hAnsi="PT Serif"/>
          <w:sz w:val="21"/>
          <w:szCs w:val="21"/>
        </w:rPr>
        <w:t>vectors</w:t>
      </w:r>
      <w:r>
        <w:rPr>
          <w:rFonts w:ascii="PT Serif" w:hAnsi="PT Serif" w:hint="eastAsia"/>
          <w:sz w:val="21"/>
          <w:szCs w:val="21"/>
        </w:rPr>
        <w:t xml:space="preserve"> from </w:t>
      </w:r>
      <w:r w:rsidR="0034556A">
        <w:rPr>
          <w:rFonts w:ascii="PT Serif" w:hAnsi="PT Serif"/>
          <w:sz w:val="21"/>
          <w:szCs w:val="21"/>
        </w:rPr>
        <w:t xml:space="preserve">the abdomen tips to the </w:t>
      </w:r>
      <w:r>
        <w:rPr>
          <w:rFonts w:ascii="PT Serif" w:hAnsi="PT Serif" w:hint="eastAsia"/>
          <w:sz w:val="21"/>
          <w:szCs w:val="21"/>
        </w:rPr>
        <w:t>head front. Then</w:t>
      </w:r>
      <w:r w:rsidR="00382E18">
        <w:rPr>
          <w:rFonts w:ascii="PT Serif" w:hAnsi="PT Serif" w:hint="eastAsia"/>
          <w:sz w:val="21"/>
          <w:szCs w:val="21"/>
        </w:rPr>
        <w:t>,</w:t>
      </w:r>
      <w:r>
        <w:rPr>
          <w:rFonts w:ascii="PT Serif" w:hAnsi="PT Serif" w:hint="eastAsia"/>
          <w:sz w:val="21"/>
          <w:szCs w:val="21"/>
        </w:rPr>
        <w:t xml:space="preserve"> a pair was in </w:t>
      </w:r>
      <w:r w:rsidR="0034556A">
        <w:rPr>
          <w:rFonts w:ascii="PT Serif" w:hAnsi="PT Serif"/>
          <w:sz w:val="21"/>
          <w:szCs w:val="21"/>
        </w:rPr>
        <w:t xml:space="preserve">the female leader when the male was behind relative to the female heading direction, and the female was front relative to the </w:t>
      </w:r>
      <w:r>
        <w:rPr>
          <w:rFonts w:ascii="PT Serif" w:hAnsi="PT Serif" w:hint="eastAsia"/>
          <w:sz w:val="21"/>
          <w:szCs w:val="21"/>
        </w:rPr>
        <w:t xml:space="preserve">male heading direction, and vice versa (Fig. 1AB). If a pair spent </w:t>
      </w:r>
      <w:r w:rsidR="00382E18">
        <w:rPr>
          <w:rFonts w:ascii="PT Serif" w:hAnsi="PT Serif"/>
          <w:sz w:val="21"/>
          <w:szCs w:val="21"/>
        </w:rPr>
        <w:t xml:space="preserve">more than half of the time in a female-leader position during an interaction event, we regarded the interaction event </w:t>
      </w:r>
      <w:r>
        <w:rPr>
          <w:rFonts w:ascii="PT Serif" w:hAnsi="PT Serif" w:hint="eastAsia"/>
          <w:sz w:val="21"/>
          <w:szCs w:val="21"/>
        </w:rPr>
        <w:t xml:space="preserve">as </w:t>
      </w:r>
      <w:r w:rsidR="0034556A">
        <w:rPr>
          <w:rFonts w:ascii="PT Serif" w:hAnsi="PT Serif"/>
          <w:sz w:val="21"/>
          <w:szCs w:val="21"/>
        </w:rPr>
        <w:t>a female-leader tandem run</w:t>
      </w:r>
      <w:r>
        <w:rPr>
          <w:rFonts w:ascii="PT Serif" w:hAnsi="PT Serif" w:hint="eastAsia"/>
          <w:sz w:val="21"/>
          <w:szCs w:val="21"/>
        </w:rPr>
        <w:t xml:space="preserve">. This classified all frames into female-leader tandem, male-leader tandem, other interactions (including tandem runs where they switch leader-follower roles), and non-interactions. We </w:t>
      </w:r>
      <w:r w:rsidR="0034556A">
        <w:rPr>
          <w:rFonts w:ascii="PT Serif" w:hAnsi="PT Serif"/>
          <w:sz w:val="21"/>
          <w:szCs w:val="21"/>
        </w:rPr>
        <w:t xml:space="preserve">obtained the traveled distance for which the </w:t>
      </w:r>
      <w:r w:rsidR="0034556A">
        <w:rPr>
          <w:rFonts w:ascii="PT Serif" w:hAnsi="PT Serif"/>
          <w:sz w:val="21"/>
          <w:szCs w:val="21"/>
        </w:rPr>
        <w:lastRenderedPageBreak/>
        <w:t>leader walked during each tandem running event</w:t>
      </w:r>
      <w:r>
        <w:rPr>
          <w:rFonts w:ascii="PT Serif" w:hAnsi="PT Serif" w:hint="eastAsia"/>
          <w:sz w:val="21"/>
          <w:szCs w:val="21"/>
        </w:rPr>
        <w:t>. Then</w:t>
      </w:r>
      <w:r w:rsidR="00382E18">
        <w:rPr>
          <w:rFonts w:ascii="PT Serif" w:hAnsi="PT Serif" w:hint="eastAsia"/>
          <w:sz w:val="21"/>
          <w:szCs w:val="21"/>
        </w:rPr>
        <w:t>,</w:t>
      </w:r>
      <w:r>
        <w:rPr>
          <w:rFonts w:ascii="PT Serif" w:hAnsi="PT Serif" w:hint="eastAsia"/>
          <w:sz w:val="21"/>
          <w:szCs w:val="21"/>
        </w:rPr>
        <w:t xml:space="preserve"> we compared this traveled distance, using </w:t>
      </w:r>
      <w:r w:rsidRPr="005045B7">
        <w:rPr>
          <w:rFonts w:ascii="PT Serif" w:hAnsi="PT Serif"/>
          <w:sz w:val="21"/>
          <w:szCs w:val="21"/>
        </w:rPr>
        <w:t>mixed-effects Cox models, with species</w:t>
      </w:r>
      <w:r>
        <w:rPr>
          <w:rFonts w:ascii="PT Serif" w:hAnsi="PT Serif" w:hint="eastAsia"/>
          <w:sz w:val="21"/>
          <w:szCs w:val="21"/>
        </w:rPr>
        <w:t xml:space="preserve"> being</w:t>
      </w:r>
      <w:r w:rsidRPr="005045B7">
        <w:rPr>
          <w:rFonts w:ascii="PT Serif" w:hAnsi="PT Serif"/>
          <w:sz w:val="21"/>
          <w:szCs w:val="21"/>
        </w:rPr>
        <w:t xml:space="preserve"> treated as a fixed effect and each pair id as a random effect. </w:t>
      </w:r>
      <w:r>
        <w:rPr>
          <w:rFonts w:ascii="PT Serif" w:hAnsi="PT Serif" w:hint="eastAsia"/>
          <w:sz w:val="21"/>
          <w:szCs w:val="21"/>
        </w:rPr>
        <w:t xml:space="preserve">We used </w:t>
      </w:r>
      <w:r w:rsidR="0034556A">
        <w:rPr>
          <w:rFonts w:ascii="PT Serif" w:hAnsi="PT Serif"/>
          <w:sz w:val="21"/>
          <w:szCs w:val="21"/>
        </w:rPr>
        <w:t xml:space="preserve">the </w:t>
      </w:r>
      <w:r w:rsidRPr="005045B7">
        <w:rPr>
          <w:rFonts w:ascii="PT Serif" w:hAnsi="PT Serif"/>
          <w:sz w:val="21"/>
          <w:szCs w:val="21"/>
        </w:rPr>
        <w:t xml:space="preserve">coxme() function in the coxme package in R </w:t>
      </w:r>
      <w:r>
        <w:rPr>
          <w:rFonts w:ascii="PT Serif" w:hAnsi="PT Serif"/>
          <w:sz w:val="21"/>
          <w:szCs w:val="21"/>
        </w:rPr>
        <w:fldChar w:fldCharType="begin"/>
      </w:r>
      <w:r w:rsidR="00F05369">
        <w:rPr>
          <w:rFonts w:ascii="PT Serif" w:hAnsi="PT Serif"/>
          <w:sz w:val="21"/>
          <w:szCs w:val="21"/>
        </w:rPr>
        <w:instrText xml:space="preserve"> ADDIN ZOTERO_ITEM CSL_CITATION {"citationID":"q7LgEtsM","properties":{"formattedCitation":"[46]","plainCitation":"[46]","noteIndex":0},"citationItems":[{"id":12692,"uris":["http://zotero.org/users/9949769/items/53IW2YM9"],"itemData":{"id":12692,"type":"software","note":"Citation Key: therneau_2015_","title":"coxme: mixed effects Cox models","URL":"https://cran.r-project.org/package=coxme","version":"2.2-18","author":[{"family":"Therneau","given":"T. M."}],"accessed":{"date-parts":[["2022",10,17]]},"issued":{"date-parts":[["2015"]]},"citation-key":"therneau2015"}}],"schema":"https://github.com/citation-style-language/schema/raw/master/csl-citation.json"} </w:instrText>
      </w:r>
      <w:r>
        <w:rPr>
          <w:rFonts w:ascii="PT Serif" w:hAnsi="PT Serif"/>
          <w:sz w:val="21"/>
          <w:szCs w:val="21"/>
        </w:rPr>
        <w:fldChar w:fldCharType="separate"/>
      </w:r>
      <w:r w:rsidR="00382E18" w:rsidRPr="00382E18">
        <w:rPr>
          <w:rFonts w:ascii="PT Serif" w:hAnsi="PT Serif"/>
          <w:sz w:val="21"/>
        </w:rPr>
        <w:t>[46]</w:t>
      </w:r>
      <w:r>
        <w:rPr>
          <w:rFonts w:ascii="PT Serif" w:hAnsi="PT Serif"/>
          <w:sz w:val="21"/>
          <w:szCs w:val="21"/>
        </w:rPr>
        <w:fldChar w:fldCharType="end"/>
      </w:r>
      <w:r>
        <w:rPr>
          <w:rFonts w:ascii="PT Serif" w:hAnsi="PT Serif" w:hint="eastAsia"/>
          <w:sz w:val="21"/>
          <w:szCs w:val="21"/>
        </w:rPr>
        <w:t xml:space="preserve">. Note that we used distance instead of duration to evaluate how much tandem running pair could explore the </w:t>
      </w:r>
      <w:r w:rsidR="0034556A">
        <w:rPr>
          <w:rFonts w:ascii="PT Serif" w:hAnsi="PT Serif"/>
          <w:sz w:val="21"/>
          <w:szCs w:val="21"/>
        </w:rPr>
        <w:t>environments</w:t>
      </w:r>
      <w:r>
        <w:rPr>
          <w:rFonts w:ascii="PT Serif" w:hAnsi="PT Serif" w:hint="eastAsia"/>
          <w:sz w:val="21"/>
          <w:szCs w:val="21"/>
        </w:rPr>
        <w:t xml:space="preserve"> by removing </w:t>
      </w:r>
      <w:r>
        <w:rPr>
          <w:rFonts w:ascii="PT Serif" w:hAnsi="PT Serif"/>
          <w:sz w:val="21"/>
          <w:szCs w:val="21"/>
        </w:rPr>
        <w:t>pausing</w:t>
      </w:r>
      <w:r>
        <w:rPr>
          <w:rFonts w:ascii="PT Serif" w:hAnsi="PT Serif" w:hint="eastAsia"/>
          <w:sz w:val="21"/>
          <w:szCs w:val="21"/>
        </w:rPr>
        <w:t xml:space="preserve"> time during interactions.</w:t>
      </w:r>
    </w:p>
    <w:p w14:paraId="7175A8DB" w14:textId="77777777" w:rsidR="00D31E86" w:rsidRDefault="00D31E86" w:rsidP="005E6456">
      <w:pPr>
        <w:snapToGrid w:val="0"/>
        <w:spacing w:after="0" w:line="240" w:lineRule="auto"/>
        <w:jc w:val="both"/>
        <w:rPr>
          <w:rFonts w:ascii="PT Serif" w:hAnsi="PT Serif"/>
          <w:sz w:val="21"/>
          <w:szCs w:val="21"/>
        </w:rPr>
      </w:pPr>
    </w:p>
    <w:p w14:paraId="3189FC26" w14:textId="44746555" w:rsidR="00D06D5C" w:rsidRPr="00D06D5C" w:rsidRDefault="00AB0A51" w:rsidP="005E6456">
      <w:pPr>
        <w:snapToGrid w:val="0"/>
        <w:spacing w:after="0" w:line="240" w:lineRule="auto"/>
        <w:jc w:val="both"/>
        <w:rPr>
          <w:rFonts w:ascii="PT Serif" w:hAnsi="PT Serif"/>
          <w:sz w:val="21"/>
          <w:szCs w:val="21"/>
        </w:rPr>
      </w:pPr>
      <w:commentRangeStart w:id="302"/>
      <w:r w:rsidRPr="00F96547">
        <w:rPr>
          <w:rFonts w:ascii="PT Serif" w:hAnsi="PT Serif"/>
          <w:i/>
          <w:iCs/>
          <w:sz w:val="21"/>
          <w:szCs w:val="21"/>
        </w:rPr>
        <w:t>Ancestral state reconstruction</w:t>
      </w:r>
    </w:p>
    <w:p w14:paraId="691D5DFE" w14:textId="06335ECD" w:rsidR="001538E0" w:rsidRPr="0034556A" w:rsidRDefault="00DC3886" w:rsidP="005E6456">
      <w:pPr>
        <w:snapToGrid w:val="0"/>
        <w:spacing w:after="0" w:line="240" w:lineRule="auto"/>
        <w:jc w:val="both"/>
        <w:rPr>
          <w:rFonts w:ascii="PT Serif" w:hAnsi="PT Serif"/>
          <w:color w:val="FF0000"/>
          <w:sz w:val="21"/>
          <w:szCs w:val="21"/>
        </w:rPr>
      </w:pPr>
      <w:r w:rsidRPr="0034556A">
        <w:rPr>
          <w:rFonts w:ascii="PT Serif" w:hAnsi="PT Serif"/>
          <w:color w:val="FF0000"/>
          <w:sz w:val="21"/>
          <w:szCs w:val="21"/>
        </w:rPr>
        <w:t xml:space="preserve">How we obtained the phylogeny is here. </w:t>
      </w:r>
      <w:commentRangeEnd w:id="302"/>
      <w:r w:rsidR="00C31703">
        <w:rPr>
          <w:rStyle w:val="CommentReference"/>
        </w:rPr>
        <w:commentReference w:id="302"/>
      </w:r>
    </w:p>
    <w:p w14:paraId="20104DD6" w14:textId="4D10704C" w:rsidR="00F96547" w:rsidRDefault="0034556A" w:rsidP="005E6456">
      <w:pPr>
        <w:snapToGrid w:val="0"/>
        <w:spacing w:after="0" w:line="240" w:lineRule="auto"/>
        <w:jc w:val="both"/>
        <w:rPr>
          <w:rFonts w:ascii="PT Serif" w:hAnsi="PT Serif"/>
          <w:sz w:val="21"/>
          <w:szCs w:val="21"/>
        </w:rPr>
      </w:pPr>
      <w:r w:rsidRPr="0034556A">
        <w:rPr>
          <w:rFonts w:ascii="PT Serif" w:hAnsi="PT Serif" w:hint="eastAsia"/>
          <w:color w:val="FF0000"/>
          <w:sz w:val="21"/>
          <w:szCs w:val="21"/>
        </w:rPr>
        <w:t>Methods for ace here.</w:t>
      </w:r>
    </w:p>
    <w:p w14:paraId="6BCB4DCB" w14:textId="77777777" w:rsidR="0034556A" w:rsidRDefault="0034556A" w:rsidP="005E6456">
      <w:pPr>
        <w:snapToGrid w:val="0"/>
        <w:spacing w:after="0" w:line="240" w:lineRule="auto"/>
        <w:jc w:val="both"/>
        <w:rPr>
          <w:rFonts w:ascii="PT Serif" w:hAnsi="PT Serif"/>
          <w:sz w:val="21"/>
          <w:szCs w:val="21"/>
        </w:rPr>
      </w:pPr>
    </w:p>
    <w:p w14:paraId="2C676FDC" w14:textId="0335B4F5" w:rsidR="003D7854" w:rsidRPr="003D7854" w:rsidRDefault="002C130B" w:rsidP="005E6456">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151088CB" w14:textId="37E9558A" w:rsidR="004705BC" w:rsidRDefault="003E4278" w:rsidP="00893728">
      <w:pPr>
        <w:snapToGrid w:val="0"/>
        <w:spacing w:after="0" w:line="240" w:lineRule="auto"/>
        <w:jc w:val="both"/>
        <w:rPr>
          <w:rFonts w:ascii="PT Serif" w:hAnsi="PT Serif"/>
          <w:sz w:val="21"/>
          <w:szCs w:val="21"/>
        </w:rPr>
      </w:pPr>
      <w:r>
        <w:rPr>
          <w:rFonts w:ascii="PT Serif" w:hAnsi="PT Serif" w:hint="eastAsia"/>
          <w:sz w:val="21"/>
          <w:szCs w:val="21"/>
        </w:rPr>
        <w:t xml:space="preserve">We thank </w:t>
      </w:r>
      <w:r w:rsidR="004950B2">
        <w:rPr>
          <w:rFonts w:ascii="PT Serif" w:hAnsi="PT Serif" w:hint="eastAsia"/>
          <w:sz w:val="21"/>
          <w:szCs w:val="21"/>
        </w:rPr>
        <w:t>Kensei</w:t>
      </w:r>
      <w:r w:rsidR="00A420FB">
        <w:rPr>
          <w:rFonts w:ascii="PT Serif" w:hAnsi="PT Serif"/>
          <w:sz w:val="21"/>
          <w:szCs w:val="21"/>
        </w:rPr>
        <w:t xml:space="preserve"> Kikuchi</w:t>
      </w:r>
      <w:r w:rsidR="004950B2">
        <w:rPr>
          <w:rFonts w:ascii="PT Serif" w:hAnsi="PT Serif" w:hint="eastAsia"/>
          <w:sz w:val="21"/>
          <w:szCs w:val="21"/>
        </w:rPr>
        <w:t xml:space="preserve"> and Esra</w:t>
      </w:r>
      <w:r w:rsidR="00A420FB">
        <w:rPr>
          <w:rFonts w:ascii="PT Serif" w:hAnsi="PT Serif"/>
          <w:sz w:val="21"/>
          <w:szCs w:val="21"/>
        </w:rPr>
        <w:t xml:space="preserve"> Kaymak</w:t>
      </w:r>
      <w:r w:rsidR="004950B2">
        <w:rPr>
          <w:rFonts w:ascii="PT Serif" w:hAnsi="PT Serif" w:hint="eastAsia"/>
          <w:sz w:val="21"/>
          <w:szCs w:val="21"/>
        </w:rPr>
        <w:t xml:space="preserve"> for field collection, Aoi</w:t>
      </w:r>
      <w:r w:rsidR="004B005C">
        <w:rPr>
          <w:rFonts w:ascii="PT Serif" w:hAnsi="PT Serif" w:hint="eastAsia"/>
          <w:sz w:val="21"/>
          <w:szCs w:val="21"/>
        </w:rPr>
        <w:t xml:space="preserve"> Mizumoto</w:t>
      </w:r>
      <w:r w:rsidR="004950B2">
        <w:rPr>
          <w:rFonts w:ascii="PT Serif" w:hAnsi="PT Serif" w:hint="eastAsia"/>
          <w:sz w:val="21"/>
          <w:szCs w:val="21"/>
        </w:rPr>
        <w:t xml:space="preserve"> for </w:t>
      </w:r>
      <w:r w:rsidR="00893728">
        <w:rPr>
          <w:rFonts w:ascii="PT Serif" w:hAnsi="PT Serif"/>
          <w:sz w:val="21"/>
          <w:szCs w:val="21"/>
        </w:rPr>
        <w:t xml:space="preserve">assisting in video </w:t>
      </w:r>
      <w:r w:rsidR="00893728">
        <w:rPr>
          <w:rFonts w:ascii="PT Serif" w:hAnsi="PT Serif" w:hint="eastAsia"/>
          <w:sz w:val="21"/>
          <w:szCs w:val="21"/>
        </w:rPr>
        <w:t>formatting</w:t>
      </w:r>
      <w:r w:rsidR="00893728">
        <w:rPr>
          <w:rFonts w:ascii="PT Serif" w:hAnsi="PT Serif"/>
          <w:sz w:val="21"/>
          <w:szCs w:val="21"/>
        </w:rPr>
        <w:t>,</w:t>
      </w:r>
      <w:r w:rsidR="006D63E0">
        <w:rPr>
          <w:rFonts w:ascii="PT Serif" w:hAnsi="PT Serif" w:hint="eastAsia"/>
          <w:sz w:val="21"/>
          <w:szCs w:val="21"/>
        </w:rPr>
        <w:t xml:space="preserve"> Dr. </w:t>
      </w:r>
      <w:commentRangeStart w:id="303"/>
      <w:r w:rsidR="006D63E0">
        <w:rPr>
          <w:rFonts w:ascii="PT Serif" w:hAnsi="PT Serif" w:hint="eastAsia"/>
          <w:sz w:val="21"/>
          <w:szCs w:val="21"/>
        </w:rPr>
        <w:t xml:space="preserve">Thomas Bourguignon </w:t>
      </w:r>
      <w:commentRangeEnd w:id="303"/>
      <w:r w:rsidR="00D06D5C">
        <w:rPr>
          <w:rStyle w:val="CommentReference"/>
        </w:rPr>
        <w:commentReference w:id="303"/>
      </w:r>
      <w:r w:rsidR="006D63E0">
        <w:rPr>
          <w:rFonts w:ascii="PT Serif" w:hAnsi="PT Serif" w:hint="eastAsia"/>
          <w:sz w:val="21"/>
          <w:szCs w:val="21"/>
        </w:rPr>
        <w:t>for lab space,</w:t>
      </w:r>
      <w:r w:rsidR="00893728">
        <w:rPr>
          <w:rFonts w:ascii="PT Serif" w:hAnsi="PT Serif"/>
          <w:sz w:val="21"/>
          <w:szCs w:val="21"/>
        </w:rPr>
        <w:t xml:space="preserve"> and members of</w:t>
      </w:r>
      <w:r w:rsidR="00D50DAE">
        <w:rPr>
          <w:rFonts w:ascii="PT Serif" w:hAnsi="PT Serif"/>
          <w:sz w:val="21"/>
          <w:szCs w:val="21"/>
        </w:rPr>
        <w:t xml:space="preserve"> </w:t>
      </w:r>
      <w:r w:rsidR="00893728">
        <w:rPr>
          <w:rFonts w:ascii="PT Serif" w:hAnsi="PT Serif"/>
          <w:sz w:val="21"/>
          <w:szCs w:val="21"/>
        </w:rPr>
        <w:t xml:space="preserve">the </w:t>
      </w:r>
      <w:r w:rsidR="00D50DAE">
        <w:rPr>
          <w:rFonts w:ascii="PT Serif" w:hAnsi="PT Serif"/>
          <w:sz w:val="21"/>
          <w:szCs w:val="21"/>
        </w:rPr>
        <w:t>Mizumoto lab for helpful discussion</w:t>
      </w:r>
      <w:r w:rsidR="004950B2">
        <w:rPr>
          <w:rFonts w:ascii="PT Serif" w:hAnsi="PT Serif" w:hint="eastAsia"/>
          <w:sz w:val="21"/>
          <w:szCs w:val="21"/>
        </w:rPr>
        <w:t>.</w:t>
      </w:r>
      <w:r w:rsidR="004B005C">
        <w:rPr>
          <w:rFonts w:ascii="PT Serif" w:hAnsi="PT Serif" w:hint="eastAsia"/>
          <w:sz w:val="21"/>
          <w:szCs w:val="21"/>
        </w:rPr>
        <w:t xml:space="preserve"> </w:t>
      </w:r>
      <w:ins w:id="304" w:author="Simon Hellemans" w:date="2025-02-17T10:34:00Z">
        <w:r w:rsidR="00F151C6" w:rsidRPr="00F151C6">
          <w:rPr>
            <w:rFonts w:ascii="PT Serif" w:hAnsi="PT Serif"/>
            <w:sz w:val="21"/>
            <w:szCs w:val="21"/>
          </w:rPr>
          <w:t>We thank the Sequencing Section (SQC) and the Scientific Computing &amp; Data Analysis Section (SCDA) of OIST for assistance with sequencing and providing access to the OIST computing cluster, respectively.</w:t>
        </w:r>
        <w:r w:rsidR="00F151C6">
          <w:rPr>
            <w:rFonts w:ascii="PT Serif" w:hAnsi="PT Serif"/>
            <w:sz w:val="21"/>
            <w:szCs w:val="21"/>
          </w:rPr>
          <w:t xml:space="preserve"> </w:t>
        </w:r>
      </w:ins>
      <w:r w:rsidR="004705BC" w:rsidRPr="004705BC">
        <w:rPr>
          <w:rFonts w:ascii="PT Serif" w:hAnsi="PT Serif"/>
          <w:sz w:val="21"/>
          <w:szCs w:val="21"/>
        </w:rPr>
        <w:t>The work was supported by a JSPS Research Fellowship for Young Scientists CPD to NM (20J00660)</w:t>
      </w:r>
      <w:r w:rsidR="00893728">
        <w:rPr>
          <w:rFonts w:ascii="PT Serif" w:hAnsi="PT Serif" w:hint="eastAsia"/>
          <w:sz w:val="21"/>
          <w:szCs w:val="21"/>
        </w:rPr>
        <w:t>,</w:t>
      </w:r>
      <w:r w:rsidR="00893728">
        <w:rPr>
          <w:rFonts w:ascii="PT Serif" w:hAnsi="PT Serif"/>
          <w:sz w:val="21"/>
          <w:szCs w:val="21"/>
        </w:rPr>
        <w:t xml:space="preserve"> </w:t>
      </w:r>
      <w:r w:rsidR="004705BC" w:rsidRPr="004705BC">
        <w:rPr>
          <w:rFonts w:ascii="PT Serif" w:hAnsi="PT Serif"/>
          <w:sz w:val="21"/>
          <w:szCs w:val="21"/>
        </w:rPr>
        <w:t>a Grant-in-Aid for Early-Career Scientists (21K15168)</w:t>
      </w:r>
      <w:r w:rsidR="00893728">
        <w:rPr>
          <w:rFonts w:ascii="PT Serif" w:hAnsi="PT Serif" w:hint="eastAsia"/>
          <w:sz w:val="21"/>
          <w:szCs w:val="21"/>
        </w:rPr>
        <w:t xml:space="preserve">, </w:t>
      </w:r>
      <w:r w:rsidR="00893728" w:rsidRPr="00893728">
        <w:rPr>
          <w:rFonts w:ascii="PT Serif" w:hAnsi="PT Serif"/>
          <w:sz w:val="21"/>
          <w:szCs w:val="21"/>
        </w:rPr>
        <w:t>USDA National Institute of Food and Agriculture, Hatch projects number 7007938</w:t>
      </w:r>
      <w:r w:rsidR="004705BC" w:rsidRPr="004705BC">
        <w:rPr>
          <w:rFonts w:ascii="PT Serif" w:hAnsi="PT Serif"/>
          <w:sz w:val="21"/>
          <w:szCs w:val="21"/>
        </w:rPr>
        <w:t xml:space="preserve"> to NM</w:t>
      </w:r>
      <w:r w:rsidR="004705BC">
        <w:rPr>
          <w:rFonts w:ascii="PT Serif" w:hAnsi="PT Serif" w:hint="eastAsia"/>
          <w:sz w:val="21"/>
          <w:szCs w:val="21"/>
        </w:rPr>
        <w:t>.</w:t>
      </w:r>
    </w:p>
    <w:p w14:paraId="2B2B033F" w14:textId="77777777" w:rsidR="003D7854" w:rsidRDefault="003D7854" w:rsidP="005E6456">
      <w:pPr>
        <w:snapToGrid w:val="0"/>
        <w:spacing w:after="0" w:line="240" w:lineRule="auto"/>
        <w:jc w:val="both"/>
        <w:rPr>
          <w:rFonts w:ascii="PT Serif" w:hAnsi="PT Serif"/>
          <w:sz w:val="21"/>
          <w:szCs w:val="21"/>
        </w:rPr>
      </w:pPr>
    </w:p>
    <w:p w14:paraId="301E0ABB" w14:textId="5BE7962D" w:rsidR="00FF3E79" w:rsidRDefault="00FF3E79" w:rsidP="005E6456">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7EBB9A31" w14:textId="77777777" w:rsidR="00F05369" w:rsidRPr="00F05369" w:rsidRDefault="00F360E6" w:rsidP="00F05369">
      <w:pPr>
        <w:pStyle w:val="Bibliography"/>
        <w:rPr>
          <w:rFonts w:ascii="PT Serif" w:hAnsi="PT Serif" w:cs="Times New Roman"/>
          <w:kern w:val="0"/>
          <w:sz w:val="21"/>
        </w:rPr>
      </w:pPr>
      <w:r>
        <w:fldChar w:fldCharType="begin"/>
      </w:r>
      <w:r>
        <w:instrText xml:space="preserve"> ADDIN ZOTERO_BIBL {"uncited":[],"omitted":[],"custom":[]} CSL_BIBLIOGRAPHY </w:instrText>
      </w:r>
      <w:r>
        <w:fldChar w:fldCharType="separate"/>
      </w:r>
      <w:r w:rsidR="00F05369" w:rsidRPr="00F05369">
        <w:rPr>
          <w:rFonts w:ascii="PT Serif" w:hAnsi="PT Serif" w:cs="Times New Roman"/>
          <w:kern w:val="0"/>
          <w:sz w:val="21"/>
        </w:rPr>
        <w:t>1.</w:t>
      </w:r>
      <w:r w:rsidR="00F05369" w:rsidRPr="00F05369">
        <w:rPr>
          <w:rFonts w:ascii="PT Serif" w:hAnsi="PT Serif" w:cs="Times New Roman"/>
          <w:kern w:val="0"/>
          <w:sz w:val="21"/>
        </w:rPr>
        <w:tab/>
        <w:t xml:space="preserve">Smith JM. 1978 </w:t>
      </w:r>
      <w:r w:rsidR="00F05369" w:rsidRPr="00F05369">
        <w:rPr>
          <w:rFonts w:ascii="PT Serif" w:hAnsi="PT Serif" w:cs="Times New Roman"/>
          <w:i/>
          <w:iCs/>
          <w:kern w:val="0"/>
          <w:sz w:val="21"/>
        </w:rPr>
        <w:t>The Evolution of Sex</w:t>
      </w:r>
      <w:r w:rsidR="00F05369" w:rsidRPr="00F05369">
        <w:rPr>
          <w:rFonts w:ascii="PT Serif" w:hAnsi="PT Serif" w:cs="Times New Roman"/>
          <w:kern w:val="0"/>
          <w:sz w:val="21"/>
        </w:rPr>
        <w:t xml:space="preserve">. CUP Archive. </w:t>
      </w:r>
    </w:p>
    <w:p w14:paraId="7E174F52"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w:t>
      </w:r>
      <w:r w:rsidRPr="00F05369">
        <w:rPr>
          <w:rFonts w:ascii="PT Serif" w:hAnsi="PT Serif" w:cs="Times New Roman"/>
          <w:kern w:val="0"/>
          <w:sz w:val="21"/>
        </w:rPr>
        <w:tab/>
        <w:t xml:space="preserve">Lehtonen J, Jennions MD, Kokko H. 2012 The many costs of sex. </w:t>
      </w:r>
      <w:r w:rsidRPr="00F05369">
        <w:rPr>
          <w:rFonts w:ascii="PT Serif" w:hAnsi="PT Serif" w:cs="Times New Roman"/>
          <w:i/>
          <w:iCs/>
          <w:kern w:val="0"/>
          <w:sz w:val="21"/>
        </w:rPr>
        <w:t>Trends in Ecology &amp; Evolution</w:t>
      </w:r>
      <w:r w:rsidRPr="00F05369">
        <w:rPr>
          <w:rFonts w:ascii="PT Serif" w:hAnsi="PT Serif" w:cs="Times New Roman"/>
          <w:kern w:val="0"/>
          <w:sz w:val="21"/>
        </w:rPr>
        <w:t xml:space="preserve"> </w:t>
      </w:r>
      <w:r w:rsidRPr="00F05369">
        <w:rPr>
          <w:rFonts w:ascii="PT Serif" w:hAnsi="PT Serif" w:cs="Times New Roman"/>
          <w:b/>
          <w:bCs/>
          <w:kern w:val="0"/>
          <w:sz w:val="21"/>
        </w:rPr>
        <w:t>27</w:t>
      </w:r>
      <w:r w:rsidRPr="00F05369">
        <w:rPr>
          <w:rFonts w:ascii="PT Serif" w:hAnsi="PT Serif" w:cs="Times New Roman"/>
          <w:kern w:val="0"/>
          <w:sz w:val="21"/>
        </w:rPr>
        <w:t>, 172–178. (doi:10.1016/j.tree.2011.09.016)</w:t>
      </w:r>
    </w:p>
    <w:p w14:paraId="5F4AF100"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w:t>
      </w:r>
      <w:r w:rsidRPr="00F05369">
        <w:rPr>
          <w:rFonts w:ascii="PT Serif" w:hAnsi="PT Serif" w:cs="Times New Roman"/>
          <w:kern w:val="0"/>
          <w:sz w:val="21"/>
        </w:rPr>
        <w:tab/>
        <w:t xml:space="preserve">West, Lively, Read. 1999 A pluralist approach to sex and recombination. </w:t>
      </w:r>
      <w:r w:rsidRPr="00F05369">
        <w:rPr>
          <w:rFonts w:ascii="PT Serif" w:hAnsi="PT Serif" w:cs="Times New Roman"/>
          <w:i/>
          <w:iCs/>
          <w:kern w:val="0"/>
          <w:sz w:val="21"/>
        </w:rPr>
        <w:t>Journal of Evolutionary Biology</w:t>
      </w:r>
      <w:r w:rsidRPr="00F05369">
        <w:rPr>
          <w:rFonts w:ascii="PT Serif" w:hAnsi="PT Serif" w:cs="Times New Roman"/>
          <w:kern w:val="0"/>
          <w:sz w:val="21"/>
        </w:rPr>
        <w:t xml:space="preserve"> </w:t>
      </w:r>
      <w:r w:rsidRPr="00F05369">
        <w:rPr>
          <w:rFonts w:ascii="PT Serif" w:hAnsi="PT Serif" w:cs="Times New Roman"/>
          <w:b/>
          <w:bCs/>
          <w:kern w:val="0"/>
          <w:sz w:val="21"/>
        </w:rPr>
        <w:t>12</w:t>
      </w:r>
      <w:r w:rsidRPr="00F05369">
        <w:rPr>
          <w:rFonts w:ascii="PT Serif" w:hAnsi="PT Serif" w:cs="Times New Roman"/>
          <w:kern w:val="0"/>
          <w:sz w:val="21"/>
        </w:rPr>
        <w:t>, 1003–1012. (doi:10.1046/j.1420-9101.1999.00119.x)</w:t>
      </w:r>
    </w:p>
    <w:p w14:paraId="590C82B6"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4.</w:t>
      </w:r>
      <w:r w:rsidRPr="00F05369">
        <w:rPr>
          <w:rFonts w:ascii="PT Serif" w:hAnsi="PT Serif" w:cs="Times New Roman"/>
          <w:kern w:val="0"/>
          <w:sz w:val="21"/>
        </w:rPr>
        <w:tab/>
        <w:t xml:space="preserve">Engelstädter J. 2008 Constraints on the evolution of asexual reproduction. </w:t>
      </w:r>
      <w:r w:rsidRPr="00F05369">
        <w:rPr>
          <w:rFonts w:ascii="PT Serif" w:hAnsi="PT Serif" w:cs="Times New Roman"/>
          <w:i/>
          <w:iCs/>
          <w:kern w:val="0"/>
          <w:sz w:val="21"/>
        </w:rPr>
        <w:t>BioEssays</w:t>
      </w:r>
      <w:r w:rsidRPr="00F05369">
        <w:rPr>
          <w:rFonts w:ascii="PT Serif" w:hAnsi="PT Serif" w:cs="Times New Roman"/>
          <w:kern w:val="0"/>
          <w:sz w:val="21"/>
        </w:rPr>
        <w:t xml:space="preserve"> </w:t>
      </w:r>
      <w:r w:rsidRPr="00F05369">
        <w:rPr>
          <w:rFonts w:ascii="PT Serif" w:hAnsi="PT Serif" w:cs="Times New Roman"/>
          <w:b/>
          <w:bCs/>
          <w:kern w:val="0"/>
          <w:sz w:val="21"/>
        </w:rPr>
        <w:t>30</w:t>
      </w:r>
      <w:r w:rsidRPr="00F05369">
        <w:rPr>
          <w:rFonts w:ascii="PT Serif" w:hAnsi="PT Serif" w:cs="Times New Roman"/>
          <w:kern w:val="0"/>
          <w:sz w:val="21"/>
        </w:rPr>
        <w:t>, 1138–1150. (doi:10.1002/bies.20833)</w:t>
      </w:r>
    </w:p>
    <w:p w14:paraId="4FFF67AB"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5.</w:t>
      </w:r>
      <w:r w:rsidRPr="00F05369">
        <w:rPr>
          <w:rFonts w:ascii="PT Serif" w:hAnsi="PT Serif" w:cs="Times New Roman"/>
          <w:kern w:val="0"/>
          <w:sz w:val="21"/>
        </w:rPr>
        <w:tab/>
        <w:t xml:space="preserve">Kawatsu K. 2013 Sexually Antagonistic Coevolution for Sexual Harassment Can Act as a Barrier to Further Invasions by Parthenogenesis. </w:t>
      </w:r>
      <w:r w:rsidRPr="00F05369">
        <w:rPr>
          <w:rFonts w:ascii="PT Serif" w:hAnsi="PT Serif" w:cs="Times New Roman"/>
          <w:i/>
          <w:iCs/>
          <w:kern w:val="0"/>
          <w:sz w:val="21"/>
        </w:rPr>
        <w:t>The American Naturalist</w:t>
      </w:r>
      <w:r w:rsidRPr="00F05369">
        <w:rPr>
          <w:rFonts w:ascii="PT Serif" w:hAnsi="PT Serif" w:cs="Times New Roman"/>
          <w:kern w:val="0"/>
          <w:sz w:val="21"/>
        </w:rPr>
        <w:t xml:space="preserve"> </w:t>
      </w:r>
      <w:r w:rsidRPr="00F05369">
        <w:rPr>
          <w:rFonts w:ascii="PT Serif" w:hAnsi="PT Serif" w:cs="Times New Roman"/>
          <w:b/>
          <w:bCs/>
          <w:kern w:val="0"/>
          <w:sz w:val="21"/>
        </w:rPr>
        <w:t>181</w:t>
      </w:r>
      <w:r w:rsidRPr="00F05369">
        <w:rPr>
          <w:rFonts w:ascii="PT Serif" w:hAnsi="PT Serif" w:cs="Times New Roman"/>
          <w:kern w:val="0"/>
          <w:sz w:val="21"/>
        </w:rPr>
        <w:t>, 223–234. (doi:10.1086/668832)</w:t>
      </w:r>
    </w:p>
    <w:p w14:paraId="1438E603"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6.</w:t>
      </w:r>
      <w:r w:rsidRPr="00F05369">
        <w:rPr>
          <w:rFonts w:ascii="PT Serif" w:hAnsi="PT Serif" w:cs="Times New Roman"/>
          <w:kern w:val="0"/>
          <w:sz w:val="21"/>
        </w:rPr>
        <w:tab/>
        <w:t xml:space="preserve">Burke NW, Crean AJ, Bonduriansky R. 2015 The role of sexual conflict in the evolution of facultative parthenogenesis: a study on the spiny leaf stick insect. </w:t>
      </w:r>
      <w:r w:rsidRPr="00F05369">
        <w:rPr>
          <w:rFonts w:ascii="PT Serif" w:hAnsi="PT Serif" w:cs="Times New Roman"/>
          <w:i/>
          <w:iCs/>
          <w:kern w:val="0"/>
          <w:sz w:val="21"/>
        </w:rPr>
        <w:t>Animal Behaviour</w:t>
      </w:r>
      <w:r w:rsidRPr="00F05369">
        <w:rPr>
          <w:rFonts w:ascii="PT Serif" w:hAnsi="PT Serif" w:cs="Times New Roman"/>
          <w:kern w:val="0"/>
          <w:sz w:val="21"/>
        </w:rPr>
        <w:t xml:space="preserve"> </w:t>
      </w:r>
      <w:r w:rsidRPr="00F05369">
        <w:rPr>
          <w:rFonts w:ascii="PT Serif" w:hAnsi="PT Serif" w:cs="Times New Roman"/>
          <w:b/>
          <w:bCs/>
          <w:kern w:val="0"/>
          <w:sz w:val="21"/>
        </w:rPr>
        <w:t>101</w:t>
      </w:r>
      <w:r w:rsidRPr="00F05369">
        <w:rPr>
          <w:rFonts w:ascii="PT Serif" w:hAnsi="PT Serif" w:cs="Times New Roman"/>
          <w:kern w:val="0"/>
          <w:sz w:val="21"/>
        </w:rPr>
        <w:t>, 117–127. (doi:10.1016/j.anbehav.2014.12.017)</w:t>
      </w:r>
    </w:p>
    <w:p w14:paraId="65DCC13A"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7.</w:t>
      </w:r>
      <w:r w:rsidRPr="00F05369">
        <w:rPr>
          <w:rFonts w:ascii="PT Serif" w:hAnsi="PT Serif" w:cs="Times New Roman"/>
          <w:kern w:val="0"/>
          <w:sz w:val="21"/>
        </w:rPr>
        <w:tab/>
        <w:t xml:space="preserve">Michiels, Beukeboom, Greeff, Pemberton. 1999 Individual control over reproduction: an underestimated element in the maintenance of sex? </w:t>
      </w:r>
      <w:r w:rsidRPr="00F05369">
        <w:rPr>
          <w:rFonts w:ascii="PT Serif" w:hAnsi="PT Serif" w:cs="Times New Roman"/>
          <w:i/>
          <w:iCs/>
          <w:kern w:val="0"/>
          <w:sz w:val="21"/>
        </w:rPr>
        <w:t>Journal of Evolutionary Biology</w:t>
      </w:r>
      <w:r w:rsidRPr="00F05369">
        <w:rPr>
          <w:rFonts w:ascii="PT Serif" w:hAnsi="PT Serif" w:cs="Times New Roman"/>
          <w:kern w:val="0"/>
          <w:sz w:val="21"/>
        </w:rPr>
        <w:t xml:space="preserve"> </w:t>
      </w:r>
      <w:r w:rsidRPr="00F05369">
        <w:rPr>
          <w:rFonts w:ascii="PT Serif" w:hAnsi="PT Serif" w:cs="Times New Roman"/>
          <w:b/>
          <w:bCs/>
          <w:kern w:val="0"/>
          <w:sz w:val="21"/>
        </w:rPr>
        <w:t>12</w:t>
      </w:r>
      <w:r w:rsidRPr="00F05369">
        <w:rPr>
          <w:rFonts w:ascii="PT Serif" w:hAnsi="PT Serif" w:cs="Times New Roman"/>
          <w:kern w:val="0"/>
          <w:sz w:val="21"/>
        </w:rPr>
        <w:t>, 1036–1039. (doi:10.1046/j.1420-9101.1999.00120.x)</w:t>
      </w:r>
    </w:p>
    <w:p w14:paraId="60EDBA7D"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8.</w:t>
      </w:r>
      <w:r w:rsidRPr="00F05369">
        <w:rPr>
          <w:rFonts w:ascii="PT Serif" w:hAnsi="PT Serif" w:cs="Times New Roman"/>
          <w:kern w:val="0"/>
          <w:sz w:val="21"/>
        </w:rPr>
        <w:tab/>
        <w:t xml:space="preserve">Bell WJ, Roth LM, Nalepa CA. 2007 </w:t>
      </w:r>
      <w:r w:rsidRPr="00F05369">
        <w:rPr>
          <w:rFonts w:ascii="PT Serif" w:hAnsi="PT Serif" w:cs="Times New Roman"/>
          <w:i/>
          <w:iCs/>
          <w:kern w:val="0"/>
          <w:sz w:val="21"/>
        </w:rPr>
        <w:t>Cockroaches Ecology, Behavior and Natural History</w:t>
      </w:r>
      <w:r w:rsidRPr="00F05369">
        <w:rPr>
          <w:rFonts w:ascii="PT Serif" w:hAnsi="PT Serif" w:cs="Times New Roman"/>
          <w:kern w:val="0"/>
          <w:sz w:val="21"/>
        </w:rPr>
        <w:t xml:space="preserve">. JHU Press. </w:t>
      </w:r>
    </w:p>
    <w:p w14:paraId="1B18473F"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9.</w:t>
      </w:r>
      <w:r w:rsidRPr="00F05369">
        <w:rPr>
          <w:rFonts w:ascii="PT Serif" w:hAnsi="PT Serif" w:cs="Times New Roman"/>
          <w:kern w:val="0"/>
          <w:sz w:val="21"/>
        </w:rPr>
        <w:tab/>
        <w:t xml:space="preserve">Chouvenc T. 2022 Eusociality and the transition from biparental to alloparental care in termites. </w:t>
      </w:r>
      <w:r w:rsidRPr="00F05369">
        <w:rPr>
          <w:rFonts w:ascii="PT Serif" w:hAnsi="PT Serif" w:cs="Times New Roman"/>
          <w:i/>
          <w:iCs/>
          <w:kern w:val="0"/>
          <w:sz w:val="21"/>
        </w:rPr>
        <w:t>Functional Ecology</w:t>
      </w:r>
      <w:r w:rsidRPr="00F05369">
        <w:rPr>
          <w:rFonts w:ascii="PT Serif" w:hAnsi="PT Serif" w:cs="Times New Roman"/>
          <w:kern w:val="0"/>
          <w:sz w:val="21"/>
        </w:rPr>
        <w:t xml:space="preserve"> </w:t>
      </w:r>
      <w:r w:rsidRPr="00F05369">
        <w:rPr>
          <w:rFonts w:ascii="PT Serif" w:hAnsi="PT Serif" w:cs="Times New Roman"/>
          <w:b/>
          <w:bCs/>
          <w:kern w:val="0"/>
          <w:sz w:val="21"/>
        </w:rPr>
        <w:t>36</w:t>
      </w:r>
      <w:r w:rsidRPr="00F05369">
        <w:rPr>
          <w:rFonts w:ascii="PT Serif" w:hAnsi="PT Serif" w:cs="Times New Roman"/>
          <w:kern w:val="0"/>
          <w:sz w:val="21"/>
        </w:rPr>
        <w:t>, 3049–3059. (doi:10.1111/1365-2435.14183)</w:t>
      </w:r>
    </w:p>
    <w:p w14:paraId="0D71FCB4"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lastRenderedPageBreak/>
        <w:t>10.</w:t>
      </w:r>
      <w:r w:rsidRPr="00F05369">
        <w:rPr>
          <w:rFonts w:ascii="PT Serif" w:hAnsi="PT Serif" w:cs="Times New Roman"/>
          <w:kern w:val="0"/>
          <w:sz w:val="21"/>
        </w:rPr>
        <w:tab/>
        <w:t xml:space="preserve">Nutting WL. 1969 Flight and colony foundation. In </w:t>
      </w:r>
      <w:r w:rsidRPr="00F05369">
        <w:rPr>
          <w:rFonts w:ascii="PT Serif" w:hAnsi="PT Serif" w:cs="Times New Roman"/>
          <w:i/>
          <w:iCs/>
          <w:kern w:val="0"/>
          <w:sz w:val="21"/>
        </w:rPr>
        <w:t>Biology of termites</w:t>
      </w:r>
      <w:r w:rsidRPr="00F05369">
        <w:rPr>
          <w:rFonts w:ascii="PT Serif" w:hAnsi="PT Serif" w:cs="Times New Roman"/>
          <w:kern w:val="0"/>
          <w:sz w:val="21"/>
        </w:rPr>
        <w:t xml:space="preserve"> (eds K Krishna, FM Weesner), pp. 233–282. New York: Academic Press. (doi:10.1016/B978-0-12-395529-6.50012-X)</w:t>
      </w:r>
    </w:p>
    <w:p w14:paraId="68F83D6F"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11.</w:t>
      </w:r>
      <w:r w:rsidRPr="00F05369">
        <w:rPr>
          <w:rFonts w:ascii="PT Serif" w:hAnsi="PT Serif" w:cs="Times New Roman"/>
          <w:kern w:val="0"/>
          <w:sz w:val="21"/>
        </w:rPr>
        <w:tab/>
        <w:t xml:space="preserve">Mizumoto N, Bourguignon T, Bailey NW. 2022 Ancestral sex-role plasticity facilitates the evolution of same-sex sexual behavior. </w:t>
      </w:r>
      <w:r w:rsidRPr="00F05369">
        <w:rPr>
          <w:rFonts w:ascii="PT Serif" w:hAnsi="PT Serif" w:cs="Times New Roman"/>
          <w:i/>
          <w:iCs/>
          <w:kern w:val="0"/>
          <w:sz w:val="21"/>
        </w:rPr>
        <w:t>Proceedings of the National Academy of Sciences of the United States of America</w:t>
      </w:r>
      <w:r w:rsidRPr="00F05369">
        <w:rPr>
          <w:rFonts w:ascii="PT Serif" w:hAnsi="PT Serif" w:cs="Times New Roman"/>
          <w:kern w:val="0"/>
          <w:sz w:val="21"/>
        </w:rPr>
        <w:t xml:space="preserve"> </w:t>
      </w:r>
      <w:r w:rsidRPr="00F05369">
        <w:rPr>
          <w:rFonts w:ascii="PT Serif" w:hAnsi="PT Serif" w:cs="Times New Roman"/>
          <w:b/>
          <w:bCs/>
          <w:kern w:val="0"/>
          <w:sz w:val="21"/>
        </w:rPr>
        <w:t>119</w:t>
      </w:r>
      <w:r w:rsidRPr="00F05369">
        <w:rPr>
          <w:rFonts w:ascii="PT Serif" w:hAnsi="PT Serif" w:cs="Times New Roman"/>
          <w:kern w:val="0"/>
          <w:sz w:val="21"/>
        </w:rPr>
        <w:t>, e2212401119. (doi:10.1073/pnas.2212401119)</w:t>
      </w:r>
    </w:p>
    <w:p w14:paraId="1659C66F"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12.</w:t>
      </w:r>
      <w:r w:rsidRPr="00F05369">
        <w:rPr>
          <w:rFonts w:ascii="PT Serif" w:hAnsi="PT Serif" w:cs="Times New Roman"/>
          <w:kern w:val="0"/>
          <w:sz w:val="21"/>
        </w:rPr>
        <w:tab/>
        <w:t xml:space="preserve">Chouvenc T. 2019 The relative importance of queen and king initial weights in termite colony foundation success. </w:t>
      </w:r>
      <w:r w:rsidRPr="00F05369">
        <w:rPr>
          <w:rFonts w:ascii="PT Serif" w:hAnsi="PT Serif" w:cs="Times New Roman"/>
          <w:i/>
          <w:iCs/>
          <w:kern w:val="0"/>
          <w:sz w:val="21"/>
        </w:rPr>
        <w:t>Insectes Sociaux</w:t>
      </w:r>
      <w:r w:rsidRPr="00F05369">
        <w:rPr>
          <w:rFonts w:ascii="PT Serif" w:hAnsi="PT Serif" w:cs="Times New Roman"/>
          <w:kern w:val="0"/>
          <w:sz w:val="21"/>
        </w:rPr>
        <w:t xml:space="preserve"> </w:t>
      </w:r>
      <w:r w:rsidRPr="00F05369">
        <w:rPr>
          <w:rFonts w:ascii="PT Serif" w:hAnsi="PT Serif" w:cs="Times New Roman"/>
          <w:b/>
          <w:bCs/>
          <w:kern w:val="0"/>
          <w:sz w:val="21"/>
        </w:rPr>
        <w:t>66</w:t>
      </w:r>
      <w:r w:rsidRPr="00F05369">
        <w:rPr>
          <w:rFonts w:ascii="PT Serif" w:hAnsi="PT Serif" w:cs="Times New Roman"/>
          <w:kern w:val="0"/>
          <w:sz w:val="21"/>
        </w:rPr>
        <w:t>, 177–184. (doi:10.1007/s00040-019-00690-3)</w:t>
      </w:r>
    </w:p>
    <w:p w14:paraId="0D1E5483"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13.</w:t>
      </w:r>
      <w:r w:rsidRPr="00F05369">
        <w:rPr>
          <w:rFonts w:ascii="PT Serif" w:hAnsi="PT Serif" w:cs="Times New Roman"/>
          <w:kern w:val="0"/>
          <w:sz w:val="21"/>
        </w:rPr>
        <w:tab/>
        <w:t xml:space="preserve">Inagaki T, Yanagihara S, Fuchikawa T, Matsuura K. 2020 Gut microbial pulse provides nutrition for parental provisioning in incipient termite colonies. </w:t>
      </w:r>
      <w:r w:rsidRPr="00F05369">
        <w:rPr>
          <w:rFonts w:ascii="PT Serif" w:hAnsi="PT Serif" w:cs="Times New Roman"/>
          <w:i/>
          <w:iCs/>
          <w:kern w:val="0"/>
          <w:sz w:val="21"/>
        </w:rPr>
        <w:t>Behav Ecol Sociobiol</w:t>
      </w:r>
      <w:r w:rsidRPr="00F05369">
        <w:rPr>
          <w:rFonts w:ascii="PT Serif" w:hAnsi="PT Serif" w:cs="Times New Roman"/>
          <w:kern w:val="0"/>
          <w:sz w:val="21"/>
        </w:rPr>
        <w:t xml:space="preserve"> </w:t>
      </w:r>
      <w:r w:rsidRPr="00F05369">
        <w:rPr>
          <w:rFonts w:ascii="PT Serif" w:hAnsi="PT Serif" w:cs="Times New Roman"/>
          <w:b/>
          <w:bCs/>
          <w:kern w:val="0"/>
          <w:sz w:val="21"/>
        </w:rPr>
        <w:t>74</w:t>
      </w:r>
      <w:r w:rsidRPr="00F05369">
        <w:rPr>
          <w:rFonts w:ascii="PT Serif" w:hAnsi="PT Serif" w:cs="Times New Roman"/>
          <w:kern w:val="0"/>
          <w:sz w:val="21"/>
        </w:rPr>
        <w:t>, 64. (doi:10.1007/s00265-020-02843-y)</w:t>
      </w:r>
    </w:p>
    <w:p w14:paraId="5F9CE44E"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14.</w:t>
      </w:r>
      <w:r w:rsidRPr="00F05369">
        <w:rPr>
          <w:rFonts w:ascii="PT Serif" w:hAnsi="PT Serif" w:cs="Times New Roman"/>
          <w:kern w:val="0"/>
          <w:sz w:val="21"/>
        </w:rPr>
        <w:tab/>
        <w:t xml:space="preserve">Mizumoto N, Yashiro T, Matsuura K. 2016 Male same-sex pairing as an adaptive strategy for future reproduction in termites. </w:t>
      </w:r>
      <w:r w:rsidRPr="00F05369">
        <w:rPr>
          <w:rFonts w:ascii="PT Serif" w:hAnsi="PT Serif" w:cs="Times New Roman"/>
          <w:i/>
          <w:iCs/>
          <w:kern w:val="0"/>
          <w:sz w:val="21"/>
        </w:rPr>
        <w:t>Animal Behaviour</w:t>
      </w:r>
      <w:r w:rsidRPr="00F05369">
        <w:rPr>
          <w:rFonts w:ascii="PT Serif" w:hAnsi="PT Serif" w:cs="Times New Roman"/>
          <w:kern w:val="0"/>
          <w:sz w:val="21"/>
        </w:rPr>
        <w:t xml:space="preserve"> </w:t>
      </w:r>
      <w:r w:rsidRPr="00F05369">
        <w:rPr>
          <w:rFonts w:ascii="PT Serif" w:hAnsi="PT Serif" w:cs="Times New Roman"/>
          <w:b/>
          <w:bCs/>
          <w:kern w:val="0"/>
          <w:sz w:val="21"/>
        </w:rPr>
        <w:t>119</w:t>
      </w:r>
      <w:r w:rsidRPr="00F05369">
        <w:rPr>
          <w:rFonts w:ascii="PT Serif" w:hAnsi="PT Serif" w:cs="Times New Roman"/>
          <w:kern w:val="0"/>
          <w:sz w:val="21"/>
        </w:rPr>
        <w:t>, 179–187. (doi:10.1016/j.anbehav.2016.07.007)</w:t>
      </w:r>
    </w:p>
    <w:p w14:paraId="20EF5F73"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15.</w:t>
      </w:r>
      <w:r w:rsidRPr="00F05369">
        <w:rPr>
          <w:rFonts w:ascii="PT Serif" w:hAnsi="PT Serif" w:cs="Times New Roman"/>
          <w:kern w:val="0"/>
          <w:sz w:val="21"/>
        </w:rPr>
        <w:tab/>
        <w:t xml:space="preserve">Matsuura K, Fujimoto M, Goka K. 2004 Sexual and asexual colony foundation and the mechanism of facultative parthenogenesis in the termite </w:t>
      </w:r>
      <w:r w:rsidRPr="00F05369">
        <w:rPr>
          <w:rFonts w:ascii="PT Serif" w:hAnsi="PT Serif" w:cs="Times New Roman"/>
          <w:i/>
          <w:iCs/>
          <w:kern w:val="0"/>
          <w:sz w:val="21"/>
        </w:rPr>
        <w:t>Reticulitermes speratus</w:t>
      </w:r>
      <w:r w:rsidRPr="00F05369">
        <w:rPr>
          <w:rFonts w:ascii="PT Serif" w:hAnsi="PT Serif" w:cs="Times New Roman"/>
          <w:kern w:val="0"/>
          <w:sz w:val="21"/>
        </w:rPr>
        <w:t xml:space="preserve"> (Isoptera, Rhinotermitidae). </w:t>
      </w:r>
      <w:r w:rsidRPr="00F05369">
        <w:rPr>
          <w:rFonts w:ascii="PT Serif" w:hAnsi="PT Serif" w:cs="Times New Roman"/>
          <w:i/>
          <w:iCs/>
          <w:kern w:val="0"/>
          <w:sz w:val="21"/>
        </w:rPr>
        <w:t>Insectes Sociaux</w:t>
      </w:r>
      <w:r w:rsidRPr="00F05369">
        <w:rPr>
          <w:rFonts w:ascii="PT Serif" w:hAnsi="PT Serif" w:cs="Times New Roman"/>
          <w:kern w:val="0"/>
          <w:sz w:val="21"/>
        </w:rPr>
        <w:t xml:space="preserve"> </w:t>
      </w:r>
      <w:r w:rsidRPr="00F05369">
        <w:rPr>
          <w:rFonts w:ascii="PT Serif" w:hAnsi="PT Serif" w:cs="Times New Roman"/>
          <w:b/>
          <w:bCs/>
          <w:kern w:val="0"/>
          <w:sz w:val="21"/>
        </w:rPr>
        <w:t>51</w:t>
      </w:r>
      <w:r w:rsidRPr="00F05369">
        <w:rPr>
          <w:rFonts w:ascii="PT Serif" w:hAnsi="PT Serif" w:cs="Times New Roman"/>
          <w:kern w:val="0"/>
          <w:sz w:val="21"/>
        </w:rPr>
        <w:t>, 325–332. (doi:10.1007/s00040-004-0746-0)</w:t>
      </w:r>
    </w:p>
    <w:p w14:paraId="1A2D93D3"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16.</w:t>
      </w:r>
      <w:r w:rsidRPr="00F05369">
        <w:rPr>
          <w:rFonts w:ascii="PT Serif" w:hAnsi="PT Serif" w:cs="Times New Roman"/>
          <w:kern w:val="0"/>
          <w:sz w:val="21"/>
        </w:rPr>
        <w:tab/>
        <w:t xml:space="preserve">Hellemans S, Dolejšová K, Křivánek J, Fournier D, Hanus R, Roisin Y. 2019 Widespread occurrence of asexual reproduction in higher termites of the Termes group (Termitidae: Termitinae). </w:t>
      </w:r>
      <w:r w:rsidRPr="00F05369">
        <w:rPr>
          <w:rFonts w:ascii="PT Serif" w:hAnsi="PT Serif" w:cs="Times New Roman"/>
          <w:i/>
          <w:iCs/>
          <w:kern w:val="0"/>
          <w:sz w:val="21"/>
        </w:rPr>
        <w:t>BMC Evolutionary Biology</w:t>
      </w:r>
      <w:r w:rsidRPr="00F05369">
        <w:rPr>
          <w:rFonts w:ascii="PT Serif" w:hAnsi="PT Serif" w:cs="Times New Roman"/>
          <w:kern w:val="0"/>
          <w:sz w:val="21"/>
        </w:rPr>
        <w:t xml:space="preserve"> </w:t>
      </w:r>
      <w:r w:rsidRPr="00F05369">
        <w:rPr>
          <w:rFonts w:ascii="PT Serif" w:hAnsi="PT Serif" w:cs="Times New Roman"/>
          <w:b/>
          <w:bCs/>
          <w:kern w:val="0"/>
          <w:sz w:val="21"/>
        </w:rPr>
        <w:t>19</w:t>
      </w:r>
      <w:r w:rsidRPr="00F05369">
        <w:rPr>
          <w:rFonts w:ascii="PT Serif" w:hAnsi="PT Serif" w:cs="Times New Roman"/>
          <w:kern w:val="0"/>
          <w:sz w:val="21"/>
        </w:rPr>
        <w:t>, 131. (doi:10.1186/s12862-019-1459-3)</w:t>
      </w:r>
    </w:p>
    <w:p w14:paraId="618CBF58"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17.</w:t>
      </w:r>
      <w:r w:rsidRPr="00F05369">
        <w:rPr>
          <w:rFonts w:ascii="PT Serif" w:hAnsi="PT Serif" w:cs="Times New Roman"/>
          <w:kern w:val="0"/>
          <w:sz w:val="21"/>
        </w:rPr>
        <w:tab/>
        <w:t xml:space="preserve">Yashiro T. 2024 Evolution of obligate asexuality in termites with mixed-sex societies. </w:t>
      </w:r>
      <w:r w:rsidRPr="00F05369">
        <w:rPr>
          <w:rFonts w:ascii="PT Serif" w:hAnsi="PT Serif" w:cs="Times New Roman"/>
          <w:i/>
          <w:iCs/>
          <w:kern w:val="0"/>
          <w:sz w:val="21"/>
        </w:rPr>
        <w:t>Population Ecology</w:t>
      </w:r>
      <w:r w:rsidRPr="00F05369">
        <w:rPr>
          <w:rFonts w:ascii="PT Serif" w:hAnsi="PT Serif" w:cs="Times New Roman"/>
          <w:kern w:val="0"/>
          <w:sz w:val="21"/>
        </w:rPr>
        <w:t xml:space="preserve"> </w:t>
      </w:r>
      <w:r w:rsidRPr="00F05369">
        <w:rPr>
          <w:rFonts w:ascii="PT Serif" w:hAnsi="PT Serif" w:cs="Times New Roman"/>
          <w:b/>
          <w:bCs/>
          <w:kern w:val="0"/>
          <w:sz w:val="21"/>
        </w:rPr>
        <w:t>66</w:t>
      </w:r>
      <w:r w:rsidRPr="00F05369">
        <w:rPr>
          <w:rFonts w:ascii="PT Serif" w:hAnsi="PT Serif" w:cs="Times New Roman"/>
          <w:kern w:val="0"/>
          <w:sz w:val="21"/>
        </w:rPr>
        <w:t>, 219–231. (doi:10.1002/1438-390X.12195)</w:t>
      </w:r>
    </w:p>
    <w:p w14:paraId="6F958DEC"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18.</w:t>
      </w:r>
      <w:r w:rsidRPr="00F05369">
        <w:rPr>
          <w:rFonts w:ascii="PT Serif" w:hAnsi="PT Serif" w:cs="Times New Roman"/>
          <w:kern w:val="0"/>
          <w:sz w:val="21"/>
        </w:rPr>
        <w:tab/>
        <w:t xml:space="preserve">Matsuura K. 2010 Sexual and Asexual Reproduction in Termites. In </w:t>
      </w:r>
      <w:r w:rsidRPr="00F05369">
        <w:rPr>
          <w:rFonts w:ascii="PT Serif" w:hAnsi="PT Serif" w:cs="Times New Roman"/>
          <w:i/>
          <w:iCs/>
          <w:kern w:val="0"/>
          <w:sz w:val="21"/>
        </w:rPr>
        <w:t>Biology of Termites: a Modern Synthesis</w:t>
      </w:r>
      <w:r w:rsidRPr="00F05369">
        <w:rPr>
          <w:rFonts w:ascii="PT Serif" w:hAnsi="PT Serif" w:cs="Times New Roman"/>
          <w:kern w:val="0"/>
          <w:sz w:val="21"/>
        </w:rPr>
        <w:t>, pp. 255–277. Dordrecht: Springer Netherlands. (doi:10.1007/978-90-481-3977-4_10)</w:t>
      </w:r>
    </w:p>
    <w:p w14:paraId="577299B5"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19.</w:t>
      </w:r>
      <w:r w:rsidRPr="00F05369">
        <w:rPr>
          <w:rFonts w:ascii="PT Serif" w:hAnsi="PT Serif" w:cs="Times New Roman"/>
          <w:kern w:val="0"/>
          <w:sz w:val="21"/>
        </w:rPr>
        <w:tab/>
        <w:t xml:space="preserve">Takematsu Y, Yamaoka R. 1997 Taxonomy of </w:t>
      </w:r>
      <w:r w:rsidRPr="00F05369">
        <w:rPr>
          <w:rFonts w:ascii="PT Serif" w:hAnsi="PT Serif" w:cs="Times New Roman"/>
          <w:i/>
          <w:iCs/>
          <w:kern w:val="0"/>
          <w:sz w:val="21"/>
        </w:rPr>
        <w:t>Glyptotermes</w:t>
      </w:r>
      <w:r w:rsidRPr="00F05369">
        <w:rPr>
          <w:rFonts w:ascii="PT Serif" w:hAnsi="PT Serif" w:cs="Times New Roman"/>
          <w:kern w:val="0"/>
          <w:sz w:val="21"/>
        </w:rPr>
        <w:t xml:space="preserve"> (Isoptera, Kalotermitidae) in Japan with reference to cuticular hydrocarbon analysis as chemotaxonomic characters. </w:t>
      </w:r>
      <w:r w:rsidRPr="00F05369">
        <w:rPr>
          <w:rFonts w:ascii="PT Serif" w:hAnsi="PT Serif" w:cs="Times New Roman"/>
          <w:i/>
          <w:iCs/>
          <w:kern w:val="0"/>
          <w:sz w:val="21"/>
        </w:rPr>
        <w:t>Esakia</w:t>
      </w:r>
      <w:r w:rsidRPr="00F05369">
        <w:rPr>
          <w:rFonts w:ascii="PT Serif" w:hAnsi="PT Serif" w:cs="Times New Roman"/>
          <w:kern w:val="0"/>
          <w:sz w:val="21"/>
        </w:rPr>
        <w:t xml:space="preserve"> </w:t>
      </w:r>
      <w:r w:rsidRPr="00F05369">
        <w:rPr>
          <w:rFonts w:ascii="PT Serif" w:hAnsi="PT Serif" w:cs="Times New Roman"/>
          <w:b/>
          <w:bCs/>
          <w:kern w:val="0"/>
          <w:sz w:val="21"/>
        </w:rPr>
        <w:t>37</w:t>
      </w:r>
      <w:r w:rsidRPr="00F05369">
        <w:rPr>
          <w:rFonts w:ascii="PT Serif" w:hAnsi="PT Serif" w:cs="Times New Roman"/>
          <w:kern w:val="0"/>
          <w:sz w:val="21"/>
        </w:rPr>
        <w:t>, 1–14.</w:t>
      </w:r>
    </w:p>
    <w:p w14:paraId="627FA213"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20.</w:t>
      </w:r>
      <w:r w:rsidRPr="00F05369">
        <w:rPr>
          <w:rFonts w:ascii="PT Serif" w:hAnsi="PT Serif" w:cs="Times New Roman"/>
          <w:kern w:val="0"/>
          <w:sz w:val="21"/>
        </w:rPr>
        <w:tab/>
        <w:t xml:space="preserve">Morimoto K. 1973 </w:t>
      </w:r>
      <w:r w:rsidRPr="00F05369">
        <w:rPr>
          <w:rFonts w:ascii="PT Serif" w:hAnsi="PT Serif" w:cs="Times New Roman"/>
          <w:i/>
          <w:iCs/>
          <w:kern w:val="0"/>
          <w:sz w:val="21"/>
        </w:rPr>
        <w:t>Glyptotermes nakajimai</w:t>
      </w:r>
      <w:r w:rsidRPr="00F05369">
        <w:rPr>
          <w:rFonts w:ascii="PT Serif" w:hAnsi="PT Serif" w:cs="Times New Roman"/>
          <w:kern w:val="0"/>
          <w:sz w:val="21"/>
        </w:rPr>
        <w:t xml:space="preserve">, a new termite from Japan (Isoptera: Kalotermitidae). </w:t>
      </w:r>
      <w:r w:rsidRPr="00F05369">
        <w:rPr>
          <w:rFonts w:ascii="PT Serif" w:hAnsi="PT Serif" w:cs="Times New Roman"/>
          <w:i/>
          <w:iCs/>
          <w:kern w:val="0"/>
          <w:sz w:val="21"/>
        </w:rPr>
        <w:t>Kontyu</w:t>
      </w:r>
      <w:r w:rsidRPr="00F05369">
        <w:rPr>
          <w:rFonts w:ascii="PT Serif" w:hAnsi="PT Serif" w:cs="Times New Roman"/>
          <w:kern w:val="0"/>
          <w:sz w:val="21"/>
        </w:rPr>
        <w:t xml:space="preserve"> </w:t>
      </w:r>
      <w:r w:rsidRPr="00F05369">
        <w:rPr>
          <w:rFonts w:ascii="PT Serif" w:hAnsi="PT Serif" w:cs="Times New Roman"/>
          <w:b/>
          <w:bCs/>
          <w:kern w:val="0"/>
          <w:sz w:val="21"/>
        </w:rPr>
        <w:t>41</w:t>
      </w:r>
      <w:r w:rsidRPr="00F05369">
        <w:rPr>
          <w:rFonts w:ascii="PT Serif" w:hAnsi="PT Serif" w:cs="Times New Roman"/>
          <w:kern w:val="0"/>
          <w:sz w:val="21"/>
        </w:rPr>
        <w:t>, 470–474.</w:t>
      </w:r>
    </w:p>
    <w:p w14:paraId="55798D44"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21.</w:t>
      </w:r>
      <w:r w:rsidRPr="00F05369">
        <w:rPr>
          <w:rFonts w:ascii="PT Serif" w:hAnsi="PT Serif" w:cs="Times New Roman"/>
          <w:kern w:val="0"/>
          <w:sz w:val="21"/>
        </w:rPr>
        <w:tab/>
        <w:t xml:space="preserve">Yashiro T, Lo N, Kobayashi K, Nozaki T, Fuchikawa T, Mizumoto N, Namba Y, Matsuura K. 2018 Loss of males from mixed-sex societies in termites. </w:t>
      </w:r>
      <w:r w:rsidRPr="00F05369">
        <w:rPr>
          <w:rFonts w:ascii="PT Serif" w:hAnsi="PT Serif" w:cs="Times New Roman"/>
          <w:i/>
          <w:iCs/>
          <w:kern w:val="0"/>
          <w:sz w:val="21"/>
        </w:rPr>
        <w:t>BMC Biology</w:t>
      </w:r>
      <w:r w:rsidRPr="00F05369">
        <w:rPr>
          <w:rFonts w:ascii="PT Serif" w:hAnsi="PT Serif" w:cs="Times New Roman"/>
          <w:kern w:val="0"/>
          <w:sz w:val="21"/>
        </w:rPr>
        <w:t xml:space="preserve"> </w:t>
      </w:r>
      <w:r w:rsidRPr="00F05369">
        <w:rPr>
          <w:rFonts w:ascii="PT Serif" w:hAnsi="PT Serif" w:cs="Times New Roman"/>
          <w:b/>
          <w:bCs/>
          <w:kern w:val="0"/>
          <w:sz w:val="21"/>
        </w:rPr>
        <w:t>16</w:t>
      </w:r>
      <w:r w:rsidRPr="00F05369">
        <w:rPr>
          <w:rFonts w:ascii="PT Serif" w:hAnsi="PT Serif" w:cs="Times New Roman"/>
          <w:kern w:val="0"/>
          <w:sz w:val="21"/>
        </w:rPr>
        <w:t>, 96. (doi:10.1186/s12915-018-0563-y)</w:t>
      </w:r>
    </w:p>
    <w:p w14:paraId="332D45CB"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22.</w:t>
      </w:r>
      <w:r w:rsidRPr="00F05369">
        <w:rPr>
          <w:rFonts w:ascii="PT Serif" w:hAnsi="PT Serif" w:cs="Times New Roman"/>
          <w:kern w:val="0"/>
          <w:sz w:val="21"/>
        </w:rPr>
        <w:tab/>
        <w:t xml:space="preserve">Matsuura K, Kuno E, Nishida T. 2002 Homosexual Tandem Running as Selfish Herd in </w:t>
      </w:r>
      <w:r w:rsidRPr="00F05369">
        <w:rPr>
          <w:rFonts w:ascii="PT Serif" w:hAnsi="PT Serif" w:cs="Times New Roman"/>
          <w:i/>
          <w:iCs/>
          <w:kern w:val="0"/>
          <w:sz w:val="21"/>
        </w:rPr>
        <w:t>Reticulitermes speratus</w:t>
      </w:r>
      <w:r w:rsidRPr="00F05369">
        <w:rPr>
          <w:rFonts w:ascii="PT Serif" w:hAnsi="PT Serif" w:cs="Times New Roman"/>
          <w:kern w:val="0"/>
          <w:sz w:val="21"/>
        </w:rPr>
        <w:t xml:space="preserve">: Novel Antipredatory Behavior in Termites. </w:t>
      </w:r>
      <w:r w:rsidRPr="00F05369">
        <w:rPr>
          <w:rFonts w:ascii="PT Serif" w:hAnsi="PT Serif" w:cs="Times New Roman"/>
          <w:i/>
          <w:iCs/>
          <w:kern w:val="0"/>
          <w:sz w:val="21"/>
        </w:rPr>
        <w:t>Journal of Theoretical Biology</w:t>
      </w:r>
      <w:r w:rsidRPr="00F05369">
        <w:rPr>
          <w:rFonts w:ascii="PT Serif" w:hAnsi="PT Serif" w:cs="Times New Roman"/>
          <w:kern w:val="0"/>
          <w:sz w:val="21"/>
        </w:rPr>
        <w:t xml:space="preserve"> </w:t>
      </w:r>
      <w:r w:rsidRPr="00F05369">
        <w:rPr>
          <w:rFonts w:ascii="PT Serif" w:hAnsi="PT Serif" w:cs="Times New Roman"/>
          <w:b/>
          <w:bCs/>
          <w:kern w:val="0"/>
          <w:sz w:val="21"/>
        </w:rPr>
        <w:t>214</w:t>
      </w:r>
      <w:r w:rsidRPr="00F05369">
        <w:rPr>
          <w:rFonts w:ascii="PT Serif" w:hAnsi="PT Serif" w:cs="Times New Roman"/>
          <w:kern w:val="0"/>
          <w:sz w:val="21"/>
        </w:rPr>
        <w:t>, 63–70. (doi:10.1006/jtbi.2001.2447)</w:t>
      </w:r>
    </w:p>
    <w:p w14:paraId="6ADB3949"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lastRenderedPageBreak/>
        <w:t>23.</w:t>
      </w:r>
      <w:r w:rsidRPr="00F05369">
        <w:rPr>
          <w:rFonts w:ascii="PT Serif" w:hAnsi="PT Serif" w:cs="Times New Roman"/>
          <w:kern w:val="0"/>
          <w:sz w:val="21"/>
        </w:rPr>
        <w:tab/>
        <w:t xml:space="preserve">Tamaki C, Takata M, Matsuura K. 2021 The lose-to-win strategy of the weak: intraspecific parasitism via egg abduction in a termite. </w:t>
      </w:r>
      <w:r w:rsidRPr="00F05369">
        <w:rPr>
          <w:rFonts w:ascii="PT Serif" w:hAnsi="PT Serif" w:cs="Times New Roman"/>
          <w:i/>
          <w:iCs/>
          <w:kern w:val="0"/>
          <w:sz w:val="21"/>
        </w:rPr>
        <w:t>Biol. Lett.</w:t>
      </w:r>
      <w:r w:rsidRPr="00F05369">
        <w:rPr>
          <w:rFonts w:ascii="PT Serif" w:hAnsi="PT Serif" w:cs="Times New Roman"/>
          <w:kern w:val="0"/>
          <w:sz w:val="21"/>
        </w:rPr>
        <w:t xml:space="preserve"> </w:t>
      </w:r>
      <w:r w:rsidRPr="00F05369">
        <w:rPr>
          <w:rFonts w:ascii="PT Serif" w:hAnsi="PT Serif" w:cs="Times New Roman"/>
          <w:b/>
          <w:bCs/>
          <w:kern w:val="0"/>
          <w:sz w:val="21"/>
        </w:rPr>
        <w:t>17</w:t>
      </w:r>
      <w:r w:rsidRPr="00F05369">
        <w:rPr>
          <w:rFonts w:ascii="PT Serif" w:hAnsi="PT Serif" w:cs="Times New Roman"/>
          <w:kern w:val="0"/>
          <w:sz w:val="21"/>
        </w:rPr>
        <w:t>, 20210540. (doi:10.1098/rsbl.2021.0540)</w:t>
      </w:r>
    </w:p>
    <w:p w14:paraId="77319CBA"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24.</w:t>
      </w:r>
      <w:r w:rsidRPr="00F05369">
        <w:rPr>
          <w:rFonts w:ascii="PT Serif" w:hAnsi="PT Serif" w:cs="Times New Roman"/>
          <w:kern w:val="0"/>
          <w:sz w:val="21"/>
        </w:rPr>
        <w:tab/>
        <w:t xml:space="preserve">Morooka F, Maekawa K, Kitade O. 2025 Intraspecific variation of sex ratio and body size along latitude in the termite Reticulitermes speratus (Isoptera: Heterotermitidae). </w:t>
      </w:r>
      <w:r w:rsidRPr="00F05369">
        <w:rPr>
          <w:rFonts w:ascii="PT Serif" w:hAnsi="PT Serif" w:cs="Times New Roman"/>
          <w:i/>
          <w:iCs/>
          <w:kern w:val="0"/>
          <w:sz w:val="21"/>
        </w:rPr>
        <w:t>Insect. Soc.</w:t>
      </w:r>
      <w:r w:rsidRPr="00F05369">
        <w:rPr>
          <w:rFonts w:ascii="PT Serif" w:hAnsi="PT Serif" w:cs="Times New Roman"/>
          <w:kern w:val="0"/>
          <w:sz w:val="21"/>
        </w:rPr>
        <w:t xml:space="preserve"> (doi:10.1007/s00040-024-01017-7)</w:t>
      </w:r>
    </w:p>
    <w:p w14:paraId="45568B79"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25.</w:t>
      </w:r>
      <w:r w:rsidRPr="00F05369">
        <w:rPr>
          <w:rFonts w:ascii="PT Serif" w:hAnsi="PT Serif" w:cs="Times New Roman"/>
          <w:kern w:val="0"/>
          <w:sz w:val="21"/>
        </w:rPr>
        <w:tab/>
        <w:t xml:space="preserve">Matsuura K, Mizumoto N, Kobayashi K, Nozaki T, Fujita T, Yashiro T, Fuchikawa T, Mitaka Y, Vargo EL. 2018 A genomic imprinting model of termite caste determination: Not genetic but epigenetic inheritance influences offspring caste fate. </w:t>
      </w:r>
      <w:r w:rsidRPr="00F05369">
        <w:rPr>
          <w:rFonts w:ascii="PT Serif" w:hAnsi="PT Serif" w:cs="Times New Roman"/>
          <w:i/>
          <w:iCs/>
          <w:kern w:val="0"/>
          <w:sz w:val="21"/>
        </w:rPr>
        <w:t>American Naturalist</w:t>
      </w:r>
      <w:r w:rsidRPr="00F05369">
        <w:rPr>
          <w:rFonts w:ascii="PT Serif" w:hAnsi="PT Serif" w:cs="Times New Roman"/>
          <w:kern w:val="0"/>
          <w:sz w:val="21"/>
        </w:rPr>
        <w:t xml:space="preserve"> </w:t>
      </w:r>
      <w:r w:rsidRPr="00F05369">
        <w:rPr>
          <w:rFonts w:ascii="PT Serif" w:hAnsi="PT Serif" w:cs="Times New Roman"/>
          <w:b/>
          <w:bCs/>
          <w:kern w:val="0"/>
          <w:sz w:val="21"/>
        </w:rPr>
        <w:t>191</w:t>
      </w:r>
      <w:r w:rsidRPr="00F05369">
        <w:rPr>
          <w:rFonts w:ascii="PT Serif" w:hAnsi="PT Serif" w:cs="Times New Roman"/>
          <w:kern w:val="0"/>
          <w:sz w:val="21"/>
        </w:rPr>
        <w:t>, 677–690. (doi:10.1086/697238)</w:t>
      </w:r>
    </w:p>
    <w:p w14:paraId="24317D32"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26.</w:t>
      </w:r>
      <w:r w:rsidRPr="00F05369">
        <w:rPr>
          <w:rFonts w:ascii="PT Serif" w:hAnsi="PT Serif" w:cs="Times New Roman"/>
          <w:kern w:val="0"/>
          <w:sz w:val="21"/>
        </w:rPr>
        <w:tab/>
        <w:t xml:space="preserve">Wu Y, Fujita T, Namba Y, Kobayashi K, Takata M, Vargo EL, Matsuura K. 2024 Inter-clonal competition over queen succession imposes a cost of parthenogenesis on termite colonies. </w:t>
      </w:r>
      <w:r w:rsidRPr="00F05369">
        <w:rPr>
          <w:rFonts w:ascii="PT Serif" w:hAnsi="PT Serif" w:cs="Times New Roman"/>
          <w:i/>
          <w:iCs/>
          <w:kern w:val="0"/>
          <w:sz w:val="21"/>
        </w:rPr>
        <w:t>Proceedings of the Royal Society B: Biological Sciences</w:t>
      </w:r>
      <w:r w:rsidRPr="00F05369">
        <w:rPr>
          <w:rFonts w:ascii="PT Serif" w:hAnsi="PT Serif" w:cs="Times New Roman"/>
          <w:kern w:val="0"/>
          <w:sz w:val="21"/>
        </w:rPr>
        <w:t xml:space="preserve"> </w:t>
      </w:r>
      <w:r w:rsidRPr="00F05369">
        <w:rPr>
          <w:rFonts w:ascii="PT Serif" w:hAnsi="PT Serif" w:cs="Times New Roman"/>
          <w:b/>
          <w:bCs/>
          <w:kern w:val="0"/>
          <w:sz w:val="21"/>
        </w:rPr>
        <w:t>291</w:t>
      </w:r>
      <w:r w:rsidRPr="00F05369">
        <w:rPr>
          <w:rFonts w:ascii="PT Serif" w:hAnsi="PT Serif" w:cs="Times New Roman"/>
          <w:kern w:val="0"/>
          <w:sz w:val="21"/>
        </w:rPr>
        <w:t>, 20232711. (doi:10.1098/rspb.2023.2711)</w:t>
      </w:r>
    </w:p>
    <w:p w14:paraId="199CB1A5"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27.</w:t>
      </w:r>
      <w:r w:rsidRPr="00F05369">
        <w:rPr>
          <w:rFonts w:ascii="PT Serif" w:hAnsi="PT Serif" w:cs="Times New Roman"/>
          <w:kern w:val="0"/>
          <w:sz w:val="21"/>
        </w:rPr>
        <w:tab/>
        <w:t xml:space="preserve">Timmermans J, Hellemans S, Křivánek J, Kaymak E, Fontaine N, Bourguignon T, Hanus R, Roisin Y. 2024 How inquilinism shaped breeding systems in a termite host-inquiline relationship. </w:t>
      </w:r>
      <w:r w:rsidRPr="00F05369">
        <w:rPr>
          <w:rFonts w:ascii="PT Serif" w:hAnsi="PT Serif" w:cs="Times New Roman"/>
          <w:i/>
          <w:iCs/>
          <w:kern w:val="0"/>
          <w:sz w:val="21"/>
        </w:rPr>
        <w:t>Molecular Ecology</w:t>
      </w:r>
      <w:r w:rsidRPr="00F05369">
        <w:rPr>
          <w:rFonts w:ascii="PT Serif" w:hAnsi="PT Serif" w:cs="Times New Roman"/>
          <w:kern w:val="0"/>
          <w:sz w:val="21"/>
        </w:rPr>
        <w:t xml:space="preserve"> </w:t>
      </w:r>
      <w:r w:rsidRPr="00F05369">
        <w:rPr>
          <w:rFonts w:ascii="PT Serif" w:hAnsi="PT Serif" w:cs="Times New Roman"/>
          <w:b/>
          <w:bCs/>
          <w:kern w:val="0"/>
          <w:sz w:val="21"/>
        </w:rPr>
        <w:t>33</w:t>
      </w:r>
      <w:r w:rsidRPr="00F05369">
        <w:rPr>
          <w:rFonts w:ascii="PT Serif" w:hAnsi="PT Serif" w:cs="Times New Roman"/>
          <w:kern w:val="0"/>
          <w:sz w:val="21"/>
        </w:rPr>
        <w:t>, e17494. (doi:10.1111/mec.17494)</w:t>
      </w:r>
    </w:p>
    <w:p w14:paraId="2B57CF8C"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28.</w:t>
      </w:r>
      <w:r w:rsidRPr="00F05369">
        <w:rPr>
          <w:rFonts w:ascii="PT Serif" w:hAnsi="PT Serif" w:cs="Times New Roman"/>
          <w:kern w:val="0"/>
          <w:sz w:val="21"/>
        </w:rPr>
        <w:tab/>
        <w:t xml:space="preserve">Ikehara S. 1966 Distribution of termites in the Ryukyu Archipelago. </w:t>
      </w:r>
      <w:r w:rsidRPr="00F05369">
        <w:rPr>
          <w:rFonts w:ascii="PT Serif" w:hAnsi="PT Serif" w:cs="Times New Roman"/>
          <w:i/>
          <w:iCs/>
          <w:kern w:val="0"/>
          <w:sz w:val="21"/>
        </w:rPr>
        <w:t>Bulletin of Arts and Science Division University of the Ryukyus Mathematics and Natural Science</w:t>
      </w:r>
      <w:r w:rsidRPr="00F05369">
        <w:rPr>
          <w:rFonts w:ascii="PT Serif" w:hAnsi="PT Serif" w:cs="Times New Roman"/>
          <w:kern w:val="0"/>
          <w:sz w:val="21"/>
        </w:rPr>
        <w:t xml:space="preserve"> </w:t>
      </w:r>
      <w:r w:rsidRPr="00F05369">
        <w:rPr>
          <w:rFonts w:ascii="PT Serif" w:hAnsi="PT Serif" w:cs="Times New Roman"/>
          <w:b/>
          <w:bCs/>
          <w:kern w:val="0"/>
          <w:sz w:val="21"/>
        </w:rPr>
        <w:t>9</w:t>
      </w:r>
      <w:r w:rsidRPr="00F05369">
        <w:rPr>
          <w:rFonts w:ascii="PT Serif" w:hAnsi="PT Serif" w:cs="Times New Roman"/>
          <w:kern w:val="0"/>
          <w:sz w:val="21"/>
        </w:rPr>
        <w:t>, 49–178.</w:t>
      </w:r>
    </w:p>
    <w:p w14:paraId="62C20812"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29.</w:t>
      </w:r>
      <w:r w:rsidRPr="00F05369">
        <w:rPr>
          <w:rFonts w:ascii="PT Serif" w:hAnsi="PT Serif" w:cs="Times New Roman"/>
          <w:kern w:val="0"/>
          <w:sz w:val="21"/>
        </w:rPr>
        <w:tab/>
        <w:t xml:space="preserve">Pereira TD </w:t>
      </w:r>
      <w:r w:rsidRPr="00F05369">
        <w:rPr>
          <w:rFonts w:ascii="PT Serif" w:hAnsi="PT Serif" w:cs="Times New Roman"/>
          <w:i/>
          <w:iCs/>
          <w:kern w:val="0"/>
          <w:sz w:val="21"/>
        </w:rPr>
        <w:t>et al.</w:t>
      </w:r>
      <w:r w:rsidRPr="00F05369">
        <w:rPr>
          <w:rFonts w:ascii="PT Serif" w:hAnsi="PT Serif" w:cs="Times New Roman"/>
          <w:kern w:val="0"/>
          <w:sz w:val="21"/>
        </w:rPr>
        <w:t xml:space="preserve"> 2022 SLEAP: A deep learning system for multi-animal pose tracking. </w:t>
      </w:r>
      <w:r w:rsidRPr="00F05369">
        <w:rPr>
          <w:rFonts w:ascii="PT Serif" w:hAnsi="PT Serif" w:cs="Times New Roman"/>
          <w:i/>
          <w:iCs/>
          <w:kern w:val="0"/>
          <w:sz w:val="21"/>
        </w:rPr>
        <w:t>Nature Methods</w:t>
      </w:r>
      <w:r w:rsidRPr="00F05369">
        <w:rPr>
          <w:rFonts w:ascii="PT Serif" w:hAnsi="PT Serif" w:cs="Times New Roman"/>
          <w:kern w:val="0"/>
          <w:sz w:val="21"/>
        </w:rPr>
        <w:t xml:space="preserve"> </w:t>
      </w:r>
      <w:r w:rsidRPr="00F05369">
        <w:rPr>
          <w:rFonts w:ascii="PT Serif" w:hAnsi="PT Serif" w:cs="Times New Roman"/>
          <w:b/>
          <w:bCs/>
          <w:kern w:val="0"/>
          <w:sz w:val="21"/>
        </w:rPr>
        <w:t>19</w:t>
      </w:r>
      <w:r w:rsidRPr="00F05369">
        <w:rPr>
          <w:rFonts w:ascii="PT Serif" w:hAnsi="PT Serif" w:cs="Times New Roman"/>
          <w:kern w:val="0"/>
          <w:sz w:val="21"/>
        </w:rPr>
        <w:t>, 486–495. (doi:10.1038/s41592-022-01426-1)</w:t>
      </w:r>
    </w:p>
    <w:p w14:paraId="48BC8F0D"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30.</w:t>
      </w:r>
      <w:r w:rsidRPr="00F05369">
        <w:rPr>
          <w:rFonts w:ascii="PT Serif" w:hAnsi="PT Serif" w:cs="Times New Roman"/>
          <w:kern w:val="0"/>
          <w:sz w:val="21"/>
        </w:rPr>
        <w:tab/>
        <w:t xml:space="preserve">Mizumoto N, Hellemans S, Engel MS, Bourguignon T, Buček A. 2024 Extinct and extant termites reveal the fidelity of behavior fossilization in amber. </w:t>
      </w:r>
      <w:r w:rsidRPr="00F05369">
        <w:rPr>
          <w:rFonts w:ascii="PT Serif" w:hAnsi="PT Serif" w:cs="Times New Roman"/>
          <w:i/>
          <w:iCs/>
          <w:kern w:val="0"/>
          <w:sz w:val="21"/>
        </w:rPr>
        <w:t>Proc. Natl. Acad. Sci. U.S.A.</w:t>
      </w:r>
      <w:r w:rsidRPr="00F05369">
        <w:rPr>
          <w:rFonts w:ascii="PT Serif" w:hAnsi="PT Serif" w:cs="Times New Roman"/>
          <w:kern w:val="0"/>
          <w:sz w:val="21"/>
        </w:rPr>
        <w:t xml:space="preserve"> </w:t>
      </w:r>
      <w:r w:rsidRPr="00F05369">
        <w:rPr>
          <w:rFonts w:ascii="PT Serif" w:hAnsi="PT Serif" w:cs="Times New Roman"/>
          <w:b/>
          <w:bCs/>
          <w:kern w:val="0"/>
          <w:sz w:val="21"/>
        </w:rPr>
        <w:t>121</w:t>
      </w:r>
      <w:r w:rsidRPr="00F05369">
        <w:rPr>
          <w:rFonts w:ascii="PT Serif" w:hAnsi="PT Serif" w:cs="Times New Roman"/>
          <w:kern w:val="0"/>
          <w:sz w:val="21"/>
        </w:rPr>
        <w:t>, e2308922121. (doi:10.1073/pnas.2308922121)</w:t>
      </w:r>
    </w:p>
    <w:p w14:paraId="04C8D0E0"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31.</w:t>
      </w:r>
      <w:r w:rsidRPr="00F05369">
        <w:rPr>
          <w:rFonts w:ascii="PT Serif" w:hAnsi="PT Serif" w:cs="Times New Roman"/>
          <w:kern w:val="0"/>
          <w:sz w:val="21"/>
        </w:rPr>
        <w:tab/>
        <w:t xml:space="preserve">Chiu C-I, Neoh K-B, Li H-F. 2018 Colony-founding success of pleometrosis in a fungus-growing termite Odontotermes formosanus. </w:t>
      </w:r>
      <w:r w:rsidRPr="00F05369">
        <w:rPr>
          <w:rFonts w:ascii="PT Serif" w:hAnsi="PT Serif" w:cs="Times New Roman"/>
          <w:i/>
          <w:iCs/>
          <w:kern w:val="0"/>
          <w:sz w:val="21"/>
        </w:rPr>
        <w:t>Behavioral Ecology and Sociobiology</w:t>
      </w:r>
      <w:r w:rsidRPr="00F05369">
        <w:rPr>
          <w:rFonts w:ascii="PT Serif" w:hAnsi="PT Serif" w:cs="Times New Roman"/>
          <w:kern w:val="0"/>
          <w:sz w:val="21"/>
        </w:rPr>
        <w:t xml:space="preserve"> </w:t>
      </w:r>
      <w:r w:rsidRPr="00F05369">
        <w:rPr>
          <w:rFonts w:ascii="PT Serif" w:hAnsi="PT Serif" w:cs="Times New Roman"/>
          <w:b/>
          <w:bCs/>
          <w:kern w:val="0"/>
          <w:sz w:val="21"/>
        </w:rPr>
        <w:t>72</w:t>
      </w:r>
      <w:r w:rsidRPr="00F05369">
        <w:rPr>
          <w:rFonts w:ascii="PT Serif" w:hAnsi="PT Serif" w:cs="Times New Roman"/>
          <w:kern w:val="0"/>
          <w:sz w:val="21"/>
        </w:rPr>
        <w:t>, 13. (doi:10.1007/s00265-017-2429-7)</w:t>
      </w:r>
    </w:p>
    <w:p w14:paraId="2701CB1D"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32.</w:t>
      </w:r>
      <w:r w:rsidRPr="00F05369">
        <w:rPr>
          <w:rFonts w:ascii="PT Serif" w:hAnsi="PT Serif" w:cs="Times New Roman"/>
          <w:kern w:val="0"/>
          <w:sz w:val="21"/>
        </w:rPr>
        <w:tab/>
        <w:t xml:space="preserve">Thorne BL. 1984 Polygyny in the Neotropical termite Nasutitermes corniger: life history consequences of queen mutualism. </w:t>
      </w:r>
      <w:r w:rsidRPr="00F05369">
        <w:rPr>
          <w:rFonts w:ascii="PT Serif" w:hAnsi="PT Serif" w:cs="Times New Roman"/>
          <w:i/>
          <w:iCs/>
          <w:kern w:val="0"/>
          <w:sz w:val="21"/>
        </w:rPr>
        <w:t>Behav Ecol Sociobiol</w:t>
      </w:r>
      <w:r w:rsidRPr="00F05369">
        <w:rPr>
          <w:rFonts w:ascii="PT Serif" w:hAnsi="PT Serif" w:cs="Times New Roman"/>
          <w:kern w:val="0"/>
          <w:sz w:val="21"/>
        </w:rPr>
        <w:t xml:space="preserve"> </w:t>
      </w:r>
      <w:r w:rsidRPr="00F05369">
        <w:rPr>
          <w:rFonts w:ascii="PT Serif" w:hAnsi="PT Serif" w:cs="Times New Roman"/>
          <w:b/>
          <w:bCs/>
          <w:kern w:val="0"/>
          <w:sz w:val="21"/>
        </w:rPr>
        <w:t>14</w:t>
      </w:r>
      <w:r w:rsidRPr="00F05369">
        <w:rPr>
          <w:rFonts w:ascii="PT Serif" w:hAnsi="PT Serif" w:cs="Times New Roman"/>
          <w:kern w:val="0"/>
          <w:sz w:val="21"/>
        </w:rPr>
        <w:t>, 117–136. (doi:10.1007/BF00291903)</w:t>
      </w:r>
    </w:p>
    <w:p w14:paraId="0AD9D1AF"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33.</w:t>
      </w:r>
      <w:r w:rsidRPr="00F05369">
        <w:rPr>
          <w:rFonts w:ascii="PT Serif" w:hAnsi="PT Serif" w:cs="Times New Roman"/>
          <w:kern w:val="0"/>
          <w:sz w:val="21"/>
        </w:rPr>
        <w:tab/>
        <w:t xml:space="preserve">Darlington J. 1985 Multiple primary reproductives in the termite </w:t>
      </w:r>
      <w:r w:rsidRPr="00F05369">
        <w:rPr>
          <w:rFonts w:ascii="PT Serif" w:hAnsi="PT Serif" w:cs="Times New Roman"/>
          <w:i/>
          <w:iCs/>
          <w:kern w:val="0"/>
          <w:sz w:val="21"/>
        </w:rPr>
        <w:t>Macrotermes michaelseni</w:t>
      </w:r>
      <w:r w:rsidRPr="00F05369">
        <w:rPr>
          <w:rFonts w:ascii="PT Serif" w:hAnsi="PT Serif" w:cs="Times New Roman"/>
          <w:kern w:val="0"/>
          <w:sz w:val="21"/>
        </w:rPr>
        <w:t xml:space="preserve"> (Sjöstedt). In </w:t>
      </w:r>
      <w:r w:rsidRPr="00F05369">
        <w:rPr>
          <w:rFonts w:ascii="PT Serif" w:hAnsi="PT Serif" w:cs="Times New Roman"/>
          <w:i/>
          <w:iCs/>
          <w:kern w:val="0"/>
          <w:sz w:val="21"/>
        </w:rPr>
        <w:t>Caste differentiation in social insects</w:t>
      </w:r>
      <w:r w:rsidRPr="00F05369">
        <w:rPr>
          <w:rFonts w:ascii="PT Serif" w:hAnsi="PT Serif" w:cs="Times New Roman"/>
          <w:kern w:val="0"/>
          <w:sz w:val="21"/>
        </w:rPr>
        <w:t xml:space="preserve">, pp. 187–200. Oxford: Pergamon Press. </w:t>
      </w:r>
    </w:p>
    <w:p w14:paraId="614DD840"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34.</w:t>
      </w:r>
      <w:r w:rsidRPr="00F05369">
        <w:rPr>
          <w:rFonts w:ascii="PT Serif" w:hAnsi="PT Serif" w:cs="Times New Roman"/>
          <w:kern w:val="0"/>
          <w:sz w:val="21"/>
        </w:rPr>
        <w:tab/>
        <w:t xml:space="preserve">Sugio K, Miyaguni Y, Yoshimura T. 2020 Colony structure and caste distribution in living trees of the Ryukyu drywood termite, Neotermes sugioi (Blattodea: Kalotermitidae) in Okinawa Island. </w:t>
      </w:r>
      <w:r w:rsidRPr="00F05369">
        <w:rPr>
          <w:rFonts w:ascii="PT Serif" w:hAnsi="PT Serif" w:cs="Times New Roman"/>
          <w:i/>
          <w:iCs/>
          <w:kern w:val="0"/>
          <w:sz w:val="21"/>
        </w:rPr>
        <w:t>Journal of Asia-Pacific Entomology</w:t>
      </w:r>
      <w:r w:rsidRPr="00F05369">
        <w:rPr>
          <w:rFonts w:ascii="PT Serif" w:hAnsi="PT Serif" w:cs="Times New Roman"/>
          <w:kern w:val="0"/>
          <w:sz w:val="21"/>
        </w:rPr>
        <w:t xml:space="preserve"> </w:t>
      </w:r>
      <w:r w:rsidRPr="00F05369">
        <w:rPr>
          <w:rFonts w:ascii="PT Serif" w:hAnsi="PT Serif" w:cs="Times New Roman"/>
          <w:b/>
          <w:bCs/>
          <w:kern w:val="0"/>
          <w:sz w:val="21"/>
        </w:rPr>
        <w:t>23</w:t>
      </w:r>
      <w:r w:rsidRPr="00F05369">
        <w:rPr>
          <w:rFonts w:ascii="PT Serif" w:hAnsi="PT Serif" w:cs="Times New Roman"/>
          <w:kern w:val="0"/>
          <w:sz w:val="21"/>
        </w:rPr>
        <w:t>, 853–862. (doi:10.1016/j.aspen.2020.07.013)</w:t>
      </w:r>
    </w:p>
    <w:p w14:paraId="026DF981"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35.</w:t>
      </w:r>
      <w:r w:rsidRPr="00F05369">
        <w:rPr>
          <w:rFonts w:ascii="PT Serif" w:hAnsi="PT Serif" w:cs="Times New Roman"/>
          <w:kern w:val="0"/>
          <w:sz w:val="21"/>
        </w:rPr>
        <w:tab/>
        <w:t xml:space="preserve">Nutting WL. 1970 Composition and Size of Some Termite Colonies in Arizona and Mexico. </w:t>
      </w:r>
      <w:r w:rsidRPr="00F05369">
        <w:rPr>
          <w:rFonts w:ascii="PT Serif" w:hAnsi="PT Serif" w:cs="Times New Roman"/>
          <w:i/>
          <w:iCs/>
          <w:kern w:val="0"/>
          <w:sz w:val="21"/>
        </w:rPr>
        <w:t>Annals of the Entomological Society of America</w:t>
      </w:r>
      <w:r w:rsidRPr="00F05369">
        <w:rPr>
          <w:rFonts w:ascii="PT Serif" w:hAnsi="PT Serif" w:cs="Times New Roman"/>
          <w:kern w:val="0"/>
          <w:sz w:val="21"/>
        </w:rPr>
        <w:t xml:space="preserve"> </w:t>
      </w:r>
      <w:r w:rsidRPr="00F05369">
        <w:rPr>
          <w:rFonts w:ascii="PT Serif" w:hAnsi="PT Serif" w:cs="Times New Roman"/>
          <w:b/>
          <w:bCs/>
          <w:kern w:val="0"/>
          <w:sz w:val="21"/>
        </w:rPr>
        <w:t>63</w:t>
      </w:r>
      <w:r w:rsidRPr="00F05369">
        <w:rPr>
          <w:rFonts w:ascii="PT Serif" w:hAnsi="PT Serif" w:cs="Times New Roman"/>
          <w:kern w:val="0"/>
          <w:sz w:val="21"/>
        </w:rPr>
        <w:t>, 1105–1110. (doi:10.1093/aesa/63.4.1105)</w:t>
      </w:r>
    </w:p>
    <w:p w14:paraId="50096CB4"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lastRenderedPageBreak/>
        <w:t>36.</w:t>
      </w:r>
      <w:r w:rsidRPr="00F05369">
        <w:rPr>
          <w:rFonts w:ascii="PT Serif" w:hAnsi="PT Serif" w:cs="Times New Roman"/>
          <w:kern w:val="0"/>
          <w:sz w:val="21"/>
        </w:rPr>
        <w:tab/>
        <w:t xml:space="preserve">Howard KJ, Johns PM, Breisch NL, Thorne BL. 2013 Frequent colony fusions provide opportunities for helpers to become reproductives in the termite Zootermopsis nevadensis. </w:t>
      </w:r>
      <w:r w:rsidRPr="00F05369">
        <w:rPr>
          <w:rFonts w:ascii="PT Serif" w:hAnsi="PT Serif" w:cs="Times New Roman"/>
          <w:i/>
          <w:iCs/>
          <w:kern w:val="0"/>
          <w:sz w:val="21"/>
        </w:rPr>
        <w:t>Behavioral Ecology and Sociobiology</w:t>
      </w:r>
      <w:r w:rsidRPr="00F05369">
        <w:rPr>
          <w:rFonts w:ascii="PT Serif" w:hAnsi="PT Serif" w:cs="Times New Roman"/>
          <w:kern w:val="0"/>
          <w:sz w:val="21"/>
        </w:rPr>
        <w:t xml:space="preserve"> </w:t>
      </w:r>
      <w:r w:rsidRPr="00F05369">
        <w:rPr>
          <w:rFonts w:ascii="PT Serif" w:hAnsi="PT Serif" w:cs="Times New Roman"/>
          <w:b/>
          <w:bCs/>
          <w:kern w:val="0"/>
          <w:sz w:val="21"/>
        </w:rPr>
        <w:t>67</w:t>
      </w:r>
      <w:r w:rsidRPr="00F05369">
        <w:rPr>
          <w:rFonts w:ascii="PT Serif" w:hAnsi="PT Serif" w:cs="Times New Roman"/>
          <w:kern w:val="0"/>
          <w:sz w:val="21"/>
        </w:rPr>
        <w:t>, 1575–1585. (doi:10.1007/s00265-013-1569-7)</w:t>
      </w:r>
    </w:p>
    <w:p w14:paraId="149C20FE"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37.</w:t>
      </w:r>
      <w:r w:rsidRPr="00F05369">
        <w:rPr>
          <w:rFonts w:ascii="PT Serif" w:hAnsi="PT Serif" w:cs="Times New Roman"/>
          <w:kern w:val="0"/>
          <w:sz w:val="21"/>
        </w:rPr>
        <w:tab/>
        <w:t xml:space="preserve">Kalshoven LGE. 1959 Observations on the nests of initial colonies ofNeotermes tectonae Damm. in teak trees. </w:t>
      </w:r>
      <w:r w:rsidRPr="00F05369">
        <w:rPr>
          <w:rFonts w:ascii="PT Serif" w:hAnsi="PT Serif" w:cs="Times New Roman"/>
          <w:i/>
          <w:iCs/>
          <w:kern w:val="0"/>
          <w:sz w:val="21"/>
        </w:rPr>
        <w:t>Ins. Soc</w:t>
      </w:r>
      <w:r w:rsidRPr="00F05369">
        <w:rPr>
          <w:rFonts w:ascii="PT Serif" w:hAnsi="PT Serif" w:cs="Times New Roman"/>
          <w:kern w:val="0"/>
          <w:sz w:val="21"/>
        </w:rPr>
        <w:t xml:space="preserve"> </w:t>
      </w:r>
      <w:r w:rsidRPr="00F05369">
        <w:rPr>
          <w:rFonts w:ascii="PT Serif" w:hAnsi="PT Serif" w:cs="Times New Roman"/>
          <w:b/>
          <w:bCs/>
          <w:kern w:val="0"/>
          <w:sz w:val="21"/>
        </w:rPr>
        <w:t>6</w:t>
      </w:r>
      <w:r w:rsidRPr="00F05369">
        <w:rPr>
          <w:rFonts w:ascii="PT Serif" w:hAnsi="PT Serif" w:cs="Times New Roman"/>
          <w:kern w:val="0"/>
          <w:sz w:val="21"/>
        </w:rPr>
        <w:t>, 231–242. (doi:10.1007/BF02224407)</w:t>
      </w:r>
    </w:p>
    <w:p w14:paraId="44AA7475"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38.</w:t>
      </w:r>
      <w:r w:rsidRPr="00F05369">
        <w:rPr>
          <w:rFonts w:ascii="PT Serif" w:hAnsi="PT Serif" w:cs="Times New Roman"/>
          <w:kern w:val="0"/>
          <w:sz w:val="21"/>
        </w:rPr>
        <w:tab/>
        <w:t xml:space="preserve">Sugio K, Miyaguni Y, Tayasu I. 2018 Characteristics of dispersal flight and disperser production in an Asian dry-wood termite, </w:t>
      </w:r>
      <w:r w:rsidRPr="00F05369">
        <w:rPr>
          <w:rFonts w:ascii="PT Serif" w:hAnsi="PT Serif" w:cs="Times New Roman"/>
          <w:i/>
          <w:iCs/>
          <w:kern w:val="0"/>
          <w:sz w:val="21"/>
        </w:rPr>
        <w:t>Neotermes koshunensis</w:t>
      </w:r>
      <w:r w:rsidRPr="00F05369">
        <w:rPr>
          <w:rFonts w:ascii="PT Serif" w:hAnsi="PT Serif" w:cs="Times New Roman"/>
          <w:kern w:val="0"/>
          <w:sz w:val="21"/>
        </w:rPr>
        <w:t xml:space="preserve"> (Isoptera, Kalotermitidae). </w:t>
      </w:r>
      <w:r w:rsidRPr="00F05369">
        <w:rPr>
          <w:rFonts w:ascii="PT Serif" w:hAnsi="PT Serif" w:cs="Times New Roman"/>
          <w:i/>
          <w:iCs/>
          <w:kern w:val="0"/>
          <w:sz w:val="21"/>
        </w:rPr>
        <w:t>Insectes Sociaux</w:t>
      </w:r>
      <w:r w:rsidRPr="00F05369">
        <w:rPr>
          <w:rFonts w:ascii="PT Serif" w:hAnsi="PT Serif" w:cs="Times New Roman"/>
          <w:kern w:val="0"/>
          <w:sz w:val="21"/>
        </w:rPr>
        <w:t xml:space="preserve"> </w:t>
      </w:r>
      <w:r w:rsidRPr="00F05369">
        <w:rPr>
          <w:rFonts w:ascii="PT Serif" w:hAnsi="PT Serif" w:cs="Times New Roman"/>
          <w:b/>
          <w:bCs/>
          <w:kern w:val="0"/>
          <w:sz w:val="21"/>
        </w:rPr>
        <w:t>65</w:t>
      </w:r>
      <w:r w:rsidRPr="00F05369">
        <w:rPr>
          <w:rFonts w:ascii="PT Serif" w:hAnsi="PT Serif" w:cs="Times New Roman"/>
          <w:kern w:val="0"/>
          <w:sz w:val="21"/>
        </w:rPr>
        <w:t>, 323–330. (doi:10.1007/s00040-018-0616-9)</w:t>
      </w:r>
    </w:p>
    <w:p w14:paraId="5A429195"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39.</w:t>
      </w:r>
      <w:r w:rsidRPr="00F05369">
        <w:rPr>
          <w:rFonts w:ascii="PT Serif" w:hAnsi="PT Serif" w:cs="Times New Roman"/>
          <w:kern w:val="0"/>
          <w:sz w:val="21"/>
        </w:rPr>
        <w:tab/>
        <w:t xml:space="preserve">Carr RV. 1972 The tergal grand and coutship behavior in the termites </w:t>
      </w:r>
      <w:r w:rsidRPr="00F05369">
        <w:rPr>
          <w:rFonts w:ascii="PT Serif" w:hAnsi="PT Serif" w:cs="Times New Roman"/>
          <w:i/>
          <w:iCs/>
          <w:kern w:val="0"/>
          <w:sz w:val="21"/>
        </w:rPr>
        <w:t>Pterotermes occidentis</w:t>
      </w:r>
      <w:r w:rsidRPr="00F05369">
        <w:rPr>
          <w:rFonts w:ascii="PT Serif" w:hAnsi="PT Serif" w:cs="Times New Roman"/>
          <w:kern w:val="0"/>
          <w:sz w:val="21"/>
        </w:rPr>
        <w:t xml:space="preserve">, </w:t>
      </w:r>
      <w:r w:rsidRPr="00F05369">
        <w:rPr>
          <w:rFonts w:ascii="PT Serif" w:hAnsi="PT Serif" w:cs="Times New Roman"/>
          <w:i/>
          <w:iCs/>
          <w:kern w:val="0"/>
          <w:sz w:val="21"/>
        </w:rPr>
        <w:t>Marginitermes hubbardi</w:t>
      </w:r>
      <w:r w:rsidRPr="00F05369">
        <w:rPr>
          <w:rFonts w:ascii="PT Serif" w:hAnsi="PT Serif" w:cs="Times New Roman"/>
          <w:kern w:val="0"/>
          <w:sz w:val="21"/>
        </w:rPr>
        <w:t xml:space="preserve"> and </w:t>
      </w:r>
      <w:r w:rsidRPr="00F05369">
        <w:rPr>
          <w:rFonts w:ascii="PT Serif" w:hAnsi="PT Serif" w:cs="Times New Roman"/>
          <w:i/>
          <w:iCs/>
          <w:kern w:val="0"/>
          <w:sz w:val="21"/>
        </w:rPr>
        <w:t>Paraneotermes simplicicornis</w:t>
      </w:r>
      <w:r w:rsidRPr="00F05369">
        <w:rPr>
          <w:rFonts w:ascii="PT Serif" w:hAnsi="PT Serif" w:cs="Times New Roman"/>
          <w:kern w:val="0"/>
          <w:sz w:val="21"/>
        </w:rPr>
        <w:t xml:space="preserve"> (Isoptera: Kalotermitidae). The university of Arizona.</w:t>
      </w:r>
    </w:p>
    <w:p w14:paraId="46D7DC3E"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40.</w:t>
      </w:r>
      <w:r w:rsidRPr="00F05369">
        <w:rPr>
          <w:rFonts w:ascii="PT Serif" w:hAnsi="PT Serif" w:cs="Times New Roman"/>
          <w:kern w:val="0"/>
          <w:sz w:val="21"/>
        </w:rPr>
        <w:tab/>
        <w:t xml:space="preserve">Hellemans S, Roisin Y. 2020 Asexual Queen Succession in Termites. In </w:t>
      </w:r>
      <w:r w:rsidRPr="00F05369">
        <w:rPr>
          <w:rFonts w:ascii="PT Serif" w:hAnsi="PT Serif" w:cs="Times New Roman"/>
          <w:i/>
          <w:iCs/>
          <w:kern w:val="0"/>
          <w:sz w:val="21"/>
        </w:rPr>
        <w:t>eLS</w:t>
      </w:r>
      <w:r w:rsidRPr="00F05369">
        <w:rPr>
          <w:rFonts w:ascii="PT Serif" w:hAnsi="PT Serif" w:cs="Times New Roman"/>
          <w:kern w:val="0"/>
          <w:sz w:val="21"/>
        </w:rPr>
        <w:t xml:space="preserve"> (ed John Wiley &amp; Sons, Ltd), pp. 13–20. Wiley. (doi:10.1002/9780470015902.a0029115)</w:t>
      </w:r>
    </w:p>
    <w:p w14:paraId="62290B91"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41.</w:t>
      </w:r>
      <w:r w:rsidRPr="00F05369">
        <w:rPr>
          <w:rFonts w:ascii="PT Serif" w:hAnsi="PT Serif" w:cs="Times New Roman"/>
          <w:kern w:val="0"/>
          <w:sz w:val="21"/>
        </w:rPr>
        <w:tab/>
        <w:t xml:space="preserve">Matsuura K, Vargo EL, Kawatsu K, Labadie PE, Nakano H, Yashiro T, Tsuji K. 2009 Queen succession through asexual reproduction in termites. </w:t>
      </w:r>
      <w:r w:rsidRPr="00F05369">
        <w:rPr>
          <w:rFonts w:ascii="PT Serif" w:hAnsi="PT Serif" w:cs="Times New Roman"/>
          <w:i/>
          <w:iCs/>
          <w:kern w:val="0"/>
          <w:sz w:val="21"/>
        </w:rPr>
        <w:t>Science</w:t>
      </w:r>
      <w:r w:rsidRPr="00F05369">
        <w:rPr>
          <w:rFonts w:ascii="PT Serif" w:hAnsi="PT Serif" w:cs="Times New Roman"/>
          <w:kern w:val="0"/>
          <w:sz w:val="21"/>
        </w:rPr>
        <w:t xml:space="preserve"> </w:t>
      </w:r>
      <w:r w:rsidRPr="00F05369">
        <w:rPr>
          <w:rFonts w:ascii="PT Serif" w:hAnsi="PT Serif" w:cs="Times New Roman"/>
          <w:b/>
          <w:bCs/>
          <w:kern w:val="0"/>
          <w:sz w:val="21"/>
        </w:rPr>
        <w:t>323</w:t>
      </w:r>
      <w:r w:rsidRPr="00F05369">
        <w:rPr>
          <w:rFonts w:ascii="PT Serif" w:hAnsi="PT Serif" w:cs="Times New Roman"/>
          <w:kern w:val="0"/>
          <w:sz w:val="21"/>
        </w:rPr>
        <w:t>, 1687. (doi:10.1126/science.1169702)</w:t>
      </w:r>
    </w:p>
    <w:p w14:paraId="5BAD99BC"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42.</w:t>
      </w:r>
      <w:r w:rsidRPr="00F05369">
        <w:rPr>
          <w:rFonts w:ascii="PT Serif" w:hAnsi="PT Serif" w:cs="Times New Roman"/>
          <w:kern w:val="0"/>
          <w:sz w:val="21"/>
        </w:rPr>
        <w:tab/>
        <w:t xml:space="preserve">Matsuura K, Nishida T. 2001 Comparison of colony foundation success between sexual pairs and female asexual units in the termite </w:t>
      </w:r>
      <w:r w:rsidRPr="00F05369">
        <w:rPr>
          <w:rFonts w:ascii="PT Serif" w:hAnsi="PT Serif" w:cs="Times New Roman"/>
          <w:i/>
          <w:iCs/>
          <w:kern w:val="0"/>
          <w:sz w:val="21"/>
        </w:rPr>
        <w:t>Reticulitermes speratus</w:t>
      </w:r>
      <w:r w:rsidRPr="00F05369">
        <w:rPr>
          <w:rFonts w:ascii="PT Serif" w:hAnsi="PT Serif" w:cs="Times New Roman"/>
          <w:kern w:val="0"/>
          <w:sz w:val="21"/>
        </w:rPr>
        <w:t xml:space="preserve"> (Isoptera: Rhinotermitidae). </w:t>
      </w:r>
      <w:r w:rsidRPr="00F05369">
        <w:rPr>
          <w:rFonts w:ascii="PT Serif" w:hAnsi="PT Serif" w:cs="Times New Roman"/>
          <w:i/>
          <w:iCs/>
          <w:kern w:val="0"/>
          <w:sz w:val="21"/>
        </w:rPr>
        <w:t>Population Ecology</w:t>
      </w:r>
      <w:r w:rsidRPr="00F05369">
        <w:rPr>
          <w:rFonts w:ascii="PT Serif" w:hAnsi="PT Serif" w:cs="Times New Roman"/>
          <w:kern w:val="0"/>
          <w:sz w:val="21"/>
        </w:rPr>
        <w:t xml:space="preserve"> </w:t>
      </w:r>
      <w:r w:rsidRPr="00F05369">
        <w:rPr>
          <w:rFonts w:ascii="PT Serif" w:hAnsi="PT Serif" w:cs="Times New Roman"/>
          <w:b/>
          <w:bCs/>
          <w:kern w:val="0"/>
          <w:sz w:val="21"/>
        </w:rPr>
        <w:t>43</w:t>
      </w:r>
      <w:r w:rsidRPr="00F05369">
        <w:rPr>
          <w:rFonts w:ascii="PT Serif" w:hAnsi="PT Serif" w:cs="Times New Roman"/>
          <w:kern w:val="0"/>
          <w:sz w:val="21"/>
        </w:rPr>
        <w:t>, 119–124. (doi:10.1007/PL00012022)</w:t>
      </w:r>
    </w:p>
    <w:p w14:paraId="2DEF95E4"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43.</w:t>
      </w:r>
      <w:r w:rsidRPr="00F05369">
        <w:rPr>
          <w:rFonts w:ascii="PT Serif" w:hAnsi="PT Serif" w:cs="Times New Roman"/>
          <w:kern w:val="0"/>
          <w:sz w:val="21"/>
        </w:rPr>
        <w:tab/>
        <w:t xml:space="preserve">Kobayashi K, Miyaguni Y. 2016 Facultative parthenogenesis in the Ryukyu drywood termite </w:t>
      </w:r>
      <w:r w:rsidRPr="00F05369">
        <w:rPr>
          <w:rFonts w:ascii="PT Serif" w:hAnsi="PT Serif" w:cs="Times New Roman"/>
          <w:i/>
          <w:iCs/>
          <w:kern w:val="0"/>
          <w:sz w:val="21"/>
        </w:rPr>
        <w:t>Neotermes koshunensis</w:t>
      </w:r>
      <w:r w:rsidRPr="00F05369">
        <w:rPr>
          <w:rFonts w:ascii="PT Serif" w:hAnsi="PT Serif" w:cs="Times New Roman"/>
          <w:kern w:val="0"/>
          <w:sz w:val="21"/>
        </w:rPr>
        <w:t xml:space="preserve">. </w:t>
      </w:r>
      <w:r w:rsidRPr="00F05369">
        <w:rPr>
          <w:rFonts w:ascii="PT Serif" w:hAnsi="PT Serif" w:cs="Times New Roman"/>
          <w:i/>
          <w:iCs/>
          <w:kern w:val="0"/>
          <w:sz w:val="21"/>
        </w:rPr>
        <w:t>Sci Rep</w:t>
      </w:r>
      <w:r w:rsidRPr="00F05369">
        <w:rPr>
          <w:rFonts w:ascii="PT Serif" w:hAnsi="PT Serif" w:cs="Times New Roman"/>
          <w:kern w:val="0"/>
          <w:sz w:val="21"/>
        </w:rPr>
        <w:t xml:space="preserve"> </w:t>
      </w:r>
      <w:r w:rsidRPr="00F05369">
        <w:rPr>
          <w:rFonts w:ascii="PT Serif" w:hAnsi="PT Serif" w:cs="Times New Roman"/>
          <w:b/>
          <w:bCs/>
          <w:kern w:val="0"/>
          <w:sz w:val="21"/>
        </w:rPr>
        <w:t>6</w:t>
      </w:r>
      <w:r w:rsidRPr="00F05369">
        <w:rPr>
          <w:rFonts w:ascii="PT Serif" w:hAnsi="PT Serif" w:cs="Times New Roman"/>
          <w:kern w:val="0"/>
          <w:sz w:val="21"/>
        </w:rPr>
        <w:t>, 30712. (doi:10.1038/srep30712)</w:t>
      </w:r>
    </w:p>
    <w:p w14:paraId="5B562870"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44.</w:t>
      </w:r>
      <w:r w:rsidRPr="00F05369">
        <w:rPr>
          <w:rFonts w:ascii="PT Serif" w:hAnsi="PT Serif" w:cs="Times New Roman"/>
          <w:kern w:val="0"/>
          <w:sz w:val="21"/>
        </w:rPr>
        <w:tab/>
        <w:t xml:space="preserve">Nishiharu S, Sasaji H. 1994 Discovery of </w:t>
      </w:r>
      <w:r w:rsidRPr="00F05369">
        <w:rPr>
          <w:rFonts w:ascii="PT Serif" w:hAnsi="PT Serif" w:cs="Times New Roman"/>
          <w:i/>
          <w:iCs/>
          <w:kern w:val="0"/>
          <w:sz w:val="21"/>
        </w:rPr>
        <w:t>Glyptotermes nakajimai</w:t>
      </w:r>
      <w:r w:rsidRPr="00F05369">
        <w:rPr>
          <w:rFonts w:ascii="PT Serif" w:hAnsi="PT Serif" w:cs="Times New Roman"/>
          <w:kern w:val="0"/>
          <w:sz w:val="21"/>
        </w:rPr>
        <w:t xml:space="preserve"> Morimoto (Isoptera) from Is. Aoshima, Fukui Pref., off the coast of the Japan Sea. </w:t>
      </w:r>
      <w:r w:rsidRPr="00F05369">
        <w:rPr>
          <w:rFonts w:ascii="PT Serif" w:hAnsi="PT Serif" w:cs="Times New Roman"/>
          <w:i/>
          <w:iCs/>
          <w:kern w:val="0"/>
          <w:sz w:val="21"/>
        </w:rPr>
        <w:t>Entomological Journal of Fukui</w:t>
      </w:r>
      <w:r w:rsidRPr="00F05369">
        <w:rPr>
          <w:rFonts w:ascii="PT Serif" w:hAnsi="PT Serif" w:cs="Times New Roman"/>
          <w:kern w:val="0"/>
          <w:sz w:val="21"/>
        </w:rPr>
        <w:t xml:space="preserve"> </w:t>
      </w:r>
      <w:r w:rsidRPr="00F05369">
        <w:rPr>
          <w:rFonts w:ascii="PT Serif" w:hAnsi="PT Serif" w:cs="Times New Roman"/>
          <w:b/>
          <w:bCs/>
          <w:kern w:val="0"/>
          <w:sz w:val="21"/>
        </w:rPr>
        <w:t>15</w:t>
      </w:r>
      <w:r w:rsidRPr="00F05369">
        <w:rPr>
          <w:rFonts w:ascii="PT Serif" w:hAnsi="PT Serif" w:cs="Times New Roman"/>
          <w:kern w:val="0"/>
          <w:sz w:val="21"/>
        </w:rPr>
        <w:t>, 61–62.</w:t>
      </w:r>
    </w:p>
    <w:p w14:paraId="135A3E03"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45.</w:t>
      </w:r>
      <w:r w:rsidRPr="00F05369">
        <w:rPr>
          <w:rFonts w:ascii="PT Serif" w:hAnsi="PT Serif" w:cs="Times New Roman"/>
          <w:kern w:val="0"/>
          <w:sz w:val="21"/>
        </w:rPr>
        <w:tab/>
        <w:t xml:space="preserve">R Core Team. 2023 R: A language and environment for statistical computing. </w:t>
      </w:r>
    </w:p>
    <w:p w14:paraId="0809AD18"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46.</w:t>
      </w:r>
      <w:r w:rsidRPr="00F05369">
        <w:rPr>
          <w:rFonts w:ascii="PT Serif" w:hAnsi="PT Serif" w:cs="Times New Roman"/>
          <w:kern w:val="0"/>
          <w:sz w:val="21"/>
        </w:rPr>
        <w:tab/>
        <w:t xml:space="preserve">Therneau TM. 2015 coxme: mixed effects Cox models. </w:t>
      </w:r>
    </w:p>
    <w:p w14:paraId="5E9B60A7" w14:textId="62EFFCF4" w:rsidR="00114717" w:rsidRDefault="00F360E6" w:rsidP="005E6456">
      <w:pPr>
        <w:snapToGrid w:val="0"/>
        <w:spacing w:after="0" w:line="240" w:lineRule="auto"/>
        <w:jc w:val="both"/>
        <w:rPr>
          <w:rFonts w:ascii="PT Serif" w:hAnsi="PT Serif"/>
          <w:b/>
          <w:bCs/>
          <w:sz w:val="21"/>
          <w:szCs w:val="21"/>
        </w:rPr>
      </w:pPr>
      <w:r>
        <w:rPr>
          <w:rFonts w:ascii="PT Serif" w:hAnsi="PT Serif"/>
          <w:b/>
          <w:bCs/>
          <w:sz w:val="21"/>
          <w:szCs w:val="21"/>
        </w:rPr>
        <w:fldChar w:fldCharType="end"/>
      </w:r>
    </w:p>
    <w:p w14:paraId="65F5D6B5" w14:textId="77777777" w:rsidR="00114717" w:rsidRDefault="00114717">
      <w:pPr>
        <w:rPr>
          <w:rFonts w:ascii="PT Serif" w:hAnsi="PT Serif"/>
          <w:b/>
          <w:bCs/>
          <w:sz w:val="21"/>
          <w:szCs w:val="21"/>
        </w:rPr>
      </w:pPr>
      <w:r>
        <w:rPr>
          <w:rFonts w:ascii="PT Serif" w:hAnsi="PT Serif"/>
          <w:b/>
          <w:bCs/>
          <w:sz w:val="21"/>
          <w:szCs w:val="21"/>
        </w:rPr>
        <w:br w:type="page"/>
      </w:r>
    </w:p>
    <w:p w14:paraId="3B9748F6" w14:textId="6E270770" w:rsidR="00114717" w:rsidRDefault="00114717">
      <w:pPr>
        <w:rPr>
          <w:rFonts w:ascii="PT Serif" w:hAnsi="PT Serif"/>
          <w:b/>
          <w:bCs/>
          <w:sz w:val="21"/>
          <w:szCs w:val="21"/>
        </w:rPr>
      </w:pPr>
      <w:r>
        <w:rPr>
          <w:rFonts w:ascii="PT Serif" w:hAnsi="PT Serif"/>
          <w:b/>
          <w:bCs/>
          <w:sz w:val="21"/>
          <w:szCs w:val="21"/>
        </w:rPr>
        <w:lastRenderedPageBreak/>
        <w:t xml:space="preserve">Table 1. Composition of reproductives in </w:t>
      </w:r>
      <w:r w:rsidRPr="00114717">
        <w:rPr>
          <w:rFonts w:ascii="PT Serif" w:hAnsi="PT Serif"/>
          <w:b/>
          <w:bCs/>
          <w:i/>
          <w:iCs/>
          <w:sz w:val="21"/>
          <w:szCs w:val="21"/>
        </w:rPr>
        <w:t>G. fuscus</w:t>
      </w:r>
      <w:r>
        <w:rPr>
          <w:rFonts w:ascii="PT Serif" w:hAnsi="PT Serif"/>
          <w:b/>
          <w:bCs/>
          <w:sz w:val="21"/>
          <w:szCs w:val="21"/>
        </w:rPr>
        <w:t xml:space="preserve"> and </w:t>
      </w:r>
      <w:r w:rsidRPr="00114717">
        <w:rPr>
          <w:rFonts w:ascii="PT Serif" w:hAnsi="PT Serif"/>
          <w:b/>
          <w:bCs/>
          <w:i/>
          <w:iCs/>
          <w:sz w:val="21"/>
          <w:szCs w:val="21"/>
        </w:rPr>
        <w:t>G. satsumensis</w:t>
      </w:r>
      <w:r>
        <w:rPr>
          <w:rFonts w:ascii="PT Serif" w:hAnsi="PT Serif"/>
          <w:b/>
          <w:bCs/>
          <w:sz w:val="21"/>
          <w:szCs w:val="21"/>
        </w:rPr>
        <w:t>.</w:t>
      </w:r>
    </w:p>
    <w:tbl>
      <w:tblPr>
        <w:tblW w:w="9230" w:type="dxa"/>
        <w:tblLook w:val="04A0" w:firstRow="1" w:lastRow="0" w:firstColumn="1" w:lastColumn="0" w:noHBand="0" w:noVBand="1"/>
      </w:tblPr>
      <w:tblGrid>
        <w:gridCol w:w="2790"/>
        <w:gridCol w:w="1440"/>
        <w:gridCol w:w="2920"/>
        <w:gridCol w:w="520"/>
        <w:gridCol w:w="520"/>
        <w:gridCol w:w="520"/>
        <w:gridCol w:w="520"/>
      </w:tblGrid>
      <w:tr w:rsidR="00114717" w:rsidRPr="00114717" w14:paraId="75FB720D" w14:textId="77777777" w:rsidTr="00114717">
        <w:trPr>
          <w:trHeight w:val="300"/>
        </w:trPr>
        <w:tc>
          <w:tcPr>
            <w:tcW w:w="2790" w:type="dxa"/>
            <w:tcBorders>
              <w:top w:val="nil"/>
              <w:left w:val="nil"/>
              <w:bottom w:val="nil"/>
              <w:right w:val="nil"/>
            </w:tcBorders>
            <w:shd w:val="clear" w:color="000000" w:fill="FFFFFF"/>
            <w:noWrap/>
            <w:vAlign w:val="bottom"/>
            <w:hideMark/>
          </w:tcPr>
          <w:p w14:paraId="6ECDBD93"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Mature colony</w:t>
            </w:r>
          </w:p>
        </w:tc>
        <w:tc>
          <w:tcPr>
            <w:tcW w:w="1440" w:type="dxa"/>
            <w:tcBorders>
              <w:top w:val="nil"/>
              <w:left w:val="nil"/>
              <w:bottom w:val="nil"/>
              <w:right w:val="nil"/>
            </w:tcBorders>
            <w:shd w:val="clear" w:color="000000" w:fill="FFFFFF"/>
            <w:noWrap/>
            <w:vAlign w:val="bottom"/>
            <w:hideMark/>
          </w:tcPr>
          <w:p w14:paraId="65EEB5E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11C612F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76D1C38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847D8C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75535E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0B026578"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r>
      <w:tr w:rsidR="00114717" w:rsidRPr="00114717" w14:paraId="28F8DE38"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4A53452C"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Species</w:t>
            </w:r>
          </w:p>
        </w:tc>
        <w:tc>
          <w:tcPr>
            <w:tcW w:w="1440" w:type="dxa"/>
            <w:tcBorders>
              <w:top w:val="nil"/>
              <w:left w:val="nil"/>
              <w:bottom w:val="single" w:sz="4" w:space="0" w:color="auto"/>
              <w:right w:val="nil"/>
            </w:tcBorders>
            <w:shd w:val="clear" w:color="000000" w:fill="FFFFFF"/>
            <w:noWrap/>
            <w:vAlign w:val="center"/>
            <w:hideMark/>
          </w:tcPr>
          <w:p w14:paraId="77918AEA" w14:textId="40C47404"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Colony</w:t>
            </w:r>
          </w:p>
        </w:tc>
        <w:tc>
          <w:tcPr>
            <w:tcW w:w="2920" w:type="dxa"/>
            <w:tcBorders>
              <w:top w:val="nil"/>
              <w:left w:val="nil"/>
              <w:bottom w:val="single" w:sz="4" w:space="0" w:color="auto"/>
              <w:right w:val="nil"/>
            </w:tcBorders>
            <w:shd w:val="clear" w:color="000000" w:fill="FFFFFF"/>
            <w:noWrap/>
            <w:vAlign w:val="center"/>
            <w:hideMark/>
          </w:tcPr>
          <w:p w14:paraId="258B1C5C"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Location</w:t>
            </w:r>
          </w:p>
        </w:tc>
        <w:tc>
          <w:tcPr>
            <w:tcW w:w="520" w:type="dxa"/>
            <w:tcBorders>
              <w:top w:val="nil"/>
              <w:left w:val="nil"/>
              <w:bottom w:val="single" w:sz="4" w:space="0" w:color="auto"/>
              <w:right w:val="nil"/>
            </w:tcBorders>
            <w:shd w:val="clear" w:color="000000" w:fill="FFFFFF"/>
            <w:noWrap/>
            <w:vAlign w:val="center"/>
            <w:hideMark/>
          </w:tcPr>
          <w:p w14:paraId="64CBB7E2"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PQ</w:t>
            </w:r>
          </w:p>
        </w:tc>
        <w:tc>
          <w:tcPr>
            <w:tcW w:w="520" w:type="dxa"/>
            <w:tcBorders>
              <w:top w:val="nil"/>
              <w:left w:val="nil"/>
              <w:bottom w:val="single" w:sz="4" w:space="0" w:color="auto"/>
              <w:right w:val="nil"/>
            </w:tcBorders>
            <w:shd w:val="clear" w:color="000000" w:fill="FFFFFF"/>
            <w:noWrap/>
            <w:vAlign w:val="center"/>
            <w:hideMark/>
          </w:tcPr>
          <w:p w14:paraId="765A375C"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PK</w:t>
            </w:r>
          </w:p>
        </w:tc>
        <w:tc>
          <w:tcPr>
            <w:tcW w:w="520" w:type="dxa"/>
            <w:tcBorders>
              <w:top w:val="nil"/>
              <w:left w:val="nil"/>
              <w:bottom w:val="single" w:sz="4" w:space="0" w:color="auto"/>
              <w:right w:val="nil"/>
            </w:tcBorders>
            <w:shd w:val="clear" w:color="000000" w:fill="FFFFFF"/>
            <w:noWrap/>
            <w:vAlign w:val="center"/>
            <w:hideMark/>
          </w:tcPr>
          <w:p w14:paraId="7E0AB197"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SQ</w:t>
            </w:r>
          </w:p>
        </w:tc>
        <w:tc>
          <w:tcPr>
            <w:tcW w:w="520" w:type="dxa"/>
            <w:tcBorders>
              <w:top w:val="nil"/>
              <w:left w:val="nil"/>
              <w:bottom w:val="single" w:sz="4" w:space="0" w:color="auto"/>
              <w:right w:val="nil"/>
            </w:tcBorders>
            <w:shd w:val="clear" w:color="000000" w:fill="FFFFFF"/>
            <w:noWrap/>
            <w:vAlign w:val="center"/>
            <w:hideMark/>
          </w:tcPr>
          <w:p w14:paraId="7B4BE0B8"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SK</w:t>
            </w:r>
          </w:p>
        </w:tc>
      </w:tr>
      <w:tr w:rsidR="00114717" w:rsidRPr="00114717" w14:paraId="0907E01A" w14:textId="77777777" w:rsidTr="00114717">
        <w:trPr>
          <w:trHeight w:val="300"/>
        </w:trPr>
        <w:tc>
          <w:tcPr>
            <w:tcW w:w="2790" w:type="dxa"/>
            <w:tcBorders>
              <w:top w:val="nil"/>
              <w:left w:val="nil"/>
              <w:bottom w:val="nil"/>
              <w:right w:val="nil"/>
            </w:tcBorders>
            <w:shd w:val="clear" w:color="000000" w:fill="FFFFFF"/>
            <w:noWrap/>
            <w:vAlign w:val="center"/>
            <w:hideMark/>
          </w:tcPr>
          <w:p w14:paraId="6E71C90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i/>
                <w:iCs/>
                <w:color w:val="000000"/>
                <w:kern w:val="0"/>
                <w:sz w:val="21"/>
                <w:szCs w:val="21"/>
                <w14:ligatures w14:val="none"/>
              </w:rPr>
              <w:t>Glyptotermes</w:t>
            </w:r>
            <w:r w:rsidRPr="00114717">
              <w:rPr>
                <w:rFonts w:ascii="PT Serif" w:eastAsia="Times New Roman" w:hAnsi="PT Serif" w:cs="Times New Roman"/>
                <w:color w:val="000000"/>
                <w:kern w:val="0"/>
                <w:sz w:val="21"/>
                <w:szCs w:val="21"/>
                <w14:ligatures w14:val="none"/>
              </w:rPr>
              <w:t xml:space="preserve"> </w:t>
            </w:r>
            <w:r w:rsidRPr="00114717">
              <w:rPr>
                <w:rFonts w:ascii="PT Serif" w:eastAsia="Times New Roman" w:hAnsi="PT Serif" w:cs="Times New Roman"/>
                <w:i/>
                <w:iCs/>
                <w:color w:val="000000"/>
                <w:kern w:val="0"/>
                <w:sz w:val="21"/>
                <w:szCs w:val="21"/>
                <w14:ligatures w14:val="none"/>
              </w:rPr>
              <w:t>fuscus</w:t>
            </w:r>
          </w:p>
        </w:tc>
        <w:tc>
          <w:tcPr>
            <w:tcW w:w="1440" w:type="dxa"/>
            <w:tcBorders>
              <w:top w:val="nil"/>
              <w:left w:val="nil"/>
              <w:bottom w:val="nil"/>
              <w:right w:val="nil"/>
            </w:tcBorders>
            <w:shd w:val="clear" w:color="000000" w:fill="FFFFFF"/>
            <w:noWrap/>
            <w:vAlign w:val="center"/>
            <w:hideMark/>
          </w:tcPr>
          <w:p w14:paraId="1E3B1F90"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GPS253B</w:t>
            </w:r>
          </w:p>
        </w:tc>
        <w:tc>
          <w:tcPr>
            <w:tcW w:w="2920" w:type="dxa"/>
            <w:tcBorders>
              <w:top w:val="nil"/>
              <w:left w:val="nil"/>
              <w:bottom w:val="nil"/>
              <w:right w:val="nil"/>
            </w:tcBorders>
            <w:shd w:val="clear" w:color="000000" w:fill="FFFFFF"/>
            <w:noWrap/>
            <w:vAlign w:val="center"/>
            <w:hideMark/>
          </w:tcPr>
          <w:p w14:paraId="5D36AC5B"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Ashizuri, Kochi</w:t>
            </w:r>
          </w:p>
        </w:tc>
        <w:tc>
          <w:tcPr>
            <w:tcW w:w="520" w:type="dxa"/>
            <w:tcBorders>
              <w:top w:val="nil"/>
              <w:left w:val="nil"/>
              <w:bottom w:val="nil"/>
              <w:right w:val="nil"/>
            </w:tcBorders>
            <w:shd w:val="clear" w:color="000000" w:fill="FFFFFF"/>
            <w:noWrap/>
            <w:vAlign w:val="center"/>
            <w:hideMark/>
          </w:tcPr>
          <w:p w14:paraId="157EFF1F"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440DF67E"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6B61C62"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36BC8EB"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0F07E1AD" w14:textId="77777777" w:rsidTr="00114717">
        <w:trPr>
          <w:trHeight w:val="300"/>
        </w:trPr>
        <w:tc>
          <w:tcPr>
            <w:tcW w:w="2790" w:type="dxa"/>
            <w:tcBorders>
              <w:top w:val="nil"/>
              <w:left w:val="nil"/>
              <w:bottom w:val="nil"/>
              <w:right w:val="nil"/>
            </w:tcBorders>
            <w:shd w:val="clear" w:color="000000" w:fill="FFFFFF"/>
            <w:noWrap/>
            <w:vAlign w:val="center"/>
            <w:hideMark/>
          </w:tcPr>
          <w:p w14:paraId="0E2CFB52"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6EB2434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GPS329-1</w:t>
            </w:r>
          </w:p>
        </w:tc>
        <w:tc>
          <w:tcPr>
            <w:tcW w:w="2920" w:type="dxa"/>
            <w:tcBorders>
              <w:top w:val="nil"/>
              <w:left w:val="nil"/>
              <w:bottom w:val="nil"/>
              <w:right w:val="nil"/>
            </w:tcBorders>
            <w:shd w:val="clear" w:color="000000" w:fill="FFFFFF"/>
            <w:noWrap/>
            <w:vAlign w:val="center"/>
            <w:hideMark/>
          </w:tcPr>
          <w:p w14:paraId="47CB76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Toi, Miyazaki</w:t>
            </w:r>
          </w:p>
        </w:tc>
        <w:tc>
          <w:tcPr>
            <w:tcW w:w="520" w:type="dxa"/>
            <w:tcBorders>
              <w:top w:val="nil"/>
              <w:left w:val="nil"/>
              <w:bottom w:val="nil"/>
              <w:right w:val="nil"/>
            </w:tcBorders>
            <w:shd w:val="clear" w:color="000000" w:fill="FFFFFF"/>
            <w:noWrap/>
            <w:vAlign w:val="center"/>
            <w:hideMark/>
          </w:tcPr>
          <w:p w14:paraId="63947EC5"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52D0470C"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1B427E63"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60F76C70"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3AEF32B5" w14:textId="77777777" w:rsidTr="00114717">
        <w:trPr>
          <w:trHeight w:val="300"/>
        </w:trPr>
        <w:tc>
          <w:tcPr>
            <w:tcW w:w="2790" w:type="dxa"/>
            <w:tcBorders>
              <w:top w:val="nil"/>
              <w:left w:val="nil"/>
              <w:bottom w:val="nil"/>
              <w:right w:val="nil"/>
            </w:tcBorders>
            <w:shd w:val="clear" w:color="000000" w:fill="FFFFFF"/>
            <w:noWrap/>
            <w:vAlign w:val="center"/>
            <w:hideMark/>
          </w:tcPr>
          <w:p w14:paraId="3C696D49"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33924F47"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GPS332</w:t>
            </w:r>
          </w:p>
        </w:tc>
        <w:tc>
          <w:tcPr>
            <w:tcW w:w="2920" w:type="dxa"/>
            <w:tcBorders>
              <w:top w:val="nil"/>
              <w:left w:val="nil"/>
              <w:bottom w:val="nil"/>
              <w:right w:val="nil"/>
            </w:tcBorders>
            <w:shd w:val="clear" w:color="000000" w:fill="FFFFFF"/>
            <w:noWrap/>
            <w:vAlign w:val="center"/>
            <w:hideMark/>
          </w:tcPr>
          <w:p w14:paraId="0EF834C2"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Shibushi, Kagoshima</w:t>
            </w:r>
          </w:p>
        </w:tc>
        <w:tc>
          <w:tcPr>
            <w:tcW w:w="520" w:type="dxa"/>
            <w:tcBorders>
              <w:top w:val="nil"/>
              <w:left w:val="nil"/>
              <w:bottom w:val="nil"/>
              <w:right w:val="nil"/>
            </w:tcBorders>
            <w:shd w:val="clear" w:color="000000" w:fill="FFFFFF"/>
            <w:noWrap/>
            <w:vAlign w:val="center"/>
            <w:hideMark/>
          </w:tcPr>
          <w:p w14:paraId="630CA16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7699160D"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9EFF9E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3653765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BAA0225" w14:textId="77777777" w:rsidTr="00114717">
        <w:trPr>
          <w:trHeight w:val="300"/>
        </w:trPr>
        <w:tc>
          <w:tcPr>
            <w:tcW w:w="2790" w:type="dxa"/>
            <w:tcBorders>
              <w:top w:val="nil"/>
              <w:left w:val="nil"/>
              <w:bottom w:val="nil"/>
              <w:right w:val="nil"/>
            </w:tcBorders>
            <w:shd w:val="clear" w:color="000000" w:fill="FFFFFF"/>
            <w:noWrap/>
            <w:vAlign w:val="center"/>
            <w:hideMark/>
          </w:tcPr>
          <w:p w14:paraId="05791A75"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11F89F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GPS313</w:t>
            </w:r>
          </w:p>
        </w:tc>
        <w:tc>
          <w:tcPr>
            <w:tcW w:w="2920" w:type="dxa"/>
            <w:tcBorders>
              <w:top w:val="nil"/>
              <w:left w:val="nil"/>
              <w:bottom w:val="nil"/>
              <w:right w:val="nil"/>
            </w:tcBorders>
            <w:shd w:val="clear" w:color="000000" w:fill="FFFFFF"/>
            <w:noWrap/>
            <w:vAlign w:val="center"/>
            <w:hideMark/>
          </w:tcPr>
          <w:p w14:paraId="0A12408F"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Issou, Yakushima, Kagoshima</w:t>
            </w:r>
          </w:p>
        </w:tc>
        <w:tc>
          <w:tcPr>
            <w:tcW w:w="520" w:type="dxa"/>
            <w:tcBorders>
              <w:top w:val="nil"/>
              <w:left w:val="nil"/>
              <w:bottom w:val="nil"/>
              <w:right w:val="nil"/>
            </w:tcBorders>
            <w:shd w:val="clear" w:color="000000" w:fill="FFFFFF"/>
            <w:noWrap/>
            <w:vAlign w:val="center"/>
            <w:hideMark/>
          </w:tcPr>
          <w:p w14:paraId="794374D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BE5E2C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D39A63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7AA4F1E"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09B88AD" w14:textId="77777777" w:rsidTr="00114717">
        <w:trPr>
          <w:trHeight w:val="300"/>
        </w:trPr>
        <w:tc>
          <w:tcPr>
            <w:tcW w:w="2790" w:type="dxa"/>
            <w:tcBorders>
              <w:top w:val="nil"/>
              <w:left w:val="nil"/>
              <w:bottom w:val="nil"/>
              <w:right w:val="nil"/>
            </w:tcBorders>
            <w:shd w:val="clear" w:color="000000" w:fill="FFFFFF"/>
            <w:noWrap/>
            <w:vAlign w:val="center"/>
            <w:hideMark/>
          </w:tcPr>
          <w:p w14:paraId="442133E3"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48D05B6A"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GPS324</w:t>
            </w:r>
          </w:p>
        </w:tc>
        <w:tc>
          <w:tcPr>
            <w:tcW w:w="2920" w:type="dxa"/>
            <w:tcBorders>
              <w:top w:val="nil"/>
              <w:left w:val="nil"/>
              <w:bottom w:val="nil"/>
              <w:right w:val="nil"/>
            </w:tcBorders>
            <w:shd w:val="clear" w:color="000000" w:fill="FFFFFF"/>
            <w:noWrap/>
            <w:vAlign w:val="center"/>
            <w:hideMark/>
          </w:tcPr>
          <w:p w14:paraId="7C4FC413"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Setouchi, Kagoshima</w:t>
            </w:r>
          </w:p>
        </w:tc>
        <w:tc>
          <w:tcPr>
            <w:tcW w:w="520" w:type="dxa"/>
            <w:tcBorders>
              <w:top w:val="nil"/>
              <w:left w:val="nil"/>
              <w:bottom w:val="nil"/>
              <w:right w:val="nil"/>
            </w:tcBorders>
            <w:shd w:val="clear" w:color="000000" w:fill="FFFFFF"/>
            <w:noWrap/>
            <w:vAlign w:val="center"/>
            <w:hideMark/>
          </w:tcPr>
          <w:p w14:paraId="1B22138D"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0554CB70"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10D388B"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33EF076"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1CC5D5C9" w14:textId="77777777" w:rsidTr="00114717">
        <w:trPr>
          <w:trHeight w:val="300"/>
        </w:trPr>
        <w:tc>
          <w:tcPr>
            <w:tcW w:w="2790" w:type="dxa"/>
            <w:tcBorders>
              <w:top w:val="nil"/>
              <w:left w:val="nil"/>
              <w:bottom w:val="nil"/>
              <w:right w:val="nil"/>
            </w:tcBorders>
            <w:shd w:val="clear" w:color="000000" w:fill="FFFFFF"/>
            <w:noWrap/>
            <w:vAlign w:val="center"/>
            <w:hideMark/>
          </w:tcPr>
          <w:p w14:paraId="19D73C5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71321025"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GPS063</w:t>
            </w:r>
          </w:p>
        </w:tc>
        <w:tc>
          <w:tcPr>
            <w:tcW w:w="2920" w:type="dxa"/>
            <w:tcBorders>
              <w:top w:val="nil"/>
              <w:left w:val="nil"/>
              <w:bottom w:val="nil"/>
              <w:right w:val="nil"/>
            </w:tcBorders>
            <w:shd w:val="clear" w:color="000000" w:fill="FFFFFF"/>
            <w:noWrap/>
            <w:vAlign w:val="center"/>
            <w:hideMark/>
          </w:tcPr>
          <w:p w14:paraId="28A24D09"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Setouchi, Kagoshima</w:t>
            </w:r>
          </w:p>
        </w:tc>
        <w:tc>
          <w:tcPr>
            <w:tcW w:w="520" w:type="dxa"/>
            <w:tcBorders>
              <w:top w:val="nil"/>
              <w:left w:val="nil"/>
              <w:bottom w:val="nil"/>
              <w:right w:val="nil"/>
            </w:tcBorders>
            <w:shd w:val="clear" w:color="000000" w:fill="FFFFFF"/>
            <w:noWrap/>
            <w:vAlign w:val="center"/>
            <w:hideMark/>
          </w:tcPr>
          <w:p w14:paraId="757213D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9</w:t>
            </w:r>
          </w:p>
        </w:tc>
        <w:tc>
          <w:tcPr>
            <w:tcW w:w="520" w:type="dxa"/>
            <w:tcBorders>
              <w:top w:val="nil"/>
              <w:left w:val="nil"/>
              <w:bottom w:val="nil"/>
              <w:right w:val="nil"/>
            </w:tcBorders>
            <w:shd w:val="clear" w:color="000000" w:fill="FFFFFF"/>
            <w:noWrap/>
            <w:vAlign w:val="center"/>
            <w:hideMark/>
          </w:tcPr>
          <w:p w14:paraId="346FA9BF"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8</w:t>
            </w:r>
          </w:p>
        </w:tc>
        <w:tc>
          <w:tcPr>
            <w:tcW w:w="520" w:type="dxa"/>
            <w:tcBorders>
              <w:top w:val="nil"/>
              <w:left w:val="nil"/>
              <w:bottom w:val="nil"/>
              <w:right w:val="nil"/>
            </w:tcBorders>
            <w:shd w:val="clear" w:color="000000" w:fill="FFFFFF"/>
            <w:noWrap/>
            <w:vAlign w:val="center"/>
            <w:hideMark/>
          </w:tcPr>
          <w:p w14:paraId="3ACFD66F"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52623631"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E1702C8" w14:textId="77777777" w:rsidTr="00114717">
        <w:trPr>
          <w:trHeight w:val="300"/>
        </w:trPr>
        <w:tc>
          <w:tcPr>
            <w:tcW w:w="2790" w:type="dxa"/>
            <w:tcBorders>
              <w:top w:val="nil"/>
              <w:left w:val="nil"/>
              <w:bottom w:val="nil"/>
              <w:right w:val="nil"/>
            </w:tcBorders>
            <w:shd w:val="clear" w:color="000000" w:fill="FFFFFF"/>
            <w:noWrap/>
            <w:vAlign w:val="center"/>
            <w:hideMark/>
          </w:tcPr>
          <w:p w14:paraId="6CA74DA5"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695A93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GPS283-1</w:t>
            </w:r>
          </w:p>
        </w:tc>
        <w:tc>
          <w:tcPr>
            <w:tcW w:w="2920" w:type="dxa"/>
            <w:tcBorders>
              <w:top w:val="nil"/>
              <w:left w:val="nil"/>
              <w:bottom w:val="nil"/>
              <w:right w:val="nil"/>
            </w:tcBorders>
            <w:shd w:val="clear" w:color="000000" w:fill="FFFFFF"/>
            <w:noWrap/>
            <w:vAlign w:val="center"/>
            <w:hideMark/>
          </w:tcPr>
          <w:p w14:paraId="52E01A81"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Oku, Kunigami, Okinawa</w:t>
            </w:r>
          </w:p>
        </w:tc>
        <w:tc>
          <w:tcPr>
            <w:tcW w:w="520" w:type="dxa"/>
            <w:tcBorders>
              <w:top w:val="nil"/>
              <w:left w:val="nil"/>
              <w:bottom w:val="nil"/>
              <w:right w:val="nil"/>
            </w:tcBorders>
            <w:shd w:val="clear" w:color="000000" w:fill="FFFFFF"/>
            <w:noWrap/>
            <w:vAlign w:val="center"/>
            <w:hideMark/>
          </w:tcPr>
          <w:p w14:paraId="7A65ABB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979780E"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33FF6C35"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68E6ECC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56F730D5" w14:textId="77777777" w:rsidTr="00114717">
        <w:trPr>
          <w:trHeight w:val="300"/>
        </w:trPr>
        <w:tc>
          <w:tcPr>
            <w:tcW w:w="2790" w:type="dxa"/>
            <w:tcBorders>
              <w:top w:val="nil"/>
              <w:left w:val="nil"/>
              <w:bottom w:val="nil"/>
              <w:right w:val="nil"/>
            </w:tcBorders>
            <w:shd w:val="clear" w:color="000000" w:fill="FFFFFF"/>
            <w:noWrap/>
            <w:vAlign w:val="center"/>
            <w:hideMark/>
          </w:tcPr>
          <w:p w14:paraId="53D2A718"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5361280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GPS264</w:t>
            </w:r>
          </w:p>
        </w:tc>
        <w:tc>
          <w:tcPr>
            <w:tcW w:w="2920" w:type="dxa"/>
            <w:tcBorders>
              <w:top w:val="nil"/>
              <w:left w:val="nil"/>
              <w:bottom w:val="nil"/>
              <w:right w:val="nil"/>
            </w:tcBorders>
            <w:shd w:val="clear" w:color="000000" w:fill="FFFFFF"/>
            <w:noWrap/>
            <w:vAlign w:val="center"/>
            <w:hideMark/>
          </w:tcPr>
          <w:p w14:paraId="514A368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Tanodake, Nago, Okinawa</w:t>
            </w:r>
          </w:p>
        </w:tc>
        <w:tc>
          <w:tcPr>
            <w:tcW w:w="520" w:type="dxa"/>
            <w:tcBorders>
              <w:top w:val="nil"/>
              <w:left w:val="nil"/>
              <w:bottom w:val="nil"/>
              <w:right w:val="nil"/>
            </w:tcBorders>
            <w:shd w:val="clear" w:color="000000" w:fill="FFFFFF"/>
            <w:noWrap/>
            <w:vAlign w:val="center"/>
            <w:hideMark/>
          </w:tcPr>
          <w:p w14:paraId="271A3DD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3</w:t>
            </w:r>
          </w:p>
        </w:tc>
        <w:tc>
          <w:tcPr>
            <w:tcW w:w="520" w:type="dxa"/>
            <w:tcBorders>
              <w:top w:val="nil"/>
              <w:left w:val="nil"/>
              <w:bottom w:val="nil"/>
              <w:right w:val="nil"/>
            </w:tcBorders>
            <w:shd w:val="clear" w:color="000000" w:fill="FFFFFF"/>
            <w:noWrap/>
            <w:vAlign w:val="center"/>
            <w:hideMark/>
          </w:tcPr>
          <w:p w14:paraId="34C363C8"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3</w:t>
            </w:r>
          </w:p>
        </w:tc>
        <w:tc>
          <w:tcPr>
            <w:tcW w:w="520" w:type="dxa"/>
            <w:tcBorders>
              <w:top w:val="nil"/>
              <w:left w:val="nil"/>
              <w:bottom w:val="nil"/>
              <w:right w:val="nil"/>
            </w:tcBorders>
            <w:shd w:val="clear" w:color="000000" w:fill="FFFFFF"/>
            <w:noWrap/>
            <w:vAlign w:val="center"/>
            <w:hideMark/>
          </w:tcPr>
          <w:p w14:paraId="46D7C11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5E17ED4B"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6EC51CB"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64194C5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3993AF0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GPS268</w:t>
            </w:r>
          </w:p>
        </w:tc>
        <w:tc>
          <w:tcPr>
            <w:tcW w:w="2920" w:type="dxa"/>
            <w:tcBorders>
              <w:top w:val="nil"/>
              <w:left w:val="nil"/>
              <w:bottom w:val="single" w:sz="4" w:space="0" w:color="auto"/>
              <w:right w:val="nil"/>
            </w:tcBorders>
            <w:shd w:val="clear" w:color="000000" w:fill="FFFFFF"/>
            <w:noWrap/>
            <w:vAlign w:val="center"/>
            <w:hideMark/>
          </w:tcPr>
          <w:p w14:paraId="71AF7E0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Tanodake, Nago, Okinawa</w:t>
            </w:r>
          </w:p>
        </w:tc>
        <w:tc>
          <w:tcPr>
            <w:tcW w:w="520" w:type="dxa"/>
            <w:tcBorders>
              <w:top w:val="nil"/>
              <w:left w:val="nil"/>
              <w:bottom w:val="single" w:sz="4" w:space="0" w:color="auto"/>
              <w:right w:val="nil"/>
            </w:tcBorders>
            <w:shd w:val="clear" w:color="000000" w:fill="FFFFFF"/>
            <w:noWrap/>
            <w:vAlign w:val="center"/>
            <w:hideMark/>
          </w:tcPr>
          <w:p w14:paraId="7483D45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single" w:sz="4" w:space="0" w:color="auto"/>
              <w:right w:val="nil"/>
            </w:tcBorders>
            <w:shd w:val="clear" w:color="000000" w:fill="FFFFFF"/>
            <w:noWrap/>
            <w:vAlign w:val="center"/>
            <w:hideMark/>
          </w:tcPr>
          <w:p w14:paraId="00763E8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5348FBE2"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31F3F435"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0302A7BA"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630ACFF5"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i/>
                <w:iCs/>
                <w:color w:val="000000"/>
                <w:kern w:val="0"/>
                <w:sz w:val="21"/>
                <w:szCs w:val="21"/>
                <w14:ligatures w14:val="none"/>
              </w:rPr>
              <w:t>Glyptotermes</w:t>
            </w:r>
            <w:r w:rsidRPr="00114717">
              <w:rPr>
                <w:rFonts w:ascii="PT Serif" w:eastAsia="Times New Roman" w:hAnsi="PT Serif" w:cs="Times New Roman"/>
                <w:color w:val="000000"/>
                <w:kern w:val="0"/>
                <w:sz w:val="21"/>
                <w:szCs w:val="21"/>
                <w14:ligatures w14:val="none"/>
              </w:rPr>
              <w:t xml:space="preserve"> </w:t>
            </w:r>
            <w:r w:rsidRPr="00114717">
              <w:rPr>
                <w:rFonts w:ascii="PT Serif" w:eastAsia="Times New Roman" w:hAnsi="PT Serif" w:cs="Times New Roman"/>
                <w:i/>
                <w:iCs/>
                <w:color w:val="000000"/>
                <w:kern w:val="0"/>
                <w:sz w:val="21"/>
                <w:szCs w:val="21"/>
                <w14:ligatures w14:val="none"/>
              </w:rPr>
              <w:t>satsumensis</w:t>
            </w:r>
          </w:p>
        </w:tc>
        <w:tc>
          <w:tcPr>
            <w:tcW w:w="1440" w:type="dxa"/>
            <w:tcBorders>
              <w:top w:val="nil"/>
              <w:left w:val="nil"/>
              <w:bottom w:val="single" w:sz="4" w:space="0" w:color="auto"/>
              <w:right w:val="nil"/>
            </w:tcBorders>
            <w:shd w:val="clear" w:color="000000" w:fill="FFFFFF"/>
            <w:noWrap/>
            <w:vAlign w:val="center"/>
            <w:hideMark/>
          </w:tcPr>
          <w:p w14:paraId="30D8C38B"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GPS253C</w:t>
            </w:r>
          </w:p>
        </w:tc>
        <w:tc>
          <w:tcPr>
            <w:tcW w:w="2920" w:type="dxa"/>
            <w:tcBorders>
              <w:top w:val="nil"/>
              <w:left w:val="nil"/>
              <w:bottom w:val="single" w:sz="4" w:space="0" w:color="auto"/>
              <w:right w:val="nil"/>
            </w:tcBorders>
            <w:shd w:val="clear" w:color="000000" w:fill="FFFFFF"/>
            <w:noWrap/>
            <w:vAlign w:val="center"/>
            <w:hideMark/>
          </w:tcPr>
          <w:p w14:paraId="06D287A9"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Ashizuri, Kochi</w:t>
            </w:r>
          </w:p>
        </w:tc>
        <w:tc>
          <w:tcPr>
            <w:tcW w:w="520" w:type="dxa"/>
            <w:tcBorders>
              <w:top w:val="nil"/>
              <w:left w:val="nil"/>
              <w:bottom w:val="single" w:sz="4" w:space="0" w:color="auto"/>
              <w:right w:val="nil"/>
            </w:tcBorders>
            <w:shd w:val="clear" w:color="000000" w:fill="FFFFFF"/>
            <w:noWrap/>
            <w:vAlign w:val="center"/>
            <w:hideMark/>
          </w:tcPr>
          <w:p w14:paraId="55AB21E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single" w:sz="4" w:space="0" w:color="auto"/>
              <w:right w:val="nil"/>
            </w:tcBorders>
            <w:shd w:val="clear" w:color="000000" w:fill="FFFFFF"/>
            <w:noWrap/>
            <w:vAlign w:val="center"/>
            <w:hideMark/>
          </w:tcPr>
          <w:p w14:paraId="21408E03"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3</w:t>
            </w:r>
          </w:p>
        </w:tc>
        <w:tc>
          <w:tcPr>
            <w:tcW w:w="520" w:type="dxa"/>
            <w:tcBorders>
              <w:top w:val="nil"/>
              <w:left w:val="nil"/>
              <w:bottom w:val="single" w:sz="4" w:space="0" w:color="auto"/>
              <w:right w:val="nil"/>
            </w:tcBorders>
            <w:shd w:val="clear" w:color="000000" w:fill="FFFFFF"/>
            <w:noWrap/>
            <w:vAlign w:val="center"/>
            <w:hideMark/>
          </w:tcPr>
          <w:p w14:paraId="4494BC91"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1912D85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1C5C8197" w14:textId="77777777" w:rsidTr="00114717">
        <w:trPr>
          <w:trHeight w:val="300"/>
        </w:trPr>
        <w:tc>
          <w:tcPr>
            <w:tcW w:w="2790" w:type="dxa"/>
            <w:tcBorders>
              <w:top w:val="nil"/>
              <w:left w:val="nil"/>
              <w:bottom w:val="nil"/>
              <w:right w:val="nil"/>
            </w:tcBorders>
            <w:shd w:val="clear" w:color="000000" w:fill="FFFFFF"/>
            <w:noWrap/>
            <w:vAlign w:val="bottom"/>
            <w:hideMark/>
          </w:tcPr>
          <w:p w14:paraId="17E9326F"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bottom"/>
            <w:hideMark/>
          </w:tcPr>
          <w:p w14:paraId="6840981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11171A40"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3E56BAB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04560B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09CE1D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3D91C5C2"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r>
      <w:tr w:rsidR="00114717" w:rsidRPr="00114717" w14:paraId="1ACA16D8" w14:textId="77777777" w:rsidTr="00114717">
        <w:trPr>
          <w:trHeight w:val="300"/>
        </w:trPr>
        <w:tc>
          <w:tcPr>
            <w:tcW w:w="2790" w:type="dxa"/>
            <w:tcBorders>
              <w:top w:val="nil"/>
              <w:left w:val="nil"/>
              <w:bottom w:val="nil"/>
              <w:right w:val="nil"/>
            </w:tcBorders>
            <w:shd w:val="clear" w:color="000000" w:fill="FFFFFF"/>
            <w:noWrap/>
            <w:vAlign w:val="bottom"/>
            <w:hideMark/>
          </w:tcPr>
          <w:p w14:paraId="23E436BA"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Incipient colony</w:t>
            </w:r>
          </w:p>
        </w:tc>
        <w:tc>
          <w:tcPr>
            <w:tcW w:w="1440" w:type="dxa"/>
            <w:tcBorders>
              <w:top w:val="nil"/>
              <w:left w:val="nil"/>
              <w:bottom w:val="nil"/>
              <w:right w:val="nil"/>
            </w:tcBorders>
            <w:shd w:val="clear" w:color="000000" w:fill="FFFFFF"/>
            <w:noWrap/>
            <w:vAlign w:val="bottom"/>
            <w:hideMark/>
          </w:tcPr>
          <w:p w14:paraId="0514523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77A3D1BD"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2B228D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7D65AA8"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560DDF6"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102FF4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r>
      <w:tr w:rsidR="00114717" w:rsidRPr="00114717" w14:paraId="7A7BE56A"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55DB2453"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Species</w:t>
            </w:r>
          </w:p>
        </w:tc>
        <w:tc>
          <w:tcPr>
            <w:tcW w:w="1440" w:type="dxa"/>
            <w:tcBorders>
              <w:top w:val="nil"/>
              <w:left w:val="nil"/>
              <w:bottom w:val="single" w:sz="4" w:space="0" w:color="auto"/>
              <w:right w:val="nil"/>
            </w:tcBorders>
            <w:shd w:val="clear" w:color="000000" w:fill="FFFFFF"/>
            <w:noWrap/>
            <w:vAlign w:val="center"/>
            <w:hideMark/>
          </w:tcPr>
          <w:p w14:paraId="530D6569" w14:textId="5B9A04D1"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Colony</w:t>
            </w:r>
          </w:p>
        </w:tc>
        <w:tc>
          <w:tcPr>
            <w:tcW w:w="2920" w:type="dxa"/>
            <w:tcBorders>
              <w:top w:val="nil"/>
              <w:left w:val="nil"/>
              <w:bottom w:val="single" w:sz="4" w:space="0" w:color="auto"/>
              <w:right w:val="nil"/>
            </w:tcBorders>
            <w:shd w:val="clear" w:color="000000" w:fill="FFFFFF"/>
            <w:noWrap/>
            <w:vAlign w:val="center"/>
            <w:hideMark/>
          </w:tcPr>
          <w:p w14:paraId="43F83E24"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Location</w:t>
            </w:r>
          </w:p>
        </w:tc>
        <w:tc>
          <w:tcPr>
            <w:tcW w:w="520" w:type="dxa"/>
            <w:tcBorders>
              <w:top w:val="nil"/>
              <w:left w:val="nil"/>
              <w:bottom w:val="single" w:sz="4" w:space="0" w:color="auto"/>
              <w:right w:val="nil"/>
            </w:tcBorders>
            <w:shd w:val="clear" w:color="000000" w:fill="FFFFFF"/>
            <w:noWrap/>
            <w:vAlign w:val="center"/>
            <w:hideMark/>
          </w:tcPr>
          <w:p w14:paraId="2574D27B"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PQ</w:t>
            </w:r>
          </w:p>
        </w:tc>
        <w:tc>
          <w:tcPr>
            <w:tcW w:w="520" w:type="dxa"/>
            <w:tcBorders>
              <w:top w:val="nil"/>
              <w:left w:val="nil"/>
              <w:bottom w:val="single" w:sz="4" w:space="0" w:color="auto"/>
              <w:right w:val="nil"/>
            </w:tcBorders>
            <w:shd w:val="clear" w:color="000000" w:fill="FFFFFF"/>
            <w:noWrap/>
            <w:vAlign w:val="center"/>
            <w:hideMark/>
          </w:tcPr>
          <w:p w14:paraId="0DBB85A3"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PK</w:t>
            </w:r>
          </w:p>
        </w:tc>
        <w:tc>
          <w:tcPr>
            <w:tcW w:w="520" w:type="dxa"/>
            <w:tcBorders>
              <w:top w:val="nil"/>
              <w:left w:val="nil"/>
              <w:bottom w:val="single" w:sz="4" w:space="0" w:color="auto"/>
              <w:right w:val="nil"/>
            </w:tcBorders>
            <w:shd w:val="clear" w:color="000000" w:fill="FFFFFF"/>
            <w:noWrap/>
            <w:vAlign w:val="center"/>
            <w:hideMark/>
          </w:tcPr>
          <w:p w14:paraId="6E028698"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SQ</w:t>
            </w:r>
          </w:p>
        </w:tc>
        <w:tc>
          <w:tcPr>
            <w:tcW w:w="520" w:type="dxa"/>
            <w:tcBorders>
              <w:top w:val="nil"/>
              <w:left w:val="nil"/>
              <w:bottom w:val="single" w:sz="4" w:space="0" w:color="auto"/>
              <w:right w:val="nil"/>
            </w:tcBorders>
            <w:shd w:val="clear" w:color="000000" w:fill="FFFFFF"/>
            <w:noWrap/>
            <w:vAlign w:val="center"/>
            <w:hideMark/>
          </w:tcPr>
          <w:p w14:paraId="71F260E3"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SK</w:t>
            </w:r>
          </w:p>
        </w:tc>
      </w:tr>
      <w:tr w:rsidR="00114717" w:rsidRPr="00114717" w14:paraId="35848601" w14:textId="77777777" w:rsidTr="00114717">
        <w:trPr>
          <w:trHeight w:val="300"/>
        </w:trPr>
        <w:tc>
          <w:tcPr>
            <w:tcW w:w="2790" w:type="dxa"/>
            <w:tcBorders>
              <w:top w:val="nil"/>
              <w:left w:val="nil"/>
              <w:bottom w:val="nil"/>
              <w:right w:val="nil"/>
            </w:tcBorders>
            <w:shd w:val="clear" w:color="000000" w:fill="FFFFFF"/>
            <w:noWrap/>
            <w:vAlign w:val="center"/>
            <w:hideMark/>
          </w:tcPr>
          <w:p w14:paraId="7E1D0492"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i/>
                <w:iCs/>
                <w:color w:val="000000"/>
                <w:kern w:val="0"/>
                <w:sz w:val="21"/>
                <w:szCs w:val="21"/>
                <w14:ligatures w14:val="none"/>
              </w:rPr>
              <w:t>Glyptotermes</w:t>
            </w:r>
            <w:r w:rsidRPr="00114717">
              <w:rPr>
                <w:rFonts w:ascii="PT Serif" w:eastAsia="Times New Roman" w:hAnsi="PT Serif" w:cs="Times New Roman"/>
                <w:color w:val="000000"/>
                <w:kern w:val="0"/>
                <w:sz w:val="21"/>
                <w:szCs w:val="21"/>
                <w14:ligatures w14:val="none"/>
              </w:rPr>
              <w:t xml:space="preserve"> </w:t>
            </w:r>
            <w:r w:rsidRPr="00114717">
              <w:rPr>
                <w:rFonts w:ascii="PT Serif" w:eastAsia="Times New Roman" w:hAnsi="PT Serif" w:cs="Times New Roman"/>
                <w:i/>
                <w:iCs/>
                <w:color w:val="000000"/>
                <w:kern w:val="0"/>
                <w:sz w:val="21"/>
                <w:szCs w:val="21"/>
                <w14:ligatures w14:val="none"/>
              </w:rPr>
              <w:t>fuscus</w:t>
            </w:r>
          </w:p>
        </w:tc>
        <w:tc>
          <w:tcPr>
            <w:tcW w:w="1440" w:type="dxa"/>
            <w:tcBorders>
              <w:top w:val="nil"/>
              <w:left w:val="nil"/>
              <w:bottom w:val="nil"/>
              <w:right w:val="nil"/>
            </w:tcBorders>
            <w:shd w:val="clear" w:color="000000" w:fill="FFFFFF"/>
            <w:noWrap/>
            <w:vAlign w:val="center"/>
            <w:hideMark/>
          </w:tcPr>
          <w:p w14:paraId="3A4558FD"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GPS283-2</w:t>
            </w:r>
          </w:p>
        </w:tc>
        <w:tc>
          <w:tcPr>
            <w:tcW w:w="2920" w:type="dxa"/>
            <w:tcBorders>
              <w:top w:val="nil"/>
              <w:left w:val="nil"/>
              <w:bottom w:val="nil"/>
              <w:right w:val="nil"/>
            </w:tcBorders>
            <w:shd w:val="clear" w:color="000000" w:fill="FFFFFF"/>
            <w:noWrap/>
            <w:vAlign w:val="center"/>
            <w:hideMark/>
          </w:tcPr>
          <w:p w14:paraId="1173B6CF"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Oku, Kunigami, Okinawa</w:t>
            </w:r>
          </w:p>
        </w:tc>
        <w:tc>
          <w:tcPr>
            <w:tcW w:w="520" w:type="dxa"/>
            <w:tcBorders>
              <w:top w:val="nil"/>
              <w:left w:val="nil"/>
              <w:bottom w:val="nil"/>
              <w:right w:val="nil"/>
            </w:tcBorders>
            <w:shd w:val="clear" w:color="000000" w:fill="FFFFFF"/>
            <w:noWrap/>
            <w:vAlign w:val="center"/>
            <w:hideMark/>
          </w:tcPr>
          <w:p w14:paraId="1F38CEF6"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16869D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DB138F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2E3501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9F1D334"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3815B3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339AA91F"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GPS275</w:t>
            </w:r>
          </w:p>
        </w:tc>
        <w:tc>
          <w:tcPr>
            <w:tcW w:w="2920" w:type="dxa"/>
            <w:tcBorders>
              <w:top w:val="nil"/>
              <w:left w:val="nil"/>
              <w:bottom w:val="single" w:sz="4" w:space="0" w:color="auto"/>
              <w:right w:val="nil"/>
            </w:tcBorders>
            <w:shd w:val="clear" w:color="000000" w:fill="FFFFFF"/>
            <w:noWrap/>
            <w:vAlign w:val="center"/>
            <w:hideMark/>
          </w:tcPr>
          <w:p w14:paraId="4F56E9B8"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Tanodake, Nago, Okinawa</w:t>
            </w:r>
          </w:p>
        </w:tc>
        <w:tc>
          <w:tcPr>
            <w:tcW w:w="520" w:type="dxa"/>
            <w:tcBorders>
              <w:top w:val="nil"/>
              <w:left w:val="nil"/>
              <w:bottom w:val="single" w:sz="4" w:space="0" w:color="auto"/>
              <w:right w:val="nil"/>
            </w:tcBorders>
            <w:shd w:val="clear" w:color="000000" w:fill="FFFFFF"/>
            <w:noWrap/>
            <w:vAlign w:val="center"/>
            <w:hideMark/>
          </w:tcPr>
          <w:p w14:paraId="5451216B"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477BDD16"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75DD7F50"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4D6A169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4D289853" w14:textId="77777777" w:rsidTr="00114717">
        <w:trPr>
          <w:trHeight w:val="300"/>
        </w:trPr>
        <w:tc>
          <w:tcPr>
            <w:tcW w:w="2790" w:type="dxa"/>
            <w:tcBorders>
              <w:top w:val="nil"/>
              <w:left w:val="nil"/>
              <w:bottom w:val="nil"/>
              <w:right w:val="nil"/>
            </w:tcBorders>
            <w:shd w:val="clear" w:color="000000" w:fill="FFFFFF"/>
            <w:noWrap/>
            <w:vAlign w:val="center"/>
            <w:hideMark/>
          </w:tcPr>
          <w:p w14:paraId="4D407A1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i/>
                <w:iCs/>
                <w:color w:val="000000"/>
                <w:kern w:val="0"/>
                <w:sz w:val="21"/>
                <w:szCs w:val="21"/>
                <w14:ligatures w14:val="none"/>
              </w:rPr>
              <w:t>Glyptotermes</w:t>
            </w:r>
            <w:r w:rsidRPr="00114717">
              <w:rPr>
                <w:rFonts w:ascii="PT Serif" w:eastAsia="Times New Roman" w:hAnsi="PT Serif" w:cs="Times New Roman"/>
                <w:color w:val="000000"/>
                <w:kern w:val="0"/>
                <w:sz w:val="21"/>
                <w:szCs w:val="21"/>
                <w14:ligatures w14:val="none"/>
              </w:rPr>
              <w:t xml:space="preserve"> </w:t>
            </w:r>
            <w:r w:rsidRPr="00114717">
              <w:rPr>
                <w:rFonts w:ascii="PT Serif" w:eastAsia="Times New Roman" w:hAnsi="PT Serif" w:cs="Times New Roman"/>
                <w:i/>
                <w:iCs/>
                <w:color w:val="000000"/>
                <w:kern w:val="0"/>
                <w:sz w:val="21"/>
                <w:szCs w:val="21"/>
                <w14:ligatures w14:val="none"/>
              </w:rPr>
              <w:t>satsumensis</w:t>
            </w:r>
          </w:p>
        </w:tc>
        <w:tc>
          <w:tcPr>
            <w:tcW w:w="1440" w:type="dxa"/>
            <w:tcBorders>
              <w:top w:val="nil"/>
              <w:left w:val="nil"/>
              <w:bottom w:val="nil"/>
              <w:right w:val="nil"/>
            </w:tcBorders>
            <w:shd w:val="clear" w:color="000000" w:fill="FFFFFF"/>
            <w:noWrap/>
            <w:vAlign w:val="center"/>
            <w:hideMark/>
          </w:tcPr>
          <w:p w14:paraId="3D9966B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GPS329</w:t>
            </w:r>
          </w:p>
        </w:tc>
        <w:tc>
          <w:tcPr>
            <w:tcW w:w="2920" w:type="dxa"/>
            <w:tcBorders>
              <w:top w:val="nil"/>
              <w:left w:val="nil"/>
              <w:bottom w:val="nil"/>
              <w:right w:val="nil"/>
            </w:tcBorders>
            <w:shd w:val="clear" w:color="000000" w:fill="FFFFFF"/>
            <w:noWrap/>
            <w:vAlign w:val="center"/>
            <w:hideMark/>
          </w:tcPr>
          <w:p w14:paraId="4105DBC3"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Toi, Miyazaki</w:t>
            </w:r>
          </w:p>
        </w:tc>
        <w:tc>
          <w:tcPr>
            <w:tcW w:w="520" w:type="dxa"/>
            <w:tcBorders>
              <w:top w:val="nil"/>
              <w:left w:val="nil"/>
              <w:bottom w:val="nil"/>
              <w:right w:val="nil"/>
            </w:tcBorders>
            <w:shd w:val="clear" w:color="000000" w:fill="FFFFFF"/>
            <w:noWrap/>
            <w:vAlign w:val="center"/>
            <w:hideMark/>
          </w:tcPr>
          <w:p w14:paraId="18CC8F8D"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AABC12D"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2A1EDAF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7CC28300"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14CA8D05"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296895C6"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2C469CC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GPS407-5</w:t>
            </w:r>
          </w:p>
        </w:tc>
        <w:tc>
          <w:tcPr>
            <w:tcW w:w="2920" w:type="dxa"/>
            <w:tcBorders>
              <w:top w:val="nil"/>
              <w:left w:val="nil"/>
              <w:bottom w:val="single" w:sz="4" w:space="0" w:color="auto"/>
              <w:right w:val="nil"/>
            </w:tcBorders>
            <w:shd w:val="clear" w:color="000000" w:fill="FFFFFF"/>
            <w:noWrap/>
            <w:vAlign w:val="center"/>
            <w:hideMark/>
          </w:tcPr>
          <w:p w14:paraId="2BFA5671"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Sata, Kagoshima</w:t>
            </w:r>
          </w:p>
        </w:tc>
        <w:tc>
          <w:tcPr>
            <w:tcW w:w="520" w:type="dxa"/>
            <w:tcBorders>
              <w:top w:val="nil"/>
              <w:left w:val="nil"/>
              <w:bottom w:val="single" w:sz="4" w:space="0" w:color="auto"/>
              <w:right w:val="nil"/>
            </w:tcBorders>
            <w:shd w:val="clear" w:color="000000" w:fill="FFFFFF"/>
            <w:noWrap/>
            <w:vAlign w:val="center"/>
            <w:hideMark/>
          </w:tcPr>
          <w:p w14:paraId="3DD2EB18"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5F91BA7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74ABD473"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7F0242D3"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bl>
    <w:p w14:paraId="426C8BB5" w14:textId="7E1A91B9" w:rsidR="00FF3E79" w:rsidRPr="00114717" w:rsidRDefault="00114717" w:rsidP="005E6456">
      <w:pPr>
        <w:snapToGrid w:val="0"/>
        <w:spacing w:after="0" w:line="240" w:lineRule="auto"/>
        <w:jc w:val="both"/>
        <w:rPr>
          <w:rFonts w:ascii="PT Serif" w:hAnsi="PT Serif"/>
          <w:sz w:val="21"/>
          <w:szCs w:val="21"/>
        </w:rPr>
      </w:pPr>
      <w:r w:rsidRPr="00114717">
        <w:rPr>
          <w:rFonts w:ascii="PT Serif" w:hAnsi="PT Serif"/>
          <w:sz w:val="21"/>
          <w:szCs w:val="21"/>
        </w:rPr>
        <w:t>PQ</w:t>
      </w:r>
      <w:r>
        <w:rPr>
          <w:rFonts w:ascii="PT Serif" w:hAnsi="PT Serif" w:hint="eastAsia"/>
          <w:sz w:val="21"/>
          <w:szCs w:val="21"/>
        </w:rPr>
        <w:t>:</w:t>
      </w:r>
      <w:r>
        <w:rPr>
          <w:rFonts w:ascii="PT Serif" w:hAnsi="PT Serif"/>
          <w:sz w:val="21"/>
          <w:szCs w:val="21"/>
        </w:rPr>
        <w:t xml:space="preserve"> primary queen</w:t>
      </w:r>
      <w:r>
        <w:rPr>
          <w:rFonts w:ascii="PT Serif" w:hAnsi="PT Serif" w:hint="eastAsia"/>
          <w:sz w:val="21"/>
          <w:szCs w:val="21"/>
        </w:rPr>
        <w:t xml:space="preserve">, PK: primary king, SQ: secondary queen, SK: secondary king. Primary indicates alate derived. </w:t>
      </w:r>
      <w:r>
        <w:rPr>
          <w:rFonts w:ascii="PT Serif" w:hAnsi="PT Serif"/>
          <w:sz w:val="21"/>
          <w:szCs w:val="21"/>
        </w:rPr>
        <w:t>S</w:t>
      </w:r>
      <w:r>
        <w:rPr>
          <w:rFonts w:ascii="PT Serif" w:hAnsi="PT Serif" w:hint="eastAsia"/>
          <w:sz w:val="21"/>
          <w:szCs w:val="21"/>
        </w:rPr>
        <w:t>econdary indicates neotenic.</w:t>
      </w:r>
    </w:p>
    <w:sectPr w:rsidR="00FF3E79" w:rsidRPr="00114717" w:rsidSect="009069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imon Hellemans" w:date="2025-02-17T11:47:00Z" w:initials="SH">
    <w:p w14:paraId="4BD82975" w14:textId="77777777" w:rsidR="000E5C53" w:rsidRDefault="000E5C53" w:rsidP="006365B6">
      <w:r>
        <w:rPr>
          <w:rStyle w:val="CommentReference"/>
        </w:rPr>
        <w:annotationRef/>
      </w:r>
      <w:r>
        <w:rPr>
          <w:color w:val="000000"/>
          <w:sz w:val="20"/>
          <w:szCs w:val="20"/>
        </w:rPr>
        <w:t>We should give an example of constraint?</w:t>
      </w:r>
    </w:p>
  </w:comment>
  <w:comment w:id="1" w:author="Simon Hellemans" w:date="2025-02-17T11:48:00Z" w:initials="SH">
    <w:p w14:paraId="5126A5B3" w14:textId="77777777" w:rsidR="000E5C53" w:rsidRDefault="000E5C53" w:rsidP="006365B6">
      <w:r>
        <w:rPr>
          <w:rStyle w:val="CommentReference"/>
        </w:rPr>
        <w:annotationRef/>
      </w:r>
      <w:r>
        <w:rPr>
          <w:color w:val="000000"/>
          <w:sz w:val="20"/>
          <w:szCs w:val="20"/>
        </w:rPr>
        <w:t>Yes, except in Hymenoptera (see above comment)</w:t>
      </w:r>
    </w:p>
  </w:comment>
  <w:comment w:id="2" w:author="Nobuaki Mizumoto" w:date="2025-02-22T06:16:00Z" w:initials="NM">
    <w:p w14:paraId="265C9D2A" w14:textId="77777777" w:rsidR="002742D3" w:rsidRDefault="002742D3" w:rsidP="002742D3">
      <w:pPr>
        <w:pStyle w:val="CommentText"/>
      </w:pPr>
      <w:r>
        <w:rPr>
          <w:rStyle w:val="CommentReference"/>
        </w:rPr>
        <w:annotationRef/>
      </w:r>
      <w:r>
        <w:t>No, Hymenoptera does not “biparental” care, which is why I stick with the term “biparental” not parental in above.</w:t>
      </w:r>
    </w:p>
    <w:p w14:paraId="60D9A45A" w14:textId="77777777" w:rsidR="002742D3" w:rsidRDefault="002742D3" w:rsidP="002742D3">
      <w:pPr>
        <w:pStyle w:val="CommentText"/>
      </w:pPr>
      <w:r>
        <w:t>Biparental care, by definition, needs the involvement of both females and males. Is it not clear here and there?</w:t>
      </w:r>
    </w:p>
  </w:comment>
  <w:comment w:id="3" w:author="Simon Hellemans" w:date="2025-02-17T11:51:00Z" w:initials="SH">
    <w:p w14:paraId="46682C7F" w14:textId="66D34CE7" w:rsidR="00A35171" w:rsidRDefault="00A35171" w:rsidP="006365B6">
      <w:r>
        <w:rPr>
          <w:rStyle w:val="CommentReference"/>
        </w:rPr>
        <w:annotationRef/>
      </w:r>
      <w:r>
        <w:rPr>
          <w:color w:val="000000"/>
          <w:sz w:val="20"/>
          <w:szCs w:val="20"/>
        </w:rPr>
        <w:t>Actually a bit redundant?</w:t>
      </w:r>
    </w:p>
  </w:comment>
  <w:comment w:id="4" w:author="Simon Hellemans" w:date="2025-02-17T16:12:00Z" w:initials="SH">
    <w:p w14:paraId="3EB97ACA" w14:textId="77777777" w:rsidR="00F82558" w:rsidRDefault="00AA3FB8" w:rsidP="006365B6">
      <w:r>
        <w:rPr>
          <w:rStyle w:val="CommentReference"/>
        </w:rPr>
        <w:annotationRef/>
      </w:r>
      <w:r w:rsidR="00F82558">
        <w:rPr>
          <w:sz w:val="20"/>
          <w:szCs w:val="20"/>
        </w:rPr>
        <w:t>Do we want to expand a bit here on whether these two queens may then enter in conflict for reproduction? We could also keep it for discussion.</w:t>
      </w:r>
    </w:p>
  </w:comment>
  <w:comment w:id="5" w:author="Nobuaki Mizumoto" w:date="2025-03-07T07:14:00Z" w:initials="NM">
    <w:p w14:paraId="53FF0E46" w14:textId="77777777" w:rsidR="008B18C6" w:rsidRDefault="008B18C6" w:rsidP="008B18C6">
      <w:pPr>
        <w:pStyle w:val="CommentText"/>
      </w:pPr>
      <w:r>
        <w:rPr>
          <w:rStyle w:val="CommentReference"/>
        </w:rPr>
        <w:annotationRef/>
      </w:r>
      <w:r>
        <w:t>I think it is a bit off topic. I think we cannot tell much about conflict in this study.</w:t>
      </w:r>
    </w:p>
  </w:comment>
  <w:comment w:id="6" w:author="Simon Hellemans" w:date="2025-02-17T16:59:00Z" w:initials="SH">
    <w:p w14:paraId="77672D74" w14:textId="25C4468F" w:rsidR="002A336C" w:rsidRDefault="002A336C" w:rsidP="006365B6">
      <w:r>
        <w:rPr>
          <w:rStyle w:val="CommentReference"/>
        </w:rPr>
        <w:annotationRef/>
      </w:r>
      <w:r>
        <w:rPr>
          <w:color w:val="000000"/>
          <w:sz w:val="20"/>
          <w:szCs w:val="20"/>
        </w:rPr>
        <w:t>This paragraph needs a bit more: notably, the hypothesis is that the asexual lineage comes from the hybridisation of two sexual lineages. This is important to consider especially for the formulation of the two scenarios below.</w:t>
      </w:r>
    </w:p>
  </w:comment>
  <w:comment w:id="8" w:author="Simon Hellemans" w:date="2025-02-17T16:39:00Z" w:initials="SH">
    <w:p w14:paraId="4CD4037D" w14:textId="77777777" w:rsidR="001A191B" w:rsidRDefault="001A191B" w:rsidP="006365B6">
      <w:r>
        <w:rPr>
          <w:rStyle w:val="CommentReference"/>
        </w:rPr>
        <w:annotationRef/>
      </w:r>
      <w:r>
        <w:rPr>
          <w:sz w:val="20"/>
          <w:szCs w:val="20"/>
        </w:rPr>
        <w:t>Here, we should also talk about the capacity of (Tycho)parthenogenesis as a preadaptation. This is more canonic than the behavioural ones.</w:t>
      </w:r>
    </w:p>
    <w:p w14:paraId="4A81CD1B" w14:textId="77777777" w:rsidR="001A191B" w:rsidRDefault="001A191B" w:rsidP="006365B6">
      <w:r>
        <w:rPr>
          <w:sz w:val="20"/>
          <w:szCs w:val="20"/>
        </w:rPr>
        <w:t>https://link.springer.com/article/10.1007/s00040-018-0603-1</w:t>
      </w:r>
    </w:p>
  </w:comment>
  <w:comment w:id="14" w:author="Simon Hellemans" w:date="2025-02-18T11:05:00Z" w:initials="SH">
    <w:p w14:paraId="1BA3B476" w14:textId="77777777" w:rsidR="003B7C4B" w:rsidRDefault="003B7C4B" w:rsidP="006365B6">
      <w:r>
        <w:rPr>
          <w:rStyle w:val="CommentReference"/>
        </w:rPr>
        <w:annotationRef/>
      </w:r>
      <w:r>
        <w:rPr>
          <w:color w:val="000000"/>
          <w:sz w:val="20"/>
          <w:szCs w:val="20"/>
        </w:rPr>
        <w:t>Either here or in the Results, we could have a schematic representation with termite silhouette of each step with the preadaptation to asexuality with the scenarios?</w:t>
      </w:r>
    </w:p>
  </w:comment>
  <w:comment w:id="16" w:author="Simon Hellemans" w:date="2025-02-17T16:13:00Z" w:initials="SH">
    <w:p w14:paraId="3B146B9D" w14:textId="3CE7C59D" w:rsidR="00035EA4" w:rsidRDefault="00035EA4" w:rsidP="006365B6">
      <w:r>
        <w:rPr>
          <w:rStyle w:val="CommentReference"/>
        </w:rPr>
        <w:annotationRef/>
      </w:r>
      <w:r>
        <w:rPr>
          <w:color w:val="000000"/>
          <w:sz w:val="20"/>
          <w:szCs w:val="20"/>
        </w:rPr>
        <w:t>Here « male-less », but « all-female » a few lines above. We should choose one and stick to it.</w:t>
      </w:r>
    </w:p>
  </w:comment>
  <w:comment w:id="25" w:author="Simon Hellemans" w:date="2025-02-17T16:43:00Z" w:initials="SH">
    <w:p w14:paraId="6F2D8445" w14:textId="77777777" w:rsidR="009D211A" w:rsidRDefault="009D211A" w:rsidP="006365B6">
      <w:r>
        <w:rPr>
          <w:rStyle w:val="CommentReference"/>
        </w:rPr>
        <w:annotationRef/>
      </w:r>
      <w:r>
        <w:rPr>
          <w:color w:val="000000"/>
          <w:sz w:val="20"/>
          <w:szCs w:val="20"/>
        </w:rPr>
        <w:t>Would this be ok?</w:t>
      </w:r>
    </w:p>
  </w:comment>
  <w:comment w:id="50" w:author="Simon Hellemans" w:date="2025-02-17T16:19:00Z" w:initials="SH">
    <w:p w14:paraId="158E2805" w14:textId="15BE4C0D" w:rsidR="00C84EF0" w:rsidRDefault="00C84EF0" w:rsidP="006365B6">
      <w:r>
        <w:rPr>
          <w:rStyle w:val="CommentReference"/>
        </w:rPr>
        <w:annotationRef/>
      </w:r>
      <w:r>
        <w:rPr>
          <w:sz w:val="20"/>
          <w:szCs w:val="20"/>
        </w:rPr>
        <w:t>What about adding a sentence on your paper on the males waiting to jump in the reproductive center for years?</w:t>
      </w:r>
    </w:p>
  </w:comment>
  <w:comment w:id="67" w:author="Simon Hellemans" w:date="2025-02-17T17:43:00Z" w:initials="SH">
    <w:p w14:paraId="7CA0F5A2" w14:textId="77777777" w:rsidR="00085FF3" w:rsidRDefault="00085FF3" w:rsidP="006365B6">
      <w:r>
        <w:rPr>
          <w:rStyle w:val="CommentReference"/>
        </w:rPr>
        <w:annotationRef/>
      </w:r>
      <w:r>
        <w:rPr>
          <w:color w:val="000000"/>
          <w:sz w:val="20"/>
          <w:szCs w:val="20"/>
        </w:rPr>
        <w:t>See comment above: may be important to consider hybrid origin of asexuality in nakajimai for the hypotheses</w:t>
      </w:r>
    </w:p>
  </w:comment>
  <w:comment w:id="71" w:author="Simon Hellemans" w:date="2025-02-17T17:44:00Z" w:initials="SH">
    <w:p w14:paraId="0BBA6FEF" w14:textId="77777777" w:rsidR="007A21CD" w:rsidRDefault="007A21CD" w:rsidP="006365B6">
      <w:r>
        <w:rPr>
          <w:rStyle w:val="CommentReference"/>
        </w:rPr>
        <w:annotationRef/>
      </w:r>
      <w:r>
        <w:rPr>
          <w:color w:val="000000"/>
          <w:sz w:val="20"/>
          <w:szCs w:val="20"/>
        </w:rPr>
        <w:t>Still some changes, no?</w:t>
      </w:r>
    </w:p>
  </w:comment>
  <w:comment w:id="82" w:author="Simon Hellemans" w:date="2025-02-17T17:47:00Z" w:initials="SH">
    <w:p w14:paraId="7DECC325" w14:textId="77777777" w:rsidR="00F24F2D" w:rsidRDefault="00F24F2D" w:rsidP="006365B6">
      <w:r>
        <w:rPr>
          <w:rStyle w:val="CommentReference"/>
        </w:rPr>
        <w:annotationRef/>
      </w:r>
      <w:r>
        <w:rPr>
          <w:color w:val="000000"/>
          <w:sz w:val="20"/>
          <w:szCs w:val="20"/>
        </w:rPr>
        <w:t>Feel something is missing here</w:t>
      </w:r>
    </w:p>
  </w:comment>
  <w:comment w:id="122" w:author="Simon Hellemans" w:date="2025-02-17T17:52:00Z" w:initials="SH">
    <w:p w14:paraId="5BA613AB" w14:textId="77777777" w:rsidR="00350F97" w:rsidRDefault="00350F97" w:rsidP="006365B6">
      <w:r>
        <w:rPr>
          <w:rStyle w:val="CommentReference"/>
        </w:rPr>
        <w:annotationRef/>
      </w:r>
      <w:r>
        <w:rPr>
          <w:color w:val="000000"/>
          <w:sz w:val="20"/>
          <w:szCs w:val="20"/>
        </w:rPr>
        <w:t>In a line? (To avoid (informatics) file?)</w:t>
      </w:r>
    </w:p>
  </w:comment>
  <w:comment w:id="137" w:author="Simon Hellemans" w:date="2025-02-17T21:55:00Z" w:initials="SH">
    <w:p w14:paraId="7267E710" w14:textId="77777777" w:rsidR="00FE6912" w:rsidRDefault="00FE6912" w:rsidP="006365B6">
      <w:r>
        <w:rPr>
          <w:rStyle w:val="CommentReference"/>
        </w:rPr>
        <w:annotationRef/>
      </w:r>
      <w:r>
        <w:rPr>
          <w:sz w:val="20"/>
          <w:szCs w:val="20"/>
        </w:rPr>
        <w:t>Maybe add the frequency?</w:t>
      </w:r>
    </w:p>
  </w:comment>
  <w:comment w:id="146" w:author="Simon Hellemans" w:date="2025-02-18T10:16:00Z" w:initials="SH">
    <w:p w14:paraId="3B409EA1" w14:textId="77777777" w:rsidR="004B783D" w:rsidRDefault="004B783D" w:rsidP="006365B6">
      <w:r>
        <w:rPr>
          <w:rStyle w:val="CommentReference"/>
        </w:rPr>
        <w:annotationRef/>
      </w:r>
      <w:r>
        <w:rPr>
          <w:color w:val="000000"/>
          <w:sz w:val="20"/>
          <w:szCs w:val="20"/>
        </w:rPr>
        <w:t>I think I included all the info in the two paragraphs above?</w:t>
      </w:r>
    </w:p>
  </w:comment>
  <w:comment w:id="183" w:author="Simon Hellemans" w:date="2025-02-18T10:23:00Z" w:initials="SH">
    <w:p w14:paraId="31925166" w14:textId="77777777" w:rsidR="006F0AAC" w:rsidRDefault="006F0AAC" w:rsidP="006365B6">
      <w:r>
        <w:rPr>
          <w:rStyle w:val="CommentReference"/>
        </w:rPr>
        <w:annotationRef/>
      </w:r>
      <w:r>
        <w:rPr>
          <w:color w:val="000000"/>
          <w:sz w:val="20"/>
          <w:szCs w:val="20"/>
        </w:rPr>
        <w:t>We should give the length for the two other species above too for comparison</w:t>
      </w:r>
    </w:p>
  </w:comment>
  <w:comment w:id="184" w:author="Simon Hellemans" w:date="2025-02-18T10:25:00Z" w:initials="SH">
    <w:p w14:paraId="20964F5A" w14:textId="77777777" w:rsidR="00360BFE" w:rsidRDefault="00360BFE" w:rsidP="006365B6">
      <w:r>
        <w:rPr>
          <w:rStyle w:val="CommentReference"/>
        </w:rPr>
        <w:annotationRef/>
      </w:r>
      <w:r>
        <w:rPr>
          <w:color w:val="000000"/>
          <w:sz w:val="20"/>
          <w:szCs w:val="20"/>
        </w:rPr>
        <w:t>And maybe adding the time for the two nakajimai lineages?</w:t>
      </w:r>
    </w:p>
  </w:comment>
  <w:comment w:id="191" w:author="Simon Hellemans" w:date="2025-02-18T10:27:00Z" w:initials="SH">
    <w:p w14:paraId="593EF661" w14:textId="77777777" w:rsidR="00494FDF" w:rsidRDefault="00494FDF" w:rsidP="006365B6">
      <w:r>
        <w:rPr>
          <w:rStyle w:val="CommentReference"/>
        </w:rPr>
        <w:annotationRef/>
      </w:r>
      <w:r>
        <w:rPr>
          <w:color w:val="000000"/>
          <w:sz w:val="20"/>
          <w:szCs w:val="20"/>
        </w:rPr>
        <w:t>You mean during the tandem run?</w:t>
      </w:r>
    </w:p>
  </w:comment>
  <w:comment w:id="192" w:author="Simon Hellemans" w:date="2025-02-17T11:43:00Z" w:initials="SH">
    <w:p w14:paraId="2FA2BFE4" w14:textId="29237C19" w:rsidR="009274D1" w:rsidRDefault="009274D1" w:rsidP="006365B6">
      <w:r>
        <w:rPr>
          <w:rStyle w:val="CommentReference"/>
        </w:rPr>
        <w:annotationRef/>
      </w:r>
      <w:r>
        <w:rPr>
          <w:color w:val="000000"/>
          <w:sz w:val="20"/>
          <w:szCs w:val="20"/>
        </w:rPr>
        <w:t>We should refer to our analysis instead, which is different topology than Yashiro-san’s paper</w:t>
      </w:r>
    </w:p>
  </w:comment>
  <w:comment w:id="195" w:author="Simon Hellemans" w:date="2025-01-16T15:54:00Z" w:initials="SH">
    <w:p w14:paraId="06133DBD" w14:textId="3B12D487" w:rsidR="006748BE" w:rsidRDefault="006748BE">
      <w:r>
        <w:rPr>
          <w:rStyle w:val="CommentReference"/>
        </w:rPr>
        <w:annotationRef/>
      </w:r>
      <w:r>
        <w:rPr>
          <w:color w:val="000000"/>
          <w:sz w:val="20"/>
          <w:szCs w:val="20"/>
        </w:rPr>
        <w:t>Were tandem pair intracolonial or intercolonial? Is there a colony effect?</w:t>
      </w:r>
    </w:p>
  </w:comment>
  <w:comment w:id="196" w:author="Nobuaki Mizumoto" w:date="2025-02-08T06:28:00Z" w:initials="NM">
    <w:p w14:paraId="1D9806A1" w14:textId="77777777" w:rsidR="00F46FF3" w:rsidRDefault="00F46FF3" w:rsidP="00F46FF3">
      <w:pPr>
        <w:pStyle w:val="CommentText"/>
      </w:pPr>
      <w:r>
        <w:rPr>
          <w:rStyle w:val="CommentReference"/>
        </w:rPr>
        <w:annotationRef/>
      </w:r>
      <w:r>
        <w:t>Good point. I added this discussion like state in the method.</w:t>
      </w:r>
    </w:p>
  </w:comment>
  <w:comment w:id="197" w:author="Simon Hellemans" w:date="2025-02-17T11:20:00Z" w:initials="SH">
    <w:p w14:paraId="7B900DE0" w14:textId="77777777" w:rsidR="00034DAE" w:rsidRDefault="00034DAE" w:rsidP="006365B6">
      <w:r>
        <w:rPr>
          <w:rStyle w:val="CommentReference"/>
        </w:rPr>
        <w:annotationRef/>
      </w:r>
      <w:r>
        <w:rPr>
          <w:color w:val="000000"/>
          <w:sz w:val="20"/>
          <w:szCs w:val="20"/>
        </w:rPr>
        <w:t>Ok!</w:t>
      </w:r>
    </w:p>
  </w:comment>
  <w:comment w:id="199" w:author="Simon Hellemans" w:date="2025-02-18T10:39:00Z" w:initials="SH">
    <w:p w14:paraId="008F086D" w14:textId="77777777" w:rsidR="001474D3" w:rsidRDefault="001474D3" w:rsidP="006365B6">
      <w:r>
        <w:rPr>
          <w:rStyle w:val="CommentReference"/>
        </w:rPr>
        <w:annotationRef/>
      </w:r>
      <w:r>
        <w:rPr>
          <w:color w:val="000000"/>
          <w:sz w:val="20"/>
          <w:szCs w:val="20"/>
        </w:rPr>
        <w:t>Because fuscus is close to nakajimai, I suggest this title instead:</w:t>
      </w:r>
    </w:p>
    <w:p w14:paraId="13A32490" w14:textId="77777777" w:rsidR="001474D3" w:rsidRDefault="001474D3" w:rsidP="006365B6">
      <w:r>
        <w:rPr>
          <w:color w:val="000000"/>
          <w:sz w:val="20"/>
          <w:szCs w:val="20"/>
        </w:rPr>
        <w:t>« Active females evolved prior to the speciation of G. nakajimai »</w:t>
      </w:r>
    </w:p>
  </w:comment>
  <w:comment w:id="201" w:author="Simon Hellemans" w:date="2025-02-18T10:42:00Z" w:initials="SH">
    <w:p w14:paraId="2876BC17" w14:textId="77777777" w:rsidR="004C2DB0" w:rsidRDefault="004C2DB0" w:rsidP="006365B6">
      <w:r>
        <w:rPr>
          <w:rStyle w:val="CommentReference"/>
        </w:rPr>
        <w:annotationRef/>
      </w:r>
      <w:r>
        <w:rPr>
          <w:color w:val="000000"/>
          <w:sz w:val="20"/>
          <w:szCs w:val="20"/>
        </w:rPr>
        <w:t>Or: sexually-active females facilitate the evolution of asexuality / emancipates them from males</w:t>
      </w:r>
    </w:p>
    <w:p w14:paraId="6E1A7CC5" w14:textId="77777777" w:rsidR="004C2DB0" w:rsidRDefault="004C2DB0" w:rsidP="006365B6"/>
    <w:p w14:paraId="0931772C" w14:textId="77777777" w:rsidR="004C2DB0" w:rsidRDefault="004C2DB0" w:rsidP="006365B6">
      <w:r>
        <w:rPr>
          <w:color w:val="000000"/>
          <w:sz w:val="20"/>
          <w:szCs w:val="20"/>
        </w:rPr>
        <w:t>Both are possible.</w:t>
      </w:r>
    </w:p>
    <w:p w14:paraId="69CADDF5" w14:textId="77777777" w:rsidR="004C2DB0" w:rsidRDefault="004C2DB0" w:rsidP="006365B6">
      <w:r>
        <w:rPr>
          <w:color w:val="000000"/>
          <w:sz w:val="20"/>
          <w:szCs w:val="20"/>
        </w:rPr>
        <w:t>… Actually, is there a test that would show us which?</w:t>
      </w:r>
    </w:p>
  </w:comment>
  <w:comment w:id="213" w:author="Simon Hellemans" w:date="2025-02-18T10:44:00Z" w:initials="SH">
    <w:p w14:paraId="5A93DC77" w14:textId="77777777" w:rsidR="00571DD5" w:rsidRDefault="00571DD5" w:rsidP="006365B6">
      <w:r>
        <w:rPr>
          <w:rStyle w:val="CommentReference"/>
        </w:rPr>
        <w:annotationRef/>
      </w:r>
      <w:r>
        <w:rPr>
          <w:color w:val="000000"/>
          <w:sz w:val="20"/>
          <w:szCs w:val="20"/>
        </w:rPr>
        <w:t>We may need to add sentence on homosexual tandems for an intermediate step from heterosexual pairs</w:t>
      </w:r>
    </w:p>
  </w:comment>
  <w:comment w:id="218" w:author="Simon Hellemans" w:date="2025-02-18T10:46:00Z" w:initials="SH">
    <w:p w14:paraId="308FD505" w14:textId="77777777" w:rsidR="00575FE7" w:rsidRDefault="00575FE7" w:rsidP="006365B6">
      <w:r>
        <w:rPr>
          <w:rStyle w:val="CommentReference"/>
        </w:rPr>
        <w:annotationRef/>
      </w:r>
      <w:r>
        <w:rPr>
          <w:color w:val="000000"/>
          <w:sz w:val="20"/>
          <w:szCs w:val="20"/>
        </w:rPr>
        <w:t>I would use « initiated by » because then replacement by neotenics is easy</w:t>
      </w:r>
    </w:p>
  </w:comment>
  <w:comment w:id="219" w:author="Simon Hellemans" w:date="2025-02-18T10:47:00Z" w:initials="SH">
    <w:p w14:paraId="77298CC4" w14:textId="77777777" w:rsidR="00E80039" w:rsidRDefault="00E80039" w:rsidP="006365B6">
      <w:r>
        <w:rPr>
          <w:rStyle w:val="CommentReference"/>
        </w:rPr>
        <w:annotationRef/>
      </w:r>
      <w:r>
        <w:rPr>
          <w:color w:val="000000"/>
          <w:sz w:val="20"/>
          <w:szCs w:val="20"/>
        </w:rPr>
        <w:t>We could also attempt to reconstruct the state on the tree, just for the Glypto species (and maybe a bit more Kalos). What do you think?</w:t>
      </w:r>
    </w:p>
  </w:comment>
  <w:comment w:id="235" w:author="Simon Hellemans" w:date="2025-02-18T10:54:00Z" w:initials="SH">
    <w:p w14:paraId="6F8913B2" w14:textId="77777777" w:rsidR="002E2A52" w:rsidRDefault="002E2A52" w:rsidP="006365B6">
      <w:r>
        <w:rPr>
          <w:rStyle w:val="CommentReference"/>
        </w:rPr>
        <w:annotationRef/>
      </w:r>
      <w:r>
        <w:rPr>
          <w:color w:val="000000"/>
          <w:sz w:val="20"/>
          <w:szCs w:val="20"/>
        </w:rPr>
        <w:t>Do we have any data on aggresivity between non nestmates in Glyptos?</w:t>
      </w:r>
    </w:p>
  </w:comment>
  <w:comment w:id="240" w:author="Simon Hellemans" w:date="2025-02-18T10:57:00Z" w:initials="SH">
    <w:p w14:paraId="4727C840" w14:textId="77777777" w:rsidR="00BC76A9" w:rsidRDefault="00BC76A9" w:rsidP="006365B6">
      <w:r>
        <w:rPr>
          <w:rStyle w:val="CommentReference"/>
        </w:rPr>
        <w:annotationRef/>
      </w:r>
      <w:r>
        <w:rPr>
          <w:color w:val="000000"/>
          <w:sz w:val="20"/>
          <w:szCs w:val="20"/>
        </w:rPr>
        <w:t>We should give more details, unclear like this</w:t>
      </w:r>
    </w:p>
  </w:comment>
  <w:comment w:id="241" w:author="Simon Hellemans" w:date="2025-02-18T10:58:00Z" w:initials="SH">
    <w:p w14:paraId="067410D0" w14:textId="77777777" w:rsidR="003B6C7E" w:rsidRDefault="003B6C7E" w:rsidP="006365B6">
      <w:r>
        <w:rPr>
          <w:rStyle w:val="CommentReference"/>
        </w:rPr>
        <w:annotationRef/>
      </w:r>
      <w:r>
        <w:rPr>
          <w:color w:val="000000"/>
          <w:sz w:val="20"/>
          <w:szCs w:val="20"/>
        </w:rPr>
        <w:t>Paragraph unfinished?</w:t>
      </w:r>
    </w:p>
  </w:comment>
  <w:comment w:id="242" w:author="Simon Hellemans" w:date="2025-02-18T10:59:00Z" w:initials="SH">
    <w:p w14:paraId="5CE5B3B8" w14:textId="77777777" w:rsidR="003B6C7E" w:rsidRDefault="003B6C7E" w:rsidP="006365B6">
      <w:r>
        <w:rPr>
          <w:rStyle w:val="CommentReference"/>
        </w:rPr>
        <w:annotationRef/>
      </w:r>
      <w:r>
        <w:rPr>
          <w:sz w:val="20"/>
          <w:szCs w:val="20"/>
        </w:rPr>
        <w:t>We are missing a paragraph about the evolution of asexuality in nakajimai. We need to explicitly refer there to « scenario 1 » and « scenario 2 » like in the intro. It could be entirely included in the conclusion, or as its own paragraph.</w:t>
      </w:r>
    </w:p>
  </w:comment>
  <w:comment w:id="244" w:author="Simon Hellemans" w:date="2025-02-18T11:02:00Z" w:initials="SH">
    <w:p w14:paraId="50900BFA" w14:textId="77777777" w:rsidR="00B4342D" w:rsidRDefault="00B4342D" w:rsidP="006365B6">
      <w:r>
        <w:rPr>
          <w:rStyle w:val="CommentReference"/>
        </w:rPr>
        <w:annotationRef/>
      </w:r>
      <w:r>
        <w:rPr>
          <w:color w:val="000000"/>
          <w:sz w:val="20"/>
          <w:szCs w:val="20"/>
        </w:rPr>
        <w:t>I think we need to use these keywords a bit more in the whole Results &amp; Discussion</w:t>
      </w:r>
    </w:p>
  </w:comment>
  <w:comment w:id="283" w:author="Simon Hellemans" w:date="2025-02-17T11:29:00Z" w:initials="SH">
    <w:p w14:paraId="141FC9C7" w14:textId="3D250797" w:rsidR="006662B6" w:rsidRDefault="002349D8" w:rsidP="006365B6">
      <w:r>
        <w:rPr>
          <w:rStyle w:val="CommentReference"/>
        </w:rPr>
        <w:annotationRef/>
      </w:r>
      <w:r w:rsidR="006662B6">
        <w:rPr>
          <w:sz w:val="20"/>
          <w:szCs w:val="20"/>
        </w:rPr>
        <w:t>Did we also try to make female-female pairs from sexual lineages? I think we might be asked for this?</w:t>
      </w:r>
    </w:p>
  </w:comment>
  <w:comment w:id="298" w:author="Simon Hellemans" w:date="2025-02-17T11:20:00Z" w:initials="SH">
    <w:p w14:paraId="162BDDE8" w14:textId="6521387E" w:rsidR="006768D3" w:rsidRDefault="006768D3" w:rsidP="006365B6">
      <w:r>
        <w:rPr>
          <w:rStyle w:val="CommentReference"/>
        </w:rPr>
        <w:annotationRef/>
      </w:r>
      <w:r>
        <w:rPr>
          <w:color w:val="000000"/>
          <w:sz w:val="20"/>
          <w:szCs w:val="20"/>
        </w:rPr>
        <w:t>Maybe better to name it here for readers to assess how close/far that species is from Glyptos, and whether our argument is valid.</w:t>
      </w:r>
    </w:p>
  </w:comment>
  <w:comment w:id="302" w:author="Simon Hellemans" w:date="2025-02-15T21:24:00Z" w:initials="SH">
    <w:p w14:paraId="6826CF90" w14:textId="03E9975B" w:rsidR="00C31703" w:rsidRDefault="00C31703" w:rsidP="006365B6">
      <w:r>
        <w:rPr>
          <w:rStyle w:val="CommentReference"/>
        </w:rPr>
        <w:annotationRef/>
      </w:r>
      <w:r>
        <w:rPr>
          <w:color w:val="000000"/>
          <w:sz w:val="20"/>
          <w:szCs w:val="20"/>
        </w:rPr>
        <w:t>Please see other Word file.</w:t>
      </w:r>
    </w:p>
    <w:p w14:paraId="460A3A87" w14:textId="77777777" w:rsidR="00C31703" w:rsidRDefault="00C31703" w:rsidP="006365B6">
      <w:r>
        <w:rPr>
          <w:color w:val="000000"/>
          <w:sz w:val="20"/>
          <w:szCs w:val="20"/>
        </w:rPr>
        <w:t>I think it is easier if you paste it here once you encoded the associated bibliography (which I enclosed in the file as well)</w:t>
      </w:r>
    </w:p>
  </w:comment>
  <w:comment w:id="303" w:author="Simon Hellemans" w:date="2025-02-15T21:20:00Z" w:initials="SH">
    <w:p w14:paraId="4EE37AB5" w14:textId="77777777" w:rsidR="00907374" w:rsidRDefault="00D06D5C" w:rsidP="006365B6">
      <w:r>
        <w:rPr>
          <w:rStyle w:val="CommentReference"/>
        </w:rPr>
        <w:annotationRef/>
      </w:r>
      <w:r w:rsidR="00907374">
        <w:rPr>
          <w:sz w:val="20"/>
          <w:szCs w:val="20"/>
        </w:rPr>
        <w:t>To be discussed once we are close to finish the draft: Thomas may need be listed as author of paper as mitogenomes were obtained from lab fund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D82975" w15:done="1"/>
  <w15:commentEx w15:paraId="5126A5B3" w15:done="0"/>
  <w15:commentEx w15:paraId="60D9A45A" w15:paraIdParent="5126A5B3" w15:done="0"/>
  <w15:commentEx w15:paraId="46682C7F" w15:done="0"/>
  <w15:commentEx w15:paraId="3EB97ACA" w15:done="0"/>
  <w15:commentEx w15:paraId="53FF0E46" w15:paraIdParent="3EB97ACA" w15:done="0"/>
  <w15:commentEx w15:paraId="77672D74" w15:done="0"/>
  <w15:commentEx w15:paraId="4A81CD1B" w15:done="0"/>
  <w15:commentEx w15:paraId="1BA3B476" w15:done="0"/>
  <w15:commentEx w15:paraId="3B146B9D" w15:done="0"/>
  <w15:commentEx w15:paraId="6F2D8445" w15:done="0"/>
  <w15:commentEx w15:paraId="158E2805" w15:done="0"/>
  <w15:commentEx w15:paraId="7CA0F5A2" w15:done="0"/>
  <w15:commentEx w15:paraId="0BBA6FEF" w15:done="0"/>
  <w15:commentEx w15:paraId="7DECC325" w15:done="0"/>
  <w15:commentEx w15:paraId="5BA613AB" w15:done="0"/>
  <w15:commentEx w15:paraId="7267E710" w15:done="0"/>
  <w15:commentEx w15:paraId="3B409EA1" w15:done="0"/>
  <w15:commentEx w15:paraId="31925166" w15:done="0"/>
  <w15:commentEx w15:paraId="20964F5A" w15:paraIdParent="31925166" w15:done="0"/>
  <w15:commentEx w15:paraId="593EF661" w15:done="0"/>
  <w15:commentEx w15:paraId="2FA2BFE4" w15:done="0"/>
  <w15:commentEx w15:paraId="06133DBD" w15:done="0"/>
  <w15:commentEx w15:paraId="1D9806A1" w15:paraIdParent="06133DBD" w15:done="0"/>
  <w15:commentEx w15:paraId="7B900DE0" w15:paraIdParent="06133DBD" w15:done="0"/>
  <w15:commentEx w15:paraId="13A32490" w15:done="0"/>
  <w15:commentEx w15:paraId="69CADDF5" w15:done="0"/>
  <w15:commentEx w15:paraId="5A93DC77" w15:done="0"/>
  <w15:commentEx w15:paraId="308FD505" w15:done="0"/>
  <w15:commentEx w15:paraId="77298CC4" w15:done="0"/>
  <w15:commentEx w15:paraId="6F8913B2" w15:done="0"/>
  <w15:commentEx w15:paraId="4727C840" w15:done="0"/>
  <w15:commentEx w15:paraId="067410D0" w15:done="0"/>
  <w15:commentEx w15:paraId="5CE5B3B8" w15:done="0"/>
  <w15:commentEx w15:paraId="50900BFA" w15:done="0"/>
  <w15:commentEx w15:paraId="141FC9C7" w15:done="0"/>
  <w15:commentEx w15:paraId="162BDDE8" w15:done="0"/>
  <w15:commentEx w15:paraId="460A3A87" w15:done="0"/>
  <w15:commentEx w15:paraId="4EE37A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5DA06E" w16cex:dateUtc="2025-02-17T02:47:00Z"/>
  <w16cex:commentExtensible w16cex:durableId="2B5DA0A6" w16cex:dateUtc="2025-02-17T02:48:00Z"/>
  <w16cex:commentExtensible w16cex:durableId="18706618" w16cex:dateUtc="2025-02-22T12:16:00Z"/>
  <w16cex:commentExtensible w16cex:durableId="2B5DA127" w16cex:dateUtc="2025-02-17T02:51:00Z"/>
  <w16cex:commentExtensible w16cex:durableId="2B5DDE51" w16cex:dateUtc="2025-02-17T07:12:00Z"/>
  <w16cex:commentExtensible w16cex:durableId="22C2B200" w16cex:dateUtc="2025-03-07T13:14:00Z"/>
  <w16cex:commentExtensible w16cex:durableId="2B5DE984" w16cex:dateUtc="2025-02-17T07:59:00Z"/>
  <w16cex:commentExtensible w16cex:durableId="2B5DE4C0" w16cex:dateUtc="2025-02-17T07:39:00Z"/>
  <w16cex:commentExtensible w16cex:durableId="2B5EE7E6" w16cex:dateUtc="2025-02-18T02:05:00Z"/>
  <w16cex:commentExtensible w16cex:durableId="2B5DDEB4" w16cex:dateUtc="2025-02-17T07:13:00Z"/>
  <w16cex:commentExtensible w16cex:durableId="2B5DE5A1" w16cex:dateUtc="2025-02-17T07:43:00Z"/>
  <w16cex:commentExtensible w16cex:durableId="2B5DDFFE" w16cex:dateUtc="2025-02-17T07:19:00Z"/>
  <w16cex:commentExtensible w16cex:durableId="2B5DF3B3" w16cex:dateUtc="2025-02-17T08:43:00Z"/>
  <w16cex:commentExtensible w16cex:durableId="2B5DF406" w16cex:dateUtc="2025-02-17T08:44:00Z"/>
  <w16cex:commentExtensible w16cex:durableId="2B5DF4B6" w16cex:dateUtc="2025-02-17T08:47:00Z"/>
  <w16cex:commentExtensible w16cex:durableId="2B5DF5E8" w16cex:dateUtc="2025-02-17T08:52:00Z"/>
  <w16cex:commentExtensible w16cex:durableId="2B5E2ED8" w16cex:dateUtc="2025-02-17T12:55:00Z"/>
  <w16cex:commentExtensible w16cex:durableId="2B5EDC6E" w16cex:dateUtc="2025-02-18T01:16:00Z"/>
  <w16cex:commentExtensible w16cex:durableId="2B5EDE2E" w16cex:dateUtc="2025-02-18T01:23:00Z"/>
  <w16cex:commentExtensible w16cex:durableId="2B5EDEB4" w16cex:dateUtc="2025-02-18T01:25:00Z"/>
  <w16cex:commentExtensible w16cex:durableId="2B5EDEFC" w16cex:dateUtc="2025-02-18T01:27:00Z"/>
  <w16cex:commentExtensible w16cex:durableId="2B5D9F59" w16cex:dateUtc="2025-02-17T02:43:00Z"/>
  <w16cex:commentExtensible w16cex:durableId="2B33AA4A" w16cex:dateUtc="2025-01-16T06:54:00Z"/>
  <w16cex:commentExtensible w16cex:durableId="7FCACF18" w16cex:dateUtc="2025-02-08T12:28:00Z"/>
  <w16cex:commentExtensible w16cex:durableId="2B5D99FC" w16cex:dateUtc="2025-02-17T02:20:00Z"/>
  <w16cex:commentExtensible w16cex:durableId="2B5EE1EF" w16cex:dateUtc="2025-02-18T01:39:00Z"/>
  <w16cex:commentExtensible w16cex:durableId="2B5EE27B" w16cex:dateUtc="2025-02-18T01:42:00Z"/>
  <w16cex:commentExtensible w16cex:durableId="2B5EE30E" w16cex:dateUtc="2025-02-18T01:44:00Z"/>
  <w16cex:commentExtensible w16cex:durableId="2B5EE3A0" w16cex:dateUtc="2025-02-18T01:46:00Z"/>
  <w16cex:commentExtensible w16cex:durableId="2B5EE3DA" w16cex:dateUtc="2025-02-18T01:47:00Z"/>
  <w16cex:commentExtensible w16cex:durableId="2B5EE54C" w16cex:dateUtc="2025-02-18T01:54:00Z"/>
  <w16cex:commentExtensible w16cex:durableId="2B5EE631" w16cex:dateUtc="2025-02-18T01:57:00Z"/>
  <w16cex:commentExtensible w16cex:durableId="2B5EE64D" w16cex:dateUtc="2025-02-18T01:58:00Z"/>
  <w16cex:commentExtensible w16cex:durableId="2B5EE6A0" w16cex:dateUtc="2025-02-18T01:59:00Z"/>
  <w16cex:commentExtensible w16cex:durableId="2B5EE741" w16cex:dateUtc="2025-02-18T02:02:00Z"/>
  <w16cex:commentExtensible w16cex:durableId="2B5D9C24" w16cex:dateUtc="2025-02-17T02:29:00Z"/>
  <w16cex:commentExtensible w16cex:durableId="2B5D99F0" w16cex:dateUtc="2025-02-17T02:20:00Z"/>
  <w16cex:commentExtensible w16cex:durableId="2B5B84A5" w16cex:dateUtc="2025-02-15T12:24:00Z"/>
  <w16cex:commentExtensible w16cex:durableId="2B5B83B3" w16cex:dateUtc="2025-02-15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D82975" w16cid:durableId="2B5DA06E"/>
  <w16cid:commentId w16cid:paraId="5126A5B3" w16cid:durableId="2B5DA0A6"/>
  <w16cid:commentId w16cid:paraId="60D9A45A" w16cid:durableId="18706618"/>
  <w16cid:commentId w16cid:paraId="46682C7F" w16cid:durableId="2B5DA127"/>
  <w16cid:commentId w16cid:paraId="3EB97ACA" w16cid:durableId="2B5DDE51"/>
  <w16cid:commentId w16cid:paraId="53FF0E46" w16cid:durableId="22C2B200"/>
  <w16cid:commentId w16cid:paraId="77672D74" w16cid:durableId="2B5DE984"/>
  <w16cid:commentId w16cid:paraId="4A81CD1B" w16cid:durableId="2B5DE4C0"/>
  <w16cid:commentId w16cid:paraId="1BA3B476" w16cid:durableId="2B5EE7E6"/>
  <w16cid:commentId w16cid:paraId="3B146B9D" w16cid:durableId="2B5DDEB4"/>
  <w16cid:commentId w16cid:paraId="6F2D8445" w16cid:durableId="2B5DE5A1"/>
  <w16cid:commentId w16cid:paraId="158E2805" w16cid:durableId="2B5DDFFE"/>
  <w16cid:commentId w16cid:paraId="7CA0F5A2" w16cid:durableId="2B5DF3B3"/>
  <w16cid:commentId w16cid:paraId="0BBA6FEF" w16cid:durableId="2B5DF406"/>
  <w16cid:commentId w16cid:paraId="7DECC325" w16cid:durableId="2B5DF4B6"/>
  <w16cid:commentId w16cid:paraId="5BA613AB" w16cid:durableId="2B5DF5E8"/>
  <w16cid:commentId w16cid:paraId="7267E710" w16cid:durableId="2B5E2ED8"/>
  <w16cid:commentId w16cid:paraId="3B409EA1" w16cid:durableId="2B5EDC6E"/>
  <w16cid:commentId w16cid:paraId="31925166" w16cid:durableId="2B5EDE2E"/>
  <w16cid:commentId w16cid:paraId="20964F5A" w16cid:durableId="2B5EDEB4"/>
  <w16cid:commentId w16cid:paraId="593EF661" w16cid:durableId="2B5EDEFC"/>
  <w16cid:commentId w16cid:paraId="2FA2BFE4" w16cid:durableId="2B5D9F59"/>
  <w16cid:commentId w16cid:paraId="06133DBD" w16cid:durableId="2B33AA4A"/>
  <w16cid:commentId w16cid:paraId="1D9806A1" w16cid:durableId="7FCACF18"/>
  <w16cid:commentId w16cid:paraId="7B900DE0" w16cid:durableId="2B5D99FC"/>
  <w16cid:commentId w16cid:paraId="13A32490" w16cid:durableId="2B5EE1EF"/>
  <w16cid:commentId w16cid:paraId="69CADDF5" w16cid:durableId="2B5EE27B"/>
  <w16cid:commentId w16cid:paraId="5A93DC77" w16cid:durableId="2B5EE30E"/>
  <w16cid:commentId w16cid:paraId="308FD505" w16cid:durableId="2B5EE3A0"/>
  <w16cid:commentId w16cid:paraId="77298CC4" w16cid:durableId="2B5EE3DA"/>
  <w16cid:commentId w16cid:paraId="6F8913B2" w16cid:durableId="2B5EE54C"/>
  <w16cid:commentId w16cid:paraId="4727C840" w16cid:durableId="2B5EE631"/>
  <w16cid:commentId w16cid:paraId="067410D0" w16cid:durableId="2B5EE64D"/>
  <w16cid:commentId w16cid:paraId="5CE5B3B8" w16cid:durableId="2B5EE6A0"/>
  <w16cid:commentId w16cid:paraId="50900BFA" w16cid:durableId="2B5EE741"/>
  <w16cid:commentId w16cid:paraId="141FC9C7" w16cid:durableId="2B5D9C24"/>
  <w16cid:commentId w16cid:paraId="162BDDE8" w16cid:durableId="2B5D99F0"/>
  <w16cid:commentId w16cid:paraId="460A3A87" w16cid:durableId="2B5B84A5"/>
  <w16cid:commentId w16cid:paraId="4EE37AB5" w16cid:durableId="2B5B83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C6583" w14:textId="77777777" w:rsidR="002E5F55" w:rsidRDefault="002E5F55" w:rsidP="00E47EA0">
      <w:pPr>
        <w:spacing w:after="0" w:line="240" w:lineRule="auto"/>
      </w:pPr>
      <w:r>
        <w:separator/>
      </w:r>
    </w:p>
  </w:endnote>
  <w:endnote w:type="continuationSeparator" w:id="0">
    <w:p w14:paraId="73739333" w14:textId="77777777" w:rsidR="002E5F55" w:rsidRDefault="002E5F55" w:rsidP="00E47EA0">
      <w:pPr>
        <w:spacing w:after="0" w:line="240" w:lineRule="auto"/>
      </w:pPr>
      <w:r>
        <w:continuationSeparator/>
      </w:r>
    </w:p>
  </w:endnote>
  <w:endnote w:type="continuationNotice" w:id="1">
    <w:p w14:paraId="27E9DAD2" w14:textId="77777777" w:rsidR="002E5F55" w:rsidRDefault="002E5F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PT Serif">
    <w:panose1 w:val="020A0603040505020204"/>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256CC" w14:textId="77777777" w:rsidR="002E5F55" w:rsidRDefault="002E5F55" w:rsidP="00E47EA0">
      <w:pPr>
        <w:spacing w:after="0" w:line="240" w:lineRule="auto"/>
      </w:pPr>
      <w:r>
        <w:separator/>
      </w:r>
    </w:p>
  </w:footnote>
  <w:footnote w:type="continuationSeparator" w:id="0">
    <w:p w14:paraId="466BE441" w14:textId="77777777" w:rsidR="002E5F55" w:rsidRDefault="002E5F55" w:rsidP="00E47EA0">
      <w:pPr>
        <w:spacing w:after="0" w:line="240" w:lineRule="auto"/>
      </w:pPr>
      <w:r>
        <w:continuationSeparator/>
      </w:r>
    </w:p>
  </w:footnote>
  <w:footnote w:type="continuationNotice" w:id="1">
    <w:p w14:paraId="5C95DDFD" w14:textId="77777777" w:rsidR="002E5F55" w:rsidRDefault="002E5F55">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imon Hellemans">
    <w15:presenceInfo w15:providerId="AD" w15:userId="S::simon-hellemans@oist.jp::dc47bfa2-ca23-4574-a0f7-87e873186d98"/>
  </w15:person>
  <w15:person w15:author="Nobuaki Mizumoto">
    <w15:presenceInfo w15:providerId="AD" w15:userId="S::nzm0095@auburn.edu::1420ddf2-104f-44a2-8e0f-b3d38c445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Mq8FAD18LUAtAAAA"/>
  </w:docVars>
  <w:rsids>
    <w:rsidRoot w:val="00764BF3"/>
    <w:rsid w:val="000001D6"/>
    <w:rsid w:val="00002D44"/>
    <w:rsid w:val="000031BF"/>
    <w:rsid w:val="000107BC"/>
    <w:rsid w:val="00011016"/>
    <w:rsid w:val="00013FE0"/>
    <w:rsid w:val="000165E6"/>
    <w:rsid w:val="0001718E"/>
    <w:rsid w:val="000172CA"/>
    <w:rsid w:val="0001791B"/>
    <w:rsid w:val="00021F75"/>
    <w:rsid w:val="00025928"/>
    <w:rsid w:val="000279A8"/>
    <w:rsid w:val="00032C03"/>
    <w:rsid w:val="000342E9"/>
    <w:rsid w:val="00034DAE"/>
    <w:rsid w:val="000350F3"/>
    <w:rsid w:val="00035EA4"/>
    <w:rsid w:val="00043414"/>
    <w:rsid w:val="00046F86"/>
    <w:rsid w:val="00047F72"/>
    <w:rsid w:val="0005060D"/>
    <w:rsid w:val="00051427"/>
    <w:rsid w:val="00051440"/>
    <w:rsid w:val="0005145A"/>
    <w:rsid w:val="0005173D"/>
    <w:rsid w:val="00051C9F"/>
    <w:rsid w:val="0005232E"/>
    <w:rsid w:val="000542A9"/>
    <w:rsid w:val="00054573"/>
    <w:rsid w:val="000576B5"/>
    <w:rsid w:val="00070F38"/>
    <w:rsid w:val="0007290A"/>
    <w:rsid w:val="00073081"/>
    <w:rsid w:val="000769D1"/>
    <w:rsid w:val="00076A7E"/>
    <w:rsid w:val="00081D31"/>
    <w:rsid w:val="00081F0E"/>
    <w:rsid w:val="00084CA8"/>
    <w:rsid w:val="00085885"/>
    <w:rsid w:val="00085FF3"/>
    <w:rsid w:val="00090503"/>
    <w:rsid w:val="0009129D"/>
    <w:rsid w:val="000957C6"/>
    <w:rsid w:val="00096E96"/>
    <w:rsid w:val="000A2A3E"/>
    <w:rsid w:val="000A487A"/>
    <w:rsid w:val="000A4B1B"/>
    <w:rsid w:val="000A573D"/>
    <w:rsid w:val="000B1908"/>
    <w:rsid w:val="000C201A"/>
    <w:rsid w:val="000C5149"/>
    <w:rsid w:val="000C75E5"/>
    <w:rsid w:val="000C779D"/>
    <w:rsid w:val="000D1369"/>
    <w:rsid w:val="000D1FCD"/>
    <w:rsid w:val="000D270C"/>
    <w:rsid w:val="000D6263"/>
    <w:rsid w:val="000E0A3F"/>
    <w:rsid w:val="000E2C1F"/>
    <w:rsid w:val="000E2EF9"/>
    <w:rsid w:val="000E5184"/>
    <w:rsid w:val="000E5A19"/>
    <w:rsid w:val="000E5C53"/>
    <w:rsid w:val="000E5C61"/>
    <w:rsid w:val="000E69F4"/>
    <w:rsid w:val="000E71F7"/>
    <w:rsid w:val="000F16EE"/>
    <w:rsid w:val="000F213C"/>
    <w:rsid w:val="000F2413"/>
    <w:rsid w:val="000F4F38"/>
    <w:rsid w:val="000F6EC3"/>
    <w:rsid w:val="001010BB"/>
    <w:rsid w:val="00102F0A"/>
    <w:rsid w:val="001048F5"/>
    <w:rsid w:val="001072E8"/>
    <w:rsid w:val="00114717"/>
    <w:rsid w:val="0011662F"/>
    <w:rsid w:val="00117464"/>
    <w:rsid w:val="00127CDA"/>
    <w:rsid w:val="00133B09"/>
    <w:rsid w:val="0013489B"/>
    <w:rsid w:val="00143AB2"/>
    <w:rsid w:val="001474D3"/>
    <w:rsid w:val="0015095D"/>
    <w:rsid w:val="0015348C"/>
    <w:rsid w:val="001538E0"/>
    <w:rsid w:val="00156DE0"/>
    <w:rsid w:val="001627E4"/>
    <w:rsid w:val="00162B9C"/>
    <w:rsid w:val="001632E2"/>
    <w:rsid w:val="001648FE"/>
    <w:rsid w:val="001702A1"/>
    <w:rsid w:val="0017603E"/>
    <w:rsid w:val="0018041E"/>
    <w:rsid w:val="00181EFD"/>
    <w:rsid w:val="00182D14"/>
    <w:rsid w:val="001830D6"/>
    <w:rsid w:val="00191E35"/>
    <w:rsid w:val="00195122"/>
    <w:rsid w:val="00197E08"/>
    <w:rsid w:val="001A1656"/>
    <w:rsid w:val="001A191B"/>
    <w:rsid w:val="001A2F1F"/>
    <w:rsid w:val="001A3C99"/>
    <w:rsid w:val="001A4CAE"/>
    <w:rsid w:val="001A595D"/>
    <w:rsid w:val="001B32E1"/>
    <w:rsid w:val="001B469F"/>
    <w:rsid w:val="001B483F"/>
    <w:rsid w:val="001B7840"/>
    <w:rsid w:val="001D1D14"/>
    <w:rsid w:val="001D3F06"/>
    <w:rsid w:val="001D5394"/>
    <w:rsid w:val="001D6353"/>
    <w:rsid w:val="001E1F1B"/>
    <w:rsid w:val="001E278F"/>
    <w:rsid w:val="001E3DC4"/>
    <w:rsid w:val="001F27D0"/>
    <w:rsid w:val="001F4BAD"/>
    <w:rsid w:val="001F5D44"/>
    <w:rsid w:val="001F6894"/>
    <w:rsid w:val="001F73F8"/>
    <w:rsid w:val="002004AF"/>
    <w:rsid w:val="00203E26"/>
    <w:rsid w:val="0020643E"/>
    <w:rsid w:val="002079C1"/>
    <w:rsid w:val="0021330F"/>
    <w:rsid w:val="00215D59"/>
    <w:rsid w:val="0022326E"/>
    <w:rsid w:val="00224D25"/>
    <w:rsid w:val="00224F82"/>
    <w:rsid w:val="00226342"/>
    <w:rsid w:val="0022728A"/>
    <w:rsid w:val="00230790"/>
    <w:rsid w:val="00230CD8"/>
    <w:rsid w:val="00231D9A"/>
    <w:rsid w:val="002349D8"/>
    <w:rsid w:val="00234AC0"/>
    <w:rsid w:val="002355C4"/>
    <w:rsid w:val="00236F44"/>
    <w:rsid w:val="00237B34"/>
    <w:rsid w:val="00241F34"/>
    <w:rsid w:val="002424A8"/>
    <w:rsid w:val="00243A65"/>
    <w:rsid w:val="00243CB0"/>
    <w:rsid w:val="00245540"/>
    <w:rsid w:val="0024609F"/>
    <w:rsid w:val="00246176"/>
    <w:rsid w:val="002477EF"/>
    <w:rsid w:val="00247FD0"/>
    <w:rsid w:val="002513CA"/>
    <w:rsid w:val="00251843"/>
    <w:rsid w:val="002601E0"/>
    <w:rsid w:val="00260B0F"/>
    <w:rsid w:val="00260C1D"/>
    <w:rsid w:val="00262008"/>
    <w:rsid w:val="0026672D"/>
    <w:rsid w:val="002711FC"/>
    <w:rsid w:val="002742D3"/>
    <w:rsid w:val="002767A3"/>
    <w:rsid w:val="002778B1"/>
    <w:rsid w:val="00280412"/>
    <w:rsid w:val="00280CA6"/>
    <w:rsid w:val="002812FC"/>
    <w:rsid w:val="00282423"/>
    <w:rsid w:val="0028386C"/>
    <w:rsid w:val="00283F12"/>
    <w:rsid w:val="00285AFC"/>
    <w:rsid w:val="00290989"/>
    <w:rsid w:val="00290DF1"/>
    <w:rsid w:val="00291684"/>
    <w:rsid w:val="00291DD4"/>
    <w:rsid w:val="00294331"/>
    <w:rsid w:val="0029440C"/>
    <w:rsid w:val="002A0C93"/>
    <w:rsid w:val="002A0F26"/>
    <w:rsid w:val="002A1F3F"/>
    <w:rsid w:val="002A2196"/>
    <w:rsid w:val="002A26D2"/>
    <w:rsid w:val="002A3208"/>
    <w:rsid w:val="002A336C"/>
    <w:rsid w:val="002B2504"/>
    <w:rsid w:val="002C034B"/>
    <w:rsid w:val="002C130B"/>
    <w:rsid w:val="002C7D54"/>
    <w:rsid w:val="002D4080"/>
    <w:rsid w:val="002D74AC"/>
    <w:rsid w:val="002E2A52"/>
    <w:rsid w:val="002E57A9"/>
    <w:rsid w:val="002E5F55"/>
    <w:rsid w:val="002E7467"/>
    <w:rsid w:val="002F0FD4"/>
    <w:rsid w:val="002F43F5"/>
    <w:rsid w:val="002F494D"/>
    <w:rsid w:val="002F4F70"/>
    <w:rsid w:val="002F61AC"/>
    <w:rsid w:val="00304E6E"/>
    <w:rsid w:val="00305E74"/>
    <w:rsid w:val="0030692D"/>
    <w:rsid w:val="003074A3"/>
    <w:rsid w:val="0031086C"/>
    <w:rsid w:val="0031166C"/>
    <w:rsid w:val="0031373E"/>
    <w:rsid w:val="003137F0"/>
    <w:rsid w:val="00315F31"/>
    <w:rsid w:val="003204A1"/>
    <w:rsid w:val="003207A5"/>
    <w:rsid w:val="00320D49"/>
    <w:rsid w:val="00322349"/>
    <w:rsid w:val="00323307"/>
    <w:rsid w:val="003267BF"/>
    <w:rsid w:val="003314E4"/>
    <w:rsid w:val="00341E75"/>
    <w:rsid w:val="003424E1"/>
    <w:rsid w:val="00343F2E"/>
    <w:rsid w:val="00343FF0"/>
    <w:rsid w:val="003441D3"/>
    <w:rsid w:val="00344C92"/>
    <w:rsid w:val="0034556A"/>
    <w:rsid w:val="00350F97"/>
    <w:rsid w:val="00351295"/>
    <w:rsid w:val="003578D7"/>
    <w:rsid w:val="00357AF9"/>
    <w:rsid w:val="00360BFE"/>
    <w:rsid w:val="003616AC"/>
    <w:rsid w:val="003706D6"/>
    <w:rsid w:val="00371027"/>
    <w:rsid w:val="00371795"/>
    <w:rsid w:val="003760F7"/>
    <w:rsid w:val="003809ED"/>
    <w:rsid w:val="003821D7"/>
    <w:rsid w:val="00382E18"/>
    <w:rsid w:val="00384861"/>
    <w:rsid w:val="003872FD"/>
    <w:rsid w:val="00387F3A"/>
    <w:rsid w:val="00391611"/>
    <w:rsid w:val="00392D76"/>
    <w:rsid w:val="003939A0"/>
    <w:rsid w:val="00393A13"/>
    <w:rsid w:val="00393FDF"/>
    <w:rsid w:val="00397F37"/>
    <w:rsid w:val="003A0662"/>
    <w:rsid w:val="003A16A8"/>
    <w:rsid w:val="003A306B"/>
    <w:rsid w:val="003A4770"/>
    <w:rsid w:val="003A6AA1"/>
    <w:rsid w:val="003A6DB4"/>
    <w:rsid w:val="003A70BE"/>
    <w:rsid w:val="003B0B66"/>
    <w:rsid w:val="003B1D3E"/>
    <w:rsid w:val="003B2F43"/>
    <w:rsid w:val="003B4515"/>
    <w:rsid w:val="003B4DFB"/>
    <w:rsid w:val="003B4F27"/>
    <w:rsid w:val="003B6A85"/>
    <w:rsid w:val="003B6C7E"/>
    <w:rsid w:val="003B7566"/>
    <w:rsid w:val="003B7C4B"/>
    <w:rsid w:val="003C0214"/>
    <w:rsid w:val="003C3477"/>
    <w:rsid w:val="003C6B55"/>
    <w:rsid w:val="003D1187"/>
    <w:rsid w:val="003D3363"/>
    <w:rsid w:val="003D7854"/>
    <w:rsid w:val="003E0EAD"/>
    <w:rsid w:val="003E4278"/>
    <w:rsid w:val="003E536B"/>
    <w:rsid w:val="003E556F"/>
    <w:rsid w:val="003F10A4"/>
    <w:rsid w:val="003F5AF4"/>
    <w:rsid w:val="00400E98"/>
    <w:rsid w:val="00401287"/>
    <w:rsid w:val="00403CCB"/>
    <w:rsid w:val="0041379E"/>
    <w:rsid w:val="00415036"/>
    <w:rsid w:val="00415C46"/>
    <w:rsid w:val="0041654B"/>
    <w:rsid w:val="00420808"/>
    <w:rsid w:val="00423FF4"/>
    <w:rsid w:val="0042730F"/>
    <w:rsid w:val="00427AC5"/>
    <w:rsid w:val="00431173"/>
    <w:rsid w:val="004364DE"/>
    <w:rsid w:val="0043725D"/>
    <w:rsid w:val="00440B7F"/>
    <w:rsid w:val="004432A4"/>
    <w:rsid w:val="00445DEC"/>
    <w:rsid w:val="0044780C"/>
    <w:rsid w:val="0045584B"/>
    <w:rsid w:val="00456AA2"/>
    <w:rsid w:val="0046169C"/>
    <w:rsid w:val="00461D46"/>
    <w:rsid w:val="00463B69"/>
    <w:rsid w:val="00463C16"/>
    <w:rsid w:val="004641D8"/>
    <w:rsid w:val="00465FB5"/>
    <w:rsid w:val="00466E0E"/>
    <w:rsid w:val="004670BC"/>
    <w:rsid w:val="0046756B"/>
    <w:rsid w:val="00470575"/>
    <w:rsid w:val="004705BC"/>
    <w:rsid w:val="00480BC5"/>
    <w:rsid w:val="00480D7E"/>
    <w:rsid w:val="004821C2"/>
    <w:rsid w:val="00485F15"/>
    <w:rsid w:val="00486948"/>
    <w:rsid w:val="00487762"/>
    <w:rsid w:val="00491AC3"/>
    <w:rsid w:val="00491BD9"/>
    <w:rsid w:val="00492675"/>
    <w:rsid w:val="004943AF"/>
    <w:rsid w:val="00494FDF"/>
    <w:rsid w:val="004950B2"/>
    <w:rsid w:val="004A498B"/>
    <w:rsid w:val="004A52E1"/>
    <w:rsid w:val="004A7874"/>
    <w:rsid w:val="004B005C"/>
    <w:rsid w:val="004B3B06"/>
    <w:rsid w:val="004B3C7B"/>
    <w:rsid w:val="004B71A2"/>
    <w:rsid w:val="004B783D"/>
    <w:rsid w:val="004B7E6F"/>
    <w:rsid w:val="004C0578"/>
    <w:rsid w:val="004C2DB0"/>
    <w:rsid w:val="004C2E4F"/>
    <w:rsid w:val="004C37A5"/>
    <w:rsid w:val="004D129D"/>
    <w:rsid w:val="004D2395"/>
    <w:rsid w:val="004D370D"/>
    <w:rsid w:val="004D4339"/>
    <w:rsid w:val="004E0571"/>
    <w:rsid w:val="004E5393"/>
    <w:rsid w:val="004E6A1C"/>
    <w:rsid w:val="004F137E"/>
    <w:rsid w:val="004F17F6"/>
    <w:rsid w:val="004F1E2C"/>
    <w:rsid w:val="004F3404"/>
    <w:rsid w:val="004F5B3A"/>
    <w:rsid w:val="004F6903"/>
    <w:rsid w:val="004F6AAE"/>
    <w:rsid w:val="004F7B5D"/>
    <w:rsid w:val="0050009D"/>
    <w:rsid w:val="00501336"/>
    <w:rsid w:val="00503FCB"/>
    <w:rsid w:val="0050430D"/>
    <w:rsid w:val="005045B7"/>
    <w:rsid w:val="00504A15"/>
    <w:rsid w:val="00506581"/>
    <w:rsid w:val="00506D9B"/>
    <w:rsid w:val="0051121C"/>
    <w:rsid w:val="005116EC"/>
    <w:rsid w:val="00512313"/>
    <w:rsid w:val="005206F8"/>
    <w:rsid w:val="00521E5A"/>
    <w:rsid w:val="005230AC"/>
    <w:rsid w:val="00526571"/>
    <w:rsid w:val="00526D93"/>
    <w:rsid w:val="00530BA6"/>
    <w:rsid w:val="005322CE"/>
    <w:rsid w:val="00533576"/>
    <w:rsid w:val="00536123"/>
    <w:rsid w:val="00540108"/>
    <w:rsid w:val="00540B05"/>
    <w:rsid w:val="00541979"/>
    <w:rsid w:val="0054450A"/>
    <w:rsid w:val="00544977"/>
    <w:rsid w:val="00545BFD"/>
    <w:rsid w:val="00554875"/>
    <w:rsid w:val="00554B2A"/>
    <w:rsid w:val="0055646B"/>
    <w:rsid w:val="00562BE3"/>
    <w:rsid w:val="00562F38"/>
    <w:rsid w:val="00564292"/>
    <w:rsid w:val="00567749"/>
    <w:rsid w:val="00571DD5"/>
    <w:rsid w:val="005732CA"/>
    <w:rsid w:val="0057334D"/>
    <w:rsid w:val="00574698"/>
    <w:rsid w:val="00574EBE"/>
    <w:rsid w:val="00575FE7"/>
    <w:rsid w:val="00577811"/>
    <w:rsid w:val="00580A9A"/>
    <w:rsid w:val="005829A7"/>
    <w:rsid w:val="00583C72"/>
    <w:rsid w:val="00584DFC"/>
    <w:rsid w:val="005928A6"/>
    <w:rsid w:val="005A0581"/>
    <w:rsid w:val="005A1B39"/>
    <w:rsid w:val="005A2270"/>
    <w:rsid w:val="005A22BF"/>
    <w:rsid w:val="005A4857"/>
    <w:rsid w:val="005B1E83"/>
    <w:rsid w:val="005B29AB"/>
    <w:rsid w:val="005B4BFE"/>
    <w:rsid w:val="005C192F"/>
    <w:rsid w:val="005D1EB4"/>
    <w:rsid w:val="005D3239"/>
    <w:rsid w:val="005D3361"/>
    <w:rsid w:val="005D4A53"/>
    <w:rsid w:val="005D68F5"/>
    <w:rsid w:val="005E2301"/>
    <w:rsid w:val="005E56AE"/>
    <w:rsid w:val="005E6456"/>
    <w:rsid w:val="005F1FE4"/>
    <w:rsid w:val="00601C0E"/>
    <w:rsid w:val="00603BA5"/>
    <w:rsid w:val="00610F84"/>
    <w:rsid w:val="00611261"/>
    <w:rsid w:val="006156CB"/>
    <w:rsid w:val="00616390"/>
    <w:rsid w:val="00617160"/>
    <w:rsid w:val="006215C9"/>
    <w:rsid w:val="00622643"/>
    <w:rsid w:val="00625EAB"/>
    <w:rsid w:val="00632143"/>
    <w:rsid w:val="006322B8"/>
    <w:rsid w:val="00632F51"/>
    <w:rsid w:val="006365B6"/>
    <w:rsid w:val="00640FF3"/>
    <w:rsid w:val="0064371F"/>
    <w:rsid w:val="006505FB"/>
    <w:rsid w:val="006514EE"/>
    <w:rsid w:val="00655111"/>
    <w:rsid w:val="006551CF"/>
    <w:rsid w:val="006567C6"/>
    <w:rsid w:val="00660147"/>
    <w:rsid w:val="00660243"/>
    <w:rsid w:val="00662ECC"/>
    <w:rsid w:val="00665FE1"/>
    <w:rsid w:val="0066609B"/>
    <w:rsid w:val="006662B6"/>
    <w:rsid w:val="00673AE7"/>
    <w:rsid w:val="006748B2"/>
    <w:rsid w:val="006748BE"/>
    <w:rsid w:val="00675F25"/>
    <w:rsid w:val="00676044"/>
    <w:rsid w:val="006768D3"/>
    <w:rsid w:val="00681296"/>
    <w:rsid w:val="00686FDF"/>
    <w:rsid w:val="0069022D"/>
    <w:rsid w:val="006910BB"/>
    <w:rsid w:val="00691E33"/>
    <w:rsid w:val="00692BA6"/>
    <w:rsid w:val="006942B3"/>
    <w:rsid w:val="006A1564"/>
    <w:rsid w:val="006A4890"/>
    <w:rsid w:val="006A697E"/>
    <w:rsid w:val="006A6B8E"/>
    <w:rsid w:val="006A6E9C"/>
    <w:rsid w:val="006B0E3F"/>
    <w:rsid w:val="006B4BCF"/>
    <w:rsid w:val="006C43B5"/>
    <w:rsid w:val="006D4680"/>
    <w:rsid w:val="006D63E0"/>
    <w:rsid w:val="006E1FAB"/>
    <w:rsid w:val="006E3945"/>
    <w:rsid w:val="006E4BFF"/>
    <w:rsid w:val="006F050F"/>
    <w:rsid w:val="006F0AAC"/>
    <w:rsid w:val="006F5919"/>
    <w:rsid w:val="006F76CA"/>
    <w:rsid w:val="0070466C"/>
    <w:rsid w:val="00707238"/>
    <w:rsid w:val="00710963"/>
    <w:rsid w:val="00711B6F"/>
    <w:rsid w:val="007165DD"/>
    <w:rsid w:val="00725BE2"/>
    <w:rsid w:val="00726167"/>
    <w:rsid w:val="00726242"/>
    <w:rsid w:val="00730EEA"/>
    <w:rsid w:val="0073271B"/>
    <w:rsid w:val="00733728"/>
    <w:rsid w:val="0073596D"/>
    <w:rsid w:val="007364B1"/>
    <w:rsid w:val="007411B9"/>
    <w:rsid w:val="007432A7"/>
    <w:rsid w:val="0074411C"/>
    <w:rsid w:val="00753446"/>
    <w:rsid w:val="00755E86"/>
    <w:rsid w:val="00756684"/>
    <w:rsid w:val="00761C4E"/>
    <w:rsid w:val="00762835"/>
    <w:rsid w:val="00764BF3"/>
    <w:rsid w:val="0077106B"/>
    <w:rsid w:val="007749E4"/>
    <w:rsid w:val="00775FDA"/>
    <w:rsid w:val="00782B17"/>
    <w:rsid w:val="007927B9"/>
    <w:rsid w:val="007927E5"/>
    <w:rsid w:val="007A21CD"/>
    <w:rsid w:val="007B0BED"/>
    <w:rsid w:val="007B5516"/>
    <w:rsid w:val="007C61BB"/>
    <w:rsid w:val="007C71BC"/>
    <w:rsid w:val="007D0918"/>
    <w:rsid w:val="007D20B7"/>
    <w:rsid w:val="007D2B72"/>
    <w:rsid w:val="007D6B3F"/>
    <w:rsid w:val="007E3FC4"/>
    <w:rsid w:val="007E59B5"/>
    <w:rsid w:val="007E5C29"/>
    <w:rsid w:val="007E786F"/>
    <w:rsid w:val="007F03C5"/>
    <w:rsid w:val="007F3D82"/>
    <w:rsid w:val="007F4005"/>
    <w:rsid w:val="007F6106"/>
    <w:rsid w:val="0080757A"/>
    <w:rsid w:val="00810AFC"/>
    <w:rsid w:val="008126E7"/>
    <w:rsid w:val="008132EC"/>
    <w:rsid w:val="00820E67"/>
    <w:rsid w:val="008222D3"/>
    <w:rsid w:val="00824C3D"/>
    <w:rsid w:val="008344A2"/>
    <w:rsid w:val="00834A68"/>
    <w:rsid w:val="00834ED3"/>
    <w:rsid w:val="00835499"/>
    <w:rsid w:val="00835C00"/>
    <w:rsid w:val="00836395"/>
    <w:rsid w:val="00836430"/>
    <w:rsid w:val="00841AC3"/>
    <w:rsid w:val="00841D8D"/>
    <w:rsid w:val="0084562B"/>
    <w:rsid w:val="0085161D"/>
    <w:rsid w:val="00851E2E"/>
    <w:rsid w:val="008566FD"/>
    <w:rsid w:val="008624D3"/>
    <w:rsid w:val="0087191E"/>
    <w:rsid w:val="0087767C"/>
    <w:rsid w:val="00882BDE"/>
    <w:rsid w:val="008843BA"/>
    <w:rsid w:val="00887032"/>
    <w:rsid w:val="00891278"/>
    <w:rsid w:val="00892FE2"/>
    <w:rsid w:val="00893728"/>
    <w:rsid w:val="00894A7F"/>
    <w:rsid w:val="00895218"/>
    <w:rsid w:val="00896488"/>
    <w:rsid w:val="008971B6"/>
    <w:rsid w:val="008A02E9"/>
    <w:rsid w:val="008A307A"/>
    <w:rsid w:val="008A3963"/>
    <w:rsid w:val="008A4D9D"/>
    <w:rsid w:val="008A4F4B"/>
    <w:rsid w:val="008A7823"/>
    <w:rsid w:val="008A7C39"/>
    <w:rsid w:val="008B18C6"/>
    <w:rsid w:val="008B3AC6"/>
    <w:rsid w:val="008C2777"/>
    <w:rsid w:val="008D0AF0"/>
    <w:rsid w:val="008D3537"/>
    <w:rsid w:val="008D4B28"/>
    <w:rsid w:val="008D6090"/>
    <w:rsid w:val="008D767D"/>
    <w:rsid w:val="008E1581"/>
    <w:rsid w:val="008E1659"/>
    <w:rsid w:val="008E205E"/>
    <w:rsid w:val="008E23E5"/>
    <w:rsid w:val="008E3260"/>
    <w:rsid w:val="008E39AF"/>
    <w:rsid w:val="008E3CFA"/>
    <w:rsid w:val="008E54C0"/>
    <w:rsid w:val="008F28CD"/>
    <w:rsid w:val="008F50E4"/>
    <w:rsid w:val="008F79FD"/>
    <w:rsid w:val="00900051"/>
    <w:rsid w:val="0090037E"/>
    <w:rsid w:val="00902C0A"/>
    <w:rsid w:val="00906938"/>
    <w:rsid w:val="00907374"/>
    <w:rsid w:val="00910986"/>
    <w:rsid w:val="009147B1"/>
    <w:rsid w:val="0091718C"/>
    <w:rsid w:val="0092171E"/>
    <w:rsid w:val="0092439A"/>
    <w:rsid w:val="009274D1"/>
    <w:rsid w:val="0092765C"/>
    <w:rsid w:val="0093014F"/>
    <w:rsid w:val="00933A58"/>
    <w:rsid w:val="00934765"/>
    <w:rsid w:val="00934BC6"/>
    <w:rsid w:val="00937B5F"/>
    <w:rsid w:val="00942A09"/>
    <w:rsid w:val="00943894"/>
    <w:rsid w:val="00944350"/>
    <w:rsid w:val="00946A02"/>
    <w:rsid w:val="00946FA4"/>
    <w:rsid w:val="00947BFD"/>
    <w:rsid w:val="0095147E"/>
    <w:rsid w:val="00952D3D"/>
    <w:rsid w:val="00960749"/>
    <w:rsid w:val="00961C11"/>
    <w:rsid w:val="00974305"/>
    <w:rsid w:val="00974BE5"/>
    <w:rsid w:val="00977891"/>
    <w:rsid w:val="00982CC4"/>
    <w:rsid w:val="00983CBA"/>
    <w:rsid w:val="00985272"/>
    <w:rsid w:val="009878F7"/>
    <w:rsid w:val="00987A1F"/>
    <w:rsid w:val="00991636"/>
    <w:rsid w:val="00997879"/>
    <w:rsid w:val="009A26FC"/>
    <w:rsid w:val="009A29C0"/>
    <w:rsid w:val="009A7981"/>
    <w:rsid w:val="009B1B84"/>
    <w:rsid w:val="009B2CB0"/>
    <w:rsid w:val="009B36B3"/>
    <w:rsid w:val="009B388E"/>
    <w:rsid w:val="009B710B"/>
    <w:rsid w:val="009C1C54"/>
    <w:rsid w:val="009C2B0B"/>
    <w:rsid w:val="009C312B"/>
    <w:rsid w:val="009D211A"/>
    <w:rsid w:val="009D4F74"/>
    <w:rsid w:val="009E3D95"/>
    <w:rsid w:val="009E67B0"/>
    <w:rsid w:val="009F08F7"/>
    <w:rsid w:val="009F4862"/>
    <w:rsid w:val="009F54D8"/>
    <w:rsid w:val="00A017A4"/>
    <w:rsid w:val="00A020D4"/>
    <w:rsid w:val="00A0520F"/>
    <w:rsid w:val="00A111CC"/>
    <w:rsid w:val="00A1274F"/>
    <w:rsid w:val="00A1666A"/>
    <w:rsid w:val="00A17BE8"/>
    <w:rsid w:val="00A20A72"/>
    <w:rsid w:val="00A244BF"/>
    <w:rsid w:val="00A24753"/>
    <w:rsid w:val="00A25EA3"/>
    <w:rsid w:val="00A27001"/>
    <w:rsid w:val="00A30524"/>
    <w:rsid w:val="00A3403D"/>
    <w:rsid w:val="00A35002"/>
    <w:rsid w:val="00A35171"/>
    <w:rsid w:val="00A36F19"/>
    <w:rsid w:val="00A378E5"/>
    <w:rsid w:val="00A420FB"/>
    <w:rsid w:val="00A441BB"/>
    <w:rsid w:val="00A44EBB"/>
    <w:rsid w:val="00A455A5"/>
    <w:rsid w:val="00A45709"/>
    <w:rsid w:val="00A50128"/>
    <w:rsid w:val="00A55006"/>
    <w:rsid w:val="00A55161"/>
    <w:rsid w:val="00A61696"/>
    <w:rsid w:val="00A619DD"/>
    <w:rsid w:val="00A63FED"/>
    <w:rsid w:val="00A71320"/>
    <w:rsid w:val="00A720F3"/>
    <w:rsid w:val="00A722D2"/>
    <w:rsid w:val="00A72DA9"/>
    <w:rsid w:val="00A73A08"/>
    <w:rsid w:val="00A73AF7"/>
    <w:rsid w:val="00A747C8"/>
    <w:rsid w:val="00A80FF0"/>
    <w:rsid w:val="00A85A55"/>
    <w:rsid w:val="00A85A6A"/>
    <w:rsid w:val="00A94DDB"/>
    <w:rsid w:val="00A94F15"/>
    <w:rsid w:val="00A97FBD"/>
    <w:rsid w:val="00AA0022"/>
    <w:rsid w:val="00AA3FB8"/>
    <w:rsid w:val="00AA6066"/>
    <w:rsid w:val="00AB0A51"/>
    <w:rsid w:val="00AB1D09"/>
    <w:rsid w:val="00AC01A4"/>
    <w:rsid w:val="00AC086B"/>
    <w:rsid w:val="00AC1D99"/>
    <w:rsid w:val="00AC61D5"/>
    <w:rsid w:val="00AC620C"/>
    <w:rsid w:val="00AC6B5D"/>
    <w:rsid w:val="00AD10CC"/>
    <w:rsid w:val="00AD70AB"/>
    <w:rsid w:val="00AE279B"/>
    <w:rsid w:val="00AE53A3"/>
    <w:rsid w:val="00AE59CE"/>
    <w:rsid w:val="00AF0376"/>
    <w:rsid w:val="00AF113B"/>
    <w:rsid w:val="00AF2451"/>
    <w:rsid w:val="00AF491C"/>
    <w:rsid w:val="00AF593F"/>
    <w:rsid w:val="00AF6472"/>
    <w:rsid w:val="00AF6EA2"/>
    <w:rsid w:val="00AF7140"/>
    <w:rsid w:val="00B01ACD"/>
    <w:rsid w:val="00B026B8"/>
    <w:rsid w:val="00B042DE"/>
    <w:rsid w:val="00B0430D"/>
    <w:rsid w:val="00B05984"/>
    <w:rsid w:val="00B05D54"/>
    <w:rsid w:val="00B067D2"/>
    <w:rsid w:val="00B06A32"/>
    <w:rsid w:val="00B130C3"/>
    <w:rsid w:val="00B2489F"/>
    <w:rsid w:val="00B249FE"/>
    <w:rsid w:val="00B3155A"/>
    <w:rsid w:val="00B3199D"/>
    <w:rsid w:val="00B31AB6"/>
    <w:rsid w:val="00B32341"/>
    <w:rsid w:val="00B335C7"/>
    <w:rsid w:val="00B3511F"/>
    <w:rsid w:val="00B4342D"/>
    <w:rsid w:val="00B43E4E"/>
    <w:rsid w:val="00B564B6"/>
    <w:rsid w:val="00B6738D"/>
    <w:rsid w:val="00B70E01"/>
    <w:rsid w:val="00B729BD"/>
    <w:rsid w:val="00B74033"/>
    <w:rsid w:val="00B74601"/>
    <w:rsid w:val="00B75663"/>
    <w:rsid w:val="00B75ABA"/>
    <w:rsid w:val="00B77681"/>
    <w:rsid w:val="00B7768A"/>
    <w:rsid w:val="00B856B5"/>
    <w:rsid w:val="00B85D36"/>
    <w:rsid w:val="00B879A7"/>
    <w:rsid w:val="00B93BBE"/>
    <w:rsid w:val="00B95F92"/>
    <w:rsid w:val="00B969E1"/>
    <w:rsid w:val="00B9700B"/>
    <w:rsid w:val="00BA0994"/>
    <w:rsid w:val="00BA23F4"/>
    <w:rsid w:val="00BA3866"/>
    <w:rsid w:val="00BA60F1"/>
    <w:rsid w:val="00BB0AF2"/>
    <w:rsid w:val="00BB0F67"/>
    <w:rsid w:val="00BB29AF"/>
    <w:rsid w:val="00BB2E98"/>
    <w:rsid w:val="00BB5E38"/>
    <w:rsid w:val="00BC0AD1"/>
    <w:rsid w:val="00BC278A"/>
    <w:rsid w:val="00BC5D62"/>
    <w:rsid w:val="00BC76A9"/>
    <w:rsid w:val="00BD0412"/>
    <w:rsid w:val="00BD0C22"/>
    <w:rsid w:val="00BD127D"/>
    <w:rsid w:val="00BD1E34"/>
    <w:rsid w:val="00BD3DAF"/>
    <w:rsid w:val="00BD477A"/>
    <w:rsid w:val="00BD52D4"/>
    <w:rsid w:val="00BD54D5"/>
    <w:rsid w:val="00BD77E7"/>
    <w:rsid w:val="00BE0F4C"/>
    <w:rsid w:val="00BE39FF"/>
    <w:rsid w:val="00BE46A4"/>
    <w:rsid w:val="00BE4899"/>
    <w:rsid w:val="00BE664C"/>
    <w:rsid w:val="00BF524A"/>
    <w:rsid w:val="00BF7A64"/>
    <w:rsid w:val="00C021AC"/>
    <w:rsid w:val="00C02FFB"/>
    <w:rsid w:val="00C04C0C"/>
    <w:rsid w:val="00C10133"/>
    <w:rsid w:val="00C13B1C"/>
    <w:rsid w:val="00C20A43"/>
    <w:rsid w:val="00C20FDD"/>
    <w:rsid w:val="00C2371F"/>
    <w:rsid w:val="00C23B8C"/>
    <w:rsid w:val="00C24906"/>
    <w:rsid w:val="00C25C31"/>
    <w:rsid w:val="00C26C7E"/>
    <w:rsid w:val="00C27FB8"/>
    <w:rsid w:val="00C31703"/>
    <w:rsid w:val="00C33110"/>
    <w:rsid w:val="00C3724D"/>
    <w:rsid w:val="00C437CC"/>
    <w:rsid w:val="00C44FF8"/>
    <w:rsid w:val="00C46979"/>
    <w:rsid w:val="00C50926"/>
    <w:rsid w:val="00C558F4"/>
    <w:rsid w:val="00C55F0A"/>
    <w:rsid w:val="00C628B3"/>
    <w:rsid w:val="00C67B73"/>
    <w:rsid w:val="00C67FAB"/>
    <w:rsid w:val="00C70BF1"/>
    <w:rsid w:val="00C74DFA"/>
    <w:rsid w:val="00C80BC5"/>
    <w:rsid w:val="00C83408"/>
    <w:rsid w:val="00C839C0"/>
    <w:rsid w:val="00C84EF0"/>
    <w:rsid w:val="00C865C7"/>
    <w:rsid w:val="00C8662E"/>
    <w:rsid w:val="00C87AC1"/>
    <w:rsid w:val="00C93BAD"/>
    <w:rsid w:val="00C96FAA"/>
    <w:rsid w:val="00C9791A"/>
    <w:rsid w:val="00CA4232"/>
    <w:rsid w:val="00CA5CBD"/>
    <w:rsid w:val="00CA7EB3"/>
    <w:rsid w:val="00CB0969"/>
    <w:rsid w:val="00CB1A6C"/>
    <w:rsid w:val="00CB1BB9"/>
    <w:rsid w:val="00CB2E00"/>
    <w:rsid w:val="00CB4009"/>
    <w:rsid w:val="00CB66F9"/>
    <w:rsid w:val="00CC30D4"/>
    <w:rsid w:val="00CC3463"/>
    <w:rsid w:val="00CC4243"/>
    <w:rsid w:val="00CD0F88"/>
    <w:rsid w:val="00CD3F1C"/>
    <w:rsid w:val="00CD681B"/>
    <w:rsid w:val="00CD7585"/>
    <w:rsid w:val="00CE0471"/>
    <w:rsid w:val="00CF3ED6"/>
    <w:rsid w:val="00CF410C"/>
    <w:rsid w:val="00CF687B"/>
    <w:rsid w:val="00D02A51"/>
    <w:rsid w:val="00D03CD1"/>
    <w:rsid w:val="00D04613"/>
    <w:rsid w:val="00D06626"/>
    <w:rsid w:val="00D06D5C"/>
    <w:rsid w:val="00D13197"/>
    <w:rsid w:val="00D207D7"/>
    <w:rsid w:val="00D220BA"/>
    <w:rsid w:val="00D22D32"/>
    <w:rsid w:val="00D22E20"/>
    <w:rsid w:val="00D25239"/>
    <w:rsid w:val="00D25346"/>
    <w:rsid w:val="00D315E7"/>
    <w:rsid w:val="00D31E86"/>
    <w:rsid w:val="00D35CBE"/>
    <w:rsid w:val="00D44ABC"/>
    <w:rsid w:val="00D45979"/>
    <w:rsid w:val="00D50DAE"/>
    <w:rsid w:val="00D52168"/>
    <w:rsid w:val="00D52ABA"/>
    <w:rsid w:val="00D53A7A"/>
    <w:rsid w:val="00D54A55"/>
    <w:rsid w:val="00D54E7A"/>
    <w:rsid w:val="00D5588D"/>
    <w:rsid w:val="00D566FC"/>
    <w:rsid w:val="00D61BB4"/>
    <w:rsid w:val="00D6632E"/>
    <w:rsid w:val="00D700D6"/>
    <w:rsid w:val="00D708D4"/>
    <w:rsid w:val="00D71162"/>
    <w:rsid w:val="00D71797"/>
    <w:rsid w:val="00D839FD"/>
    <w:rsid w:val="00D96B9C"/>
    <w:rsid w:val="00D97DCE"/>
    <w:rsid w:val="00DA2C3E"/>
    <w:rsid w:val="00DA2C89"/>
    <w:rsid w:val="00DB153B"/>
    <w:rsid w:val="00DB3037"/>
    <w:rsid w:val="00DB3908"/>
    <w:rsid w:val="00DC3886"/>
    <w:rsid w:val="00DC3F81"/>
    <w:rsid w:val="00DC79BE"/>
    <w:rsid w:val="00DD017C"/>
    <w:rsid w:val="00DD2F98"/>
    <w:rsid w:val="00DE092B"/>
    <w:rsid w:val="00DE0FCC"/>
    <w:rsid w:val="00DE7F31"/>
    <w:rsid w:val="00DF5CE9"/>
    <w:rsid w:val="00E000EC"/>
    <w:rsid w:val="00E015B0"/>
    <w:rsid w:val="00E0169C"/>
    <w:rsid w:val="00E02F2D"/>
    <w:rsid w:val="00E03654"/>
    <w:rsid w:val="00E06BFA"/>
    <w:rsid w:val="00E07765"/>
    <w:rsid w:val="00E13428"/>
    <w:rsid w:val="00E1692D"/>
    <w:rsid w:val="00E16C57"/>
    <w:rsid w:val="00E170E6"/>
    <w:rsid w:val="00E245D7"/>
    <w:rsid w:val="00E24AF3"/>
    <w:rsid w:val="00E34BD5"/>
    <w:rsid w:val="00E361AB"/>
    <w:rsid w:val="00E47EA0"/>
    <w:rsid w:val="00E51830"/>
    <w:rsid w:val="00E57C0D"/>
    <w:rsid w:val="00E60B27"/>
    <w:rsid w:val="00E621D0"/>
    <w:rsid w:val="00E6525C"/>
    <w:rsid w:val="00E6751D"/>
    <w:rsid w:val="00E70007"/>
    <w:rsid w:val="00E70BC2"/>
    <w:rsid w:val="00E70D4B"/>
    <w:rsid w:val="00E73B05"/>
    <w:rsid w:val="00E73EF6"/>
    <w:rsid w:val="00E76E1F"/>
    <w:rsid w:val="00E76F2C"/>
    <w:rsid w:val="00E77E0B"/>
    <w:rsid w:val="00E80039"/>
    <w:rsid w:val="00E817EF"/>
    <w:rsid w:val="00E8285D"/>
    <w:rsid w:val="00E85947"/>
    <w:rsid w:val="00E8747A"/>
    <w:rsid w:val="00E87B8A"/>
    <w:rsid w:val="00E94256"/>
    <w:rsid w:val="00E97D16"/>
    <w:rsid w:val="00EA75DF"/>
    <w:rsid w:val="00EB420C"/>
    <w:rsid w:val="00EC12D6"/>
    <w:rsid w:val="00EC1F39"/>
    <w:rsid w:val="00ED50D2"/>
    <w:rsid w:val="00EE3535"/>
    <w:rsid w:val="00EE4F7C"/>
    <w:rsid w:val="00EE5F0C"/>
    <w:rsid w:val="00EE7D05"/>
    <w:rsid w:val="00EF0C37"/>
    <w:rsid w:val="00EF4A7F"/>
    <w:rsid w:val="00EF4C73"/>
    <w:rsid w:val="00EF6EA1"/>
    <w:rsid w:val="00F0018C"/>
    <w:rsid w:val="00F006F5"/>
    <w:rsid w:val="00F01CB3"/>
    <w:rsid w:val="00F0416C"/>
    <w:rsid w:val="00F05369"/>
    <w:rsid w:val="00F1383D"/>
    <w:rsid w:val="00F151C6"/>
    <w:rsid w:val="00F16D3D"/>
    <w:rsid w:val="00F20FD9"/>
    <w:rsid w:val="00F210ED"/>
    <w:rsid w:val="00F23735"/>
    <w:rsid w:val="00F24F2D"/>
    <w:rsid w:val="00F25068"/>
    <w:rsid w:val="00F30DC1"/>
    <w:rsid w:val="00F3323C"/>
    <w:rsid w:val="00F360E6"/>
    <w:rsid w:val="00F36B2E"/>
    <w:rsid w:val="00F40198"/>
    <w:rsid w:val="00F41672"/>
    <w:rsid w:val="00F46FF3"/>
    <w:rsid w:val="00F47141"/>
    <w:rsid w:val="00F475B7"/>
    <w:rsid w:val="00F51F9A"/>
    <w:rsid w:val="00F61C72"/>
    <w:rsid w:val="00F62EF1"/>
    <w:rsid w:val="00F67BD8"/>
    <w:rsid w:val="00F703F1"/>
    <w:rsid w:val="00F71588"/>
    <w:rsid w:val="00F82558"/>
    <w:rsid w:val="00F82B85"/>
    <w:rsid w:val="00F82BC1"/>
    <w:rsid w:val="00F84330"/>
    <w:rsid w:val="00F84737"/>
    <w:rsid w:val="00F9000B"/>
    <w:rsid w:val="00F959A6"/>
    <w:rsid w:val="00F96547"/>
    <w:rsid w:val="00F97C89"/>
    <w:rsid w:val="00FA09AB"/>
    <w:rsid w:val="00FA43C6"/>
    <w:rsid w:val="00FA6B8A"/>
    <w:rsid w:val="00FB2EBE"/>
    <w:rsid w:val="00FB3D62"/>
    <w:rsid w:val="00FC6F38"/>
    <w:rsid w:val="00FC7789"/>
    <w:rsid w:val="00FD752D"/>
    <w:rsid w:val="00FE3E6A"/>
    <w:rsid w:val="00FE5102"/>
    <w:rsid w:val="00FE6912"/>
    <w:rsid w:val="00FF3E79"/>
    <w:rsid w:val="00FF3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04621"/>
  <w15:chartTrackingRefBased/>
  <w15:docId w15:val="{ED9FA297-FC1A-4D28-AB24-03420E0C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DC1"/>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 w:type="character" w:styleId="CommentReference">
    <w:name w:val="annotation reference"/>
    <w:basedOn w:val="DefaultParagraphFont"/>
    <w:uiPriority w:val="99"/>
    <w:semiHidden/>
    <w:unhideWhenUsed/>
    <w:rsid w:val="00047F72"/>
    <w:rPr>
      <w:sz w:val="16"/>
      <w:szCs w:val="16"/>
    </w:rPr>
  </w:style>
  <w:style w:type="paragraph" w:styleId="CommentText">
    <w:name w:val="annotation text"/>
    <w:basedOn w:val="Normal"/>
    <w:link w:val="CommentTextChar"/>
    <w:uiPriority w:val="99"/>
    <w:unhideWhenUsed/>
    <w:rsid w:val="00047F72"/>
    <w:pPr>
      <w:spacing w:line="240" w:lineRule="auto"/>
    </w:pPr>
    <w:rPr>
      <w:sz w:val="20"/>
      <w:szCs w:val="20"/>
    </w:rPr>
  </w:style>
  <w:style w:type="character" w:customStyle="1" w:styleId="CommentTextChar">
    <w:name w:val="Comment Text Char"/>
    <w:basedOn w:val="DefaultParagraphFont"/>
    <w:link w:val="CommentText"/>
    <w:uiPriority w:val="99"/>
    <w:rsid w:val="00047F72"/>
    <w:rPr>
      <w:sz w:val="20"/>
      <w:szCs w:val="20"/>
    </w:rPr>
  </w:style>
  <w:style w:type="paragraph" w:styleId="CommentSubject">
    <w:name w:val="annotation subject"/>
    <w:basedOn w:val="CommentText"/>
    <w:next w:val="CommentText"/>
    <w:link w:val="CommentSubjectChar"/>
    <w:uiPriority w:val="99"/>
    <w:semiHidden/>
    <w:unhideWhenUsed/>
    <w:rsid w:val="00047F72"/>
    <w:rPr>
      <w:b/>
      <w:bCs/>
    </w:rPr>
  </w:style>
  <w:style w:type="character" w:customStyle="1" w:styleId="CommentSubjectChar">
    <w:name w:val="Comment Subject Char"/>
    <w:basedOn w:val="CommentTextChar"/>
    <w:link w:val="CommentSubject"/>
    <w:uiPriority w:val="99"/>
    <w:semiHidden/>
    <w:rsid w:val="00047F72"/>
    <w:rPr>
      <w:b/>
      <w:bCs/>
      <w:sz w:val="20"/>
      <w:szCs w:val="20"/>
    </w:rPr>
  </w:style>
  <w:style w:type="character" w:styleId="UnresolvedMention">
    <w:name w:val="Unresolved Mention"/>
    <w:basedOn w:val="DefaultParagraphFont"/>
    <w:uiPriority w:val="99"/>
    <w:semiHidden/>
    <w:unhideWhenUsed/>
    <w:rsid w:val="004364DE"/>
    <w:rPr>
      <w:color w:val="605E5C"/>
      <w:shd w:val="clear" w:color="auto" w:fill="E1DFDD"/>
    </w:rPr>
  </w:style>
  <w:style w:type="paragraph" w:styleId="Bibliography">
    <w:name w:val="Bibliography"/>
    <w:basedOn w:val="Normal"/>
    <w:next w:val="Normal"/>
    <w:uiPriority w:val="37"/>
    <w:unhideWhenUsed/>
    <w:rsid w:val="00FF3E79"/>
    <w:pPr>
      <w:tabs>
        <w:tab w:val="left" w:pos="264"/>
      </w:tabs>
      <w:spacing w:after="240" w:line="240" w:lineRule="auto"/>
      <w:ind w:left="264" w:hanging="264"/>
    </w:pPr>
  </w:style>
  <w:style w:type="paragraph" w:styleId="Revision">
    <w:name w:val="Revision"/>
    <w:hidden/>
    <w:uiPriority w:val="99"/>
    <w:semiHidden/>
    <w:rsid w:val="00583C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00031">
      <w:bodyDiv w:val="1"/>
      <w:marLeft w:val="0"/>
      <w:marRight w:val="0"/>
      <w:marTop w:val="0"/>
      <w:marBottom w:val="0"/>
      <w:divBdr>
        <w:top w:val="none" w:sz="0" w:space="0" w:color="auto"/>
        <w:left w:val="none" w:sz="0" w:space="0" w:color="auto"/>
        <w:bottom w:val="none" w:sz="0" w:space="0" w:color="auto"/>
        <w:right w:val="none" w:sz="0" w:space="0" w:color="auto"/>
      </w:divBdr>
    </w:div>
    <w:div w:id="128260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zm0095@auburn.edu"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5016</TotalTime>
  <Pages>12</Pages>
  <Words>26738</Words>
  <Characters>153746</Characters>
  <Application>Microsoft Office Word</Application>
  <DocSecurity>0</DocSecurity>
  <Lines>2956</Lines>
  <Paragraphs>1280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15</cp:revision>
  <dcterms:created xsi:type="dcterms:W3CDTF">2024-03-04T12:38:00Z</dcterms:created>
  <dcterms:modified xsi:type="dcterms:W3CDTF">2025-03-07T13:26:00Z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y fmtid="{D5CDD505-2E9C-101B-9397-08002B2CF9AE}" pid="3" name="ZOTERO_PREF_1">
    <vt:lpwstr>&lt;data data-version="3" zotero-version="7.0.11"&gt;&lt;session id="cODuV1qv"/&gt;&lt;style id="http://www.zotero.org/styles/biology-letters" hasBibliography="1" bibliographyStyleHasBeenSet="1"/&gt;&lt;prefs&gt;&lt;pref name="fieldType" value="Field"/&gt;&lt;/prefs&gt;&lt;/data&gt;</vt:lpwstr>
  </property>
</Properties>
</file>